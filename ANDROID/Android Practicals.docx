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21B5" w:rsidRPr="00403003" w:rsidRDefault="00640ED8" w:rsidP="00A84F13">
      <w:pPr>
        <w:rPr>
          <w:rFonts w:ascii="Times New Roman" w:eastAsia="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rPr>
        <w:tab/>
      </w:r>
      <w:r w:rsidRPr="00403003">
        <w:rPr>
          <w:rFonts w:ascii="Times New Roman" w:hAnsi="Times New Roman" w:cs="Times New Roman"/>
          <w:color w:val="000000" w:themeColor="text1"/>
          <w:sz w:val="24"/>
          <w:szCs w:val="24"/>
        </w:rPr>
        <w:tab/>
      </w:r>
      <w:r w:rsidRPr="00403003">
        <w:rPr>
          <w:rFonts w:ascii="Times New Roman" w:hAnsi="Times New Roman" w:cs="Times New Roman"/>
          <w:color w:val="000000" w:themeColor="text1"/>
          <w:sz w:val="24"/>
          <w:szCs w:val="24"/>
        </w:rPr>
        <w:tab/>
      </w:r>
      <w:r w:rsidRPr="00403003">
        <w:rPr>
          <w:rFonts w:ascii="Times New Roman" w:hAnsi="Times New Roman" w:cs="Times New Roman"/>
          <w:color w:val="000000" w:themeColor="text1"/>
          <w:sz w:val="24"/>
          <w:szCs w:val="24"/>
        </w:rPr>
        <w:tab/>
      </w:r>
      <w:r w:rsidRPr="00403003">
        <w:rPr>
          <w:rFonts w:ascii="Times New Roman" w:hAnsi="Times New Roman" w:cs="Times New Roman"/>
          <w:color w:val="000000" w:themeColor="text1"/>
          <w:sz w:val="24"/>
          <w:szCs w:val="24"/>
        </w:rPr>
        <w:tab/>
      </w:r>
      <w:r w:rsidR="00D66B82" w:rsidRPr="00403003">
        <w:rPr>
          <w:rFonts w:ascii="Times New Roman" w:hAnsi="Times New Roman" w:cs="Times New Roman"/>
          <w:color w:val="000000" w:themeColor="text1"/>
          <w:sz w:val="24"/>
          <w:szCs w:val="24"/>
        </w:rPr>
        <w:t xml:space="preserve"> Practical No 1</w:t>
      </w:r>
    </w:p>
    <w:p w:rsidR="00450139" w:rsidRPr="00403003" w:rsidRDefault="00D66B82">
      <w:pPr>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rPr>
        <w:t xml:space="preserve">Aim: </w:t>
      </w:r>
      <w:r w:rsidR="00AA24E0" w:rsidRPr="00403003">
        <w:rPr>
          <w:rFonts w:ascii="Times New Roman" w:hAnsi="Times New Roman" w:cs="Times New Roman"/>
          <w:color w:val="000000" w:themeColor="text1"/>
          <w:sz w:val="24"/>
          <w:szCs w:val="24"/>
        </w:rPr>
        <w:t xml:space="preserve">create an android application </w:t>
      </w:r>
      <w:r w:rsidRPr="00403003">
        <w:rPr>
          <w:rFonts w:ascii="Times New Roman" w:hAnsi="Times New Roman" w:cs="Times New Roman"/>
          <w:color w:val="000000" w:themeColor="text1"/>
          <w:sz w:val="24"/>
          <w:szCs w:val="24"/>
        </w:rPr>
        <w:t xml:space="preserve"> to</w:t>
      </w:r>
      <w:r w:rsidR="0081043B">
        <w:rPr>
          <w:rFonts w:ascii="Times New Roman" w:hAnsi="Times New Roman" w:cs="Times New Roman"/>
          <w:color w:val="000000" w:themeColor="text1"/>
          <w:sz w:val="24"/>
          <w:szCs w:val="24"/>
        </w:rPr>
        <w:t xml:space="preserve"> </w:t>
      </w:r>
      <w:r w:rsidRPr="00403003">
        <w:rPr>
          <w:rFonts w:ascii="Times New Roman" w:hAnsi="Times New Roman" w:cs="Times New Roman"/>
          <w:color w:val="000000" w:themeColor="text1"/>
          <w:sz w:val="24"/>
          <w:szCs w:val="24"/>
        </w:rPr>
        <w:t xml:space="preserve">add 2 no and display </w:t>
      </w:r>
      <w:r w:rsidR="00450139" w:rsidRPr="00403003">
        <w:rPr>
          <w:rFonts w:ascii="Times New Roman" w:hAnsi="Times New Roman" w:cs="Times New Roman"/>
          <w:color w:val="000000" w:themeColor="text1"/>
          <w:sz w:val="24"/>
          <w:szCs w:val="24"/>
        </w:rPr>
        <w:t xml:space="preserve"> values</w:t>
      </w:r>
      <w:r w:rsidRPr="00403003">
        <w:rPr>
          <w:rFonts w:ascii="Times New Roman" w:hAnsi="Times New Roman" w:cs="Times New Roman"/>
          <w:color w:val="000000" w:themeColor="text1"/>
          <w:sz w:val="24"/>
          <w:szCs w:val="24"/>
        </w:rPr>
        <w:t xml:space="preserve"> on button click </w:t>
      </w:r>
    </w:p>
    <w:p w:rsidR="00D66B82" w:rsidRPr="00403003" w:rsidRDefault="00D66B82">
      <w:pPr>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rPr>
        <w:t xml:space="preserve">Description: </w:t>
      </w:r>
    </w:p>
    <w:p w:rsidR="00D66B82" w:rsidRPr="00403003" w:rsidRDefault="00D66B82">
      <w:pPr>
        <w:rPr>
          <w:rFonts w:ascii="Times New Roman" w:hAnsi="Times New Roman" w:cs="Times New Roman"/>
          <w:color w:val="000000" w:themeColor="text1"/>
          <w:sz w:val="24"/>
          <w:szCs w:val="24"/>
          <w:u w:val="single"/>
        </w:rPr>
      </w:pPr>
      <w:r w:rsidRPr="00403003">
        <w:rPr>
          <w:rFonts w:ascii="Times New Roman" w:hAnsi="Times New Roman" w:cs="Times New Roman"/>
          <w:color w:val="000000" w:themeColor="text1"/>
          <w:sz w:val="24"/>
          <w:szCs w:val="24"/>
          <w:u w:val="single"/>
        </w:rPr>
        <w:t xml:space="preserve">Android  </w:t>
      </w:r>
    </w:p>
    <w:p w:rsidR="00D66B82" w:rsidRPr="00403003" w:rsidRDefault="00D66B82">
      <w:pPr>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rPr>
        <w:t>Android is a mobile operating system that is based on linux modified version.It is developed by google.It is primarily design for tablets ,smartphones,touchscreen mobile devices.</w:t>
      </w:r>
    </w:p>
    <w:p w:rsidR="00D66B82" w:rsidRPr="00403003" w:rsidRDefault="00D66B82">
      <w:pPr>
        <w:rPr>
          <w:rFonts w:ascii="Times New Roman" w:hAnsi="Times New Roman" w:cs="Times New Roman"/>
          <w:color w:val="000000" w:themeColor="text1"/>
          <w:sz w:val="24"/>
          <w:szCs w:val="24"/>
          <w:u w:val="single"/>
        </w:rPr>
      </w:pPr>
      <w:r w:rsidRPr="00403003">
        <w:rPr>
          <w:rFonts w:ascii="Times New Roman" w:hAnsi="Times New Roman" w:cs="Times New Roman"/>
          <w:color w:val="000000" w:themeColor="text1"/>
          <w:sz w:val="24"/>
          <w:szCs w:val="24"/>
          <w:u w:val="single"/>
        </w:rPr>
        <w:t>Features</w:t>
      </w:r>
    </w:p>
    <w:p w:rsidR="00D66B82" w:rsidRPr="00403003" w:rsidRDefault="00D66B82" w:rsidP="00D66B82">
      <w:pPr>
        <w:pStyle w:val="ListParagraph"/>
        <w:numPr>
          <w:ilvl w:val="0"/>
          <w:numId w:val="2"/>
        </w:numPr>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rPr>
        <w:t>Storage: uses SQLite  a light relational  database for  storage</w:t>
      </w:r>
    </w:p>
    <w:p w:rsidR="00D66B82" w:rsidRPr="00403003" w:rsidRDefault="00D66B82" w:rsidP="00D66B82">
      <w:pPr>
        <w:pStyle w:val="ListParagraph"/>
        <w:numPr>
          <w:ilvl w:val="0"/>
          <w:numId w:val="2"/>
        </w:numPr>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rPr>
        <w:t>Messaging: supports both SMS and MMS</w:t>
      </w:r>
    </w:p>
    <w:p w:rsidR="00D66B82" w:rsidRPr="00403003" w:rsidRDefault="00D66B82" w:rsidP="00D66B82">
      <w:pPr>
        <w:pStyle w:val="ListParagraph"/>
        <w:numPr>
          <w:ilvl w:val="0"/>
          <w:numId w:val="2"/>
        </w:numPr>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rPr>
        <w:t>Connectivity: Supports Bluetooth ,WiFi</w:t>
      </w:r>
    </w:p>
    <w:p w:rsidR="00D66B82" w:rsidRPr="00403003" w:rsidRDefault="00D66B82" w:rsidP="00D66B82">
      <w:pPr>
        <w:pStyle w:val="ListParagraph"/>
        <w:numPr>
          <w:ilvl w:val="0"/>
          <w:numId w:val="2"/>
        </w:numPr>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rPr>
        <w:t>MultiTouch: Supports multitouch screen</w:t>
      </w:r>
    </w:p>
    <w:p w:rsidR="00D66B82" w:rsidRPr="00403003" w:rsidRDefault="00D66B82" w:rsidP="00D66B82">
      <w:pPr>
        <w:pStyle w:val="ListParagraph"/>
        <w:numPr>
          <w:ilvl w:val="0"/>
          <w:numId w:val="2"/>
        </w:numPr>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rPr>
        <w:t>Media Support: Supports media like  PNG,GIF,MP3,JPEG</w:t>
      </w:r>
    </w:p>
    <w:p w:rsidR="00D66B82" w:rsidRPr="00403003" w:rsidRDefault="00D66B82" w:rsidP="00D66B82">
      <w:pPr>
        <w:rPr>
          <w:rFonts w:ascii="Times New Roman" w:hAnsi="Times New Roman" w:cs="Times New Roman"/>
          <w:color w:val="000000" w:themeColor="text1"/>
          <w:sz w:val="24"/>
          <w:szCs w:val="24"/>
          <w:u w:val="single"/>
        </w:rPr>
      </w:pPr>
      <w:r w:rsidRPr="00403003">
        <w:rPr>
          <w:rFonts w:ascii="Times New Roman" w:hAnsi="Times New Roman" w:cs="Times New Roman"/>
          <w:color w:val="000000" w:themeColor="text1"/>
          <w:sz w:val="24"/>
          <w:szCs w:val="24"/>
          <w:u w:val="single"/>
        </w:rPr>
        <w:t>Activity:</w:t>
      </w:r>
    </w:p>
    <w:p w:rsidR="00D66B82" w:rsidRPr="00403003" w:rsidRDefault="00D66B82" w:rsidP="00D66B82">
      <w:pPr>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rPr>
        <w:t>A basic unit of android application .An Activty displays UI of your Application which may contain widgets like button,labesl,textviews We define UI by using XML file</w:t>
      </w:r>
    </w:p>
    <w:p w:rsidR="00D66B82" w:rsidRPr="00403003" w:rsidRDefault="00D66B82" w:rsidP="00D66B82">
      <w:pPr>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rPr>
        <w:t>During Runtime you have to load your UI in the onCreate() method in Mai</w:t>
      </w:r>
      <w:r w:rsidR="009201DF" w:rsidRPr="00403003">
        <w:rPr>
          <w:rFonts w:ascii="Times New Roman" w:hAnsi="Times New Roman" w:cs="Times New Roman"/>
          <w:color w:val="000000" w:themeColor="text1"/>
          <w:sz w:val="24"/>
          <w:szCs w:val="24"/>
        </w:rPr>
        <w:t>nActivity using setContentView(R.layout.activity_main</w:t>
      </w:r>
      <w:r w:rsidRPr="00403003">
        <w:rPr>
          <w:rFonts w:ascii="Times New Roman" w:hAnsi="Times New Roman" w:cs="Times New Roman"/>
          <w:color w:val="000000" w:themeColor="text1"/>
          <w:sz w:val="24"/>
          <w:szCs w:val="24"/>
        </w:rPr>
        <w:t>)</w:t>
      </w:r>
    </w:p>
    <w:p w:rsidR="009201DF" w:rsidRPr="00403003" w:rsidRDefault="009201DF" w:rsidP="00D66B82">
      <w:pPr>
        <w:rPr>
          <w:rFonts w:ascii="Times New Roman" w:hAnsi="Times New Roman" w:cs="Times New Roman"/>
          <w:color w:val="000000" w:themeColor="text1"/>
          <w:sz w:val="24"/>
          <w:szCs w:val="24"/>
          <w:u w:val="single"/>
        </w:rPr>
      </w:pPr>
      <w:r w:rsidRPr="00403003">
        <w:rPr>
          <w:rFonts w:ascii="Times New Roman" w:hAnsi="Times New Roman" w:cs="Times New Roman"/>
          <w:color w:val="000000" w:themeColor="text1"/>
          <w:sz w:val="24"/>
          <w:szCs w:val="24"/>
          <w:u w:val="single"/>
        </w:rPr>
        <w:t>Layout:</w:t>
      </w:r>
    </w:p>
    <w:p w:rsidR="009201DF" w:rsidRPr="00403003" w:rsidRDefault="009201DF" w:rsidP="00D66B82">
      <w:pPr>
        <w:rPr>
          <w:rFonts w:ascii="Times New Roman" w:hAnsi="Times New Roman" w:cs="Times New Roman"/>
          <w:color w:val="000000" w:themeColor="text1"/>
          <w:sz w:val="24"/>
          <w:szCs w:val="24"/>
        </w:rPr>
      </w:pPr>
    </w:p>
    <w:p w:rsidR="009201DF" w:rsidRPr="00403003" w:rsidRDefault="009201DF" w:rsidP="00D66B82">
      <w:pPr>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rPr>
        <w:t>Different layout use in android</w:t>
      </w:r>
    </w:p>
    <w:p w:rsidR="009201DF" w:rsidRPr="00403003" w:rsidRDefault="009201DF" w:rsidP="009201DF">
      <w:pPr>
        <w:pStyle w:val="ListParagraph"/>
        <w:numPr>
          <w:ilvl w:val="0"/>
          <w:numId w:val="3"/>
        </w:numPr>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rPr>
        <w:t>Linear layout: This layout arranges the view in single row or a single column</w:t>
      </w:r>
    </w:p>
    <w:p w:rsidR="009201DF" w:rsidRPr="00403003" w:rsidRDefault="009201DF" w:rsidP="009201DF">
      <w:pPr>
        <w:pStyle w:val="ListParagraph"/>
        <w:numPr>
          <w:ilvl w:val="0"/>
          <w:numId w:val="3"/>
        </w:numPr>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rPr>
        <w:t xml:space="preserve">Relative layout: </w:t>
      </w:r>
      <w:r w:rsidRPr="00403003">
        <w:rPr>
          <w:rFonts w:ascii="Times New Roman" w:hAnsi="Times New Roman" w:cs="Times New Roman"/>
          <w:color w:val="000000" w:themeColor="text1"/>
          <w:sz w:val="24"/>
          <w:szCs w:val="24"/>
          <w:shd w:val="clear" w:color="auto" w:fill="F9F9F9"/>
        </w:rPr>
        <w:t>Android RelativeLayout enables you to specify how child views are positioned relative to each other. The position of each view can be specified as relative to sibling elements or relative to the parent</w:t>
      </w:r>
    </w:p>
    <w:p w:rsidR="009201DF" w:rsidRPr="00403003" w:rsidRDefault="009201DF" w:rsidP="009201DF">
      <w:pPr>
        <w:pStyle w:val="ListParagraph"/>
        <w:numPr>
          <w:ilvl w:val="0"/>
          <w:numId w:val="3"/>
        </w:numPr>
        <w:spacing w:after="0" w:line="240" w:lineRule="auto"/>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rPr>
        <w:t xml:space="preserve"> AbsoluteLayout: It  enables you to specify the exact location of its children(</w:t>
      </w:r>
      <w:r w:rsidRPr="00403003">
        <w:rPr>
          <w:rFonts w:ascii="Times New Roman" w:hAnsi="Times New Roman" w:cs="Times New Roman"/>
          <w:color w:val="000000" w:themeColor="text1"/>
          <w:sz w:val="24"/>
          <w:szCs w:val="24"/>
          <w:shd w:val="clear" w:color="auto" w:fill="FFFFFF"/>
        </w:rPr>
        <w:t> (x/y coordinates).</w:t>
      </w:r>
    </w:p>
    <w:p w:rsidR="009201DF" w:rsidRPr="00403003" w:rsidRDefault="009201DF" w:rsidP="009201DF">
      <w:pPr>
        <w:pStyle w:val="ListParagraph"/>
        <w:numPr>
          <w:ilvl w:val="0"/>
          <w:numId w:val="3"/>
        </w:numPr>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shd w:val="clear" w:color="auto" w:fill="F9F9F9"/>
        </w:rPr>
        <w:t>TableLayout :this layout going to be arranged groups of views into rows and columns</w:t>
      </w:r>
    </w:p>
    <w:p w:rsidR="009201DF" w:rsidRPr="00403003" w:rsidRDefault="009201DF" w:rsidP="009201DF">
      <w:pPr>
        <w:rPr>
          <w:rFonts w:ascii="Times New Roman" w:hAnsi="Times New Roman" w:cs="Times New Roman"/>
          <w:color w:val="000000" w:themeColor="text1"/>
          <w:sz w:val="24"/>
          <w:szCs w:val="24"/>
        </w:rPr>
      </w:pPr>
    </w:p>
    <w:p w:rsidR="009201DF" w:rsidRPr="00403003" w:rsidRDefault="009201DF" w:rsidP="009201DF">
      <w:pPr>
        <w:pStyle w:val="ListParagraph"/>
        <w:rPr>
          <w:rFonts w:ascii="Times New Roman" w:hAnsi="Times New Roman" w:cs="Times New Roman"/>
          <w:color w:val="000000" w:themeColor="text1"/>
          <w:sz w:val="24"/>
          <w:szCs w:val="24"/>
          <w:u w:val="single"/>
          <w:shd w:val="clear" w:color="auto" w:fill="F9F9F9"/>
        </w:rPr>
      </w:pPr>
      <w:r w:rsidRPr="00403003">
        <w:rPr>
          <w:rFonts w:ascii="Times New Roman" w:hAnsi="Times New Roman" w:cs="Times New Roman"/>
          <w:color w:val="000000" w:themeColor="text1"/>
          <w:sz w:val="24"/>
          <w:szCs w:val="24"/>
          <w:u w:val="single"/>
          <w:shd w:val="clear" w:color="auto" w:fill="F9F9F9"/>
        </w:rPr>
        <w:t>Program</w:t>
      </w:r>
    </w:p>
    <w:p w:rsidR="009201DF" w:rsidRPr="00403003" w:rsidRDefault="009201DF" w:rsidP="009201DF">
      <w:pPr>
        <w:pStyle w:val="ListParagraph"/>
        <w:rPr>
          <w:rFonts w:ascii="Times New Roman" w:hAnsi="Times New Roman" w:cs="Times New Roman"/>
          <w:color w:val="000000" w:themeColor="text1"/>
          <w:sz w:val="24"/>
          <w:szCs w:val="24"/>
          <w:u w:val="single"/>
        </w:rPr>
      </w:pPr>
      <w:r w:rsidRPr="00403003">
        <w:rPr>
          <w:rFonts w:ascii="Times New Roman" w:hAnsi="Times New Roman" w:cs="Times New Roman"/>
          <w:color w:val="000000" w:themeColor="text1"/>
          <w:sz w:val="24"/>
          <w:szCs w:val="24"/>
          <w:u w:val="single"/>
          <w:shd w:val="clear" w:color="auto" w:fill="F9F9F9"/>
        </w:rPr>
        <w:t xml:space="preserve">MainActivity.java </w:t>
      </w:r>
    </w:p>
    <w:p w:rsidR="00450139" w:rsidRPr="00403003" w:rsidRDefault="00450139" w:rsidP="00450139">
      <w:pPr>
        <w:pStyle w:val="HTMLPreformatted"/>
        <w:shd w:val="clear" w:color="auto" w:fill="FFFFFF"/>
        <w:rPr>
          <w:rFonts w:ascii="Times New Roman" w:hAnsi="Times New Roman" w:cs="Times New Roman"/>
          <w:color w:val="000000" w:themeColor="text1"/>
          <w:sz w:val="24"/>
          <w:szCs w:val="24"/>
        </w:rPr>
      </w:pPr>
      <w:r w:rsidRPr="00403003">
        <w:rPr>
          <w:rFonts w:ascii="Times New Roman" w:hAnsi="Times New Roman" w:cs="Times New Roman"/>
          <w:b/>
          <w:bCs/>
          <w:color w:val="000000" w:themeColor="text1"/>
          <w:sz w:val="24"/>
          <w:szCs w:val="24"/>
        </w:rPr>
        <w:t xml:space="preserve">import </w:t>
      </w:r>
      <w:r w:rsidRPr="00403003">
        <w:rPr>
          <w:rFonts w:ascii="Times New Roman" w:hAnsi="Times New Roman" w:cs="Times New Roman"/>
          <w:color w:val="000000" w:themeColor="text1"/>
          <w:sz w:val="24"/>
          <w:szCs w:val="24"/>
        </w:rPr>
        <w:t>android.support.v7.app.AppCompatActivity;</w:t>
      </w:r>
      <w:r w:rsidRPr="00403003">
        <w:rPr>
          <w:rFonts w:ascii="Times New Roman" w:hAnsi="Times New Roman" w:cs="Times New Roman"/>
          <w:color w:val="000000" w:themeColor="text1"/>
          <w:sz w:val="24"/>
          <w:szCs w:val="24"/>
        </w:rPr>
        <w:br/>
      </w:r>
      <w:r w:rsidRPr="00403003">
        <w:rPr>
          <w:rFonts w:ascii="Times New Roman" w:hAnsi="Times New Roman" w:cs="Times New Roman"/>
          <w:b/>
          <w:bCs/>
          <w:color w:val="000000" w:themeColor="text1"/>
          <w:sz w:val="24"/>
          <w:szCs w:val="24"/>
        </w:rPr>
        <w:t xml:space="preserve">import </w:t>
      </w:r>
      <w:r w:rsidRPr="00403003">
        <w:rPr>
          <w:rFonts w:ascii="Times New Roman" w:hAnsi="Times New Roman" w:cs="Times New Roman"/>
          <w:color w:val="000000" w:themeColor="text1"/>
          <w:sz w:val="24"/>
          <w:szCs w:val="24"/>
        </w:rPr>
        <w:t>android.os.Bundle;</w:t>
      </w:r>
      <w:r w:rsidRPr="00403003">
        <w:rPr>
          <w:rFonts w:ascii="Times New Roman" w:hAnsi="Times New Roman" w:cs="Times New Roman"/>
          <w:color w:val="000000" w:themeColor="text1"/>
          <w:sz w:val="24"/>
          <w:szCs w:val="24"/>
        </w:rPr>
        <w:br/>
      </w:r>
      <w:r w:rsidRPr="00403003">
        <w:rPr>
          <w:rFonts w:ascii="Times New Roman" w:hAnsi="Times New Roman" w:cs="Times New Roman"/>
          <w:b/>
          <w:bCs/>
          <w:color w:val="000000" w:themeColor="text1"/>
          <w:sz w:val="24"/>
          <w:szCs w:val="24"/>
        </w:rPr>
        <w:t xml:space="preserve">import </w:t>
      </w:r>
      <w:r w:rsidRPr="00403003">
        <w:rPr>
          <w:rFonts w:ascii="Times New Roman" w:hAnsi="Times New Roman" w:cs="Times New Roman"/>
          <w:color w:val="000000" w:themeColor="text1"/>
          <w:sz w:val="24"/>
          <w:szCs w:val="24"/>
        </w:rPr>
        <w:t>android.view.View;</w:t>
      </w:r>
      <w:r w:rsidRPr="00403003">
        <w:rPr>
          <w:rFonts w:ascii="Times New Roman" w:hAnsi="Times New Roman" w:cs="Times New Roman"/>
          <w:color w:val="000000" w:themeColor="text1"/>
          <w:sz w:val="24"/>
          <w:szCs w:val="24"/>
        </w:rPr>
        <w:br/>
      </w:r>
      <w:r w:rsidRPr="00403003">
        <w:rPr>
          <w:rFonts w:ascii="Times New Roman" w:hAnsi="Times New Roman" w:cs="Times New Roman"/>
          <w:b/>
          <w:bCs/>
          <w:color w:val="000000" w:themeColor="text1"/>
          <w:sz w:val="24"/>
          <w:szCs w:val="24"/>
        </w:rPr>
        <w:t xml:space="preserve">import </w:t>
      </w:r>
      <w:r w:rsidRPr="00403003">
        <w:rPr>
          <w:rFonts w:ascii="Times New Roman" w:hAnsi="Times New Roman" w:cs="Times New Roman"/>
          <w:color w:val="000000" w:themeColor="text1"/>
          <w:sz w:val="24"/>
          <w:szCs w:val="24"/>
        </w:rPr>
        <w:t>android.widget.Button;</w:t>
      </w:r>
      <w:r w:rsidRPr="00403003">
        <w:rPr>
          <w:rFonts w:ascii="Times New Roman" w:hAnsi="Times New Roman" w:cs="Times New Roman"/>
          <w:color w:val="000000" w:themeColor="text1"/>
          <w:sz w:val="24"/>
          <w:szCs w:val="24"/>
        </w:rPr>
        <w:br/>
      </w:r>
      <w:r w:rsidRPr="00403003">
        <w:rPr>
          <w:rFonts w:ascii="Times New Roman" w:hAnsi="Times New Roman" w:cs="Times New Roman"/>
          <w:b/>
          <w:bCs/>
          <w:color w:val="000000" w:themeColor="text1"/>
          <w:sz w:val="24"/>
          <w:szCs w:val="24"/>
        </w:rPr>
        <w:t xml:space="preserve">import </w:t>
      </w:r>
      <w:r w:rsidRPr="00403003">
        <w:rPr>
          <w:rFonts w:ascii="Times New Roman" w:hAnsi="Times New Roman" w:cs="Times New Roman"/>
          <w:color w:val="000000" w:themeColor="text1"/>
          <w:sz w:val="24"/>
          <w:szCs w:val="24"/>
        </w:rPr>
        <w:t>android.widget.TextView;</w:t>
      </w:r>
      <w:r w:rsidRPr="00403003">
        <w:rPr>
          <w:rFonts w:ascii="Times New Roman" w:hAnsi="Times New Roman" w:cs="Times New Roman"/>
          <w:color w:val="000000" w:themeColor="text1"/>
          <w:sz w:val="24"/>
          <w:szCs w:val="24"/>
        </w:rPr>
        <w:br/>
      </w:r>
      <w:r w:rsidRPr="00403003">
        <w:rPr>
          <w:rFonts w:ascii="Times New Roman" w:hAnsi="Times New Roman" w:cs="Times New Roman"/>
          <w:color w:val="000000" w:themeColor="text1"/>
          <w:sz w:val="24"/>
          <w:szCs w:val="24"/>
        </w:rPr>
        <w:lastRenderedPageBreak/>
        <w:br/>
      </w:r>
      <w:r w:rsidRPr="00403003">
        <w:rPr>
          <w:rFonts w:ascii="Times New Roman" w:hAnsi="Times New Roman" w:cs="Times New Roman"/>
          <w:b/>
          <w:bCs/>
          <w:color w:val="000000" w:themeColor="text1"/>
          <w:sz w:val="24"/>
          <w:szCs w:val="24"/>
        </w:rPr>
        <w:t xml:space="preserve">public class </w:t>
      </w:r>
      <w:r w:rsidRPr="00403003">
        <w:rPr>
          <w:rFonts w:ascii="Times New Roman" w:hAnsi="Times New Roman" w:cs="Times New Roman"/>
          <w:color w:val="000000" w:themeColor="text1"/>
          <w:sz w:val="24"/>
          <w:szCs w:val="24"/>
        </w:rPr>
        <w:t xml:space="preserve">MainActivity </w:t>
      </w:r>
      <w:r w:rsidRPr="00403003">
        <w:rPr>
          <w:rFonts w:ascii="Times New Roman" w:hAnsi="Times New Roman" w:cs="Times New Roman"/>
          <w:b/>
          <w:bCs/>
          <w:color w:val="000000" w:themeColor="text1"/>
          <w:sz w:val="24"/>
          <w:szCs w:val="24"/>
        </w:rPr>
        <w:t xml:space="preserve">extends </w:t>
      </w:r>
      <w:r w:rsidRPr="00403003">
        <w:rPr>
          <w:rFonts w:ascii="Times New Roman" w:hAnsi="Times New Roman" w:cs="Times New Roman"/>
          <w:color w:val="000000" w:themeColor="text1"/>
          <w:sz w:val="24"/>
          <w:szCs w:val="24"/>
        </w:rPr>
        <w:t>AppCompatActivity {</w:t>
      </w:r>
      <w:r w:rsidRPr="00403003">
        <w:rPr>
          <w:rFonts w:ascii="Times New Roman" w:hAnsi="Times New Roman" w:cs="Times New Roman"/>
          <w:color w:val="000000" w:themeColor="text1"/>
          <w:sz w:val="24"/>
          <w:szCs w:val="24"/>
        </w:rPr>
        <w:br/>
        <w:t xml:space="preserve">    Button </w:t>
      </w:r>
      <w:r w:rsidRPr="00403003">
        <w:rPr>
          <w:rFonts w:ascii="Times New Roman" w:hAnsi="Times New Roman" w:cs="Times New Roman"/>
          <w:b/>
          <w:bCs/>
          <w:color w:val="000000" w:themeColor="text1"/>
          <w:sz w:val="24"/>
          <w:szCs w:val="24"/>
        </w:rPr>
        <w:t>b</w:t>
      </w:r>
      <w:r w:rsidRPr="00403003">
        <w:rPr>
          <w:rFonts w:ascii="Times New Roman" w:hAnsi="Times New Roman" w:cs="Times New Roman"/>
          <w:color w:val="000000" w:themeColor="text1"/>
          <w:sz w:val="24"/>
          <w:szCs w:val="24"/>
        </w:rPr>
        <w:t>;</w:t>
      </w:r>
      <w:r w:rsidRPr="00403003">
        <w:rPr>
          <w:rFonts w:ascii="Times New Roman" w:hAnsi="Times New Roman" w:cs="Times New Roman"/>
          <w:color w:val="000000" w:themeColor="text1"/>
          <w:sz w:val="24"/>
          <w:szCs w:val="24"/>
        </w:rPr>
        <w:br/>
        <w:t xml:space="preserve">    TextView </w:t>
      </w:r>
      <w:r w:rsidRPr="00403003">
        <w:rPr>
          <w:rFonts w:ascii="Times New Roman" w:hAnsi="Times New Roman" w:cs="Times New Roman"/>
          <w:b/>
          <w:bCs/>
          <w:color w:val="000000" w:themeColor="text1"/>
          <w:sz w:val="24"/>
          <w:szCs w:val="24"/>
        </w:rPr>
        <w:t>v1</w:t>
      </w:r>
      <w:r w:rsidRPr="00403003">
        <w:rPr>
          <w:rFonts w:ascii="Times New Roman" w:hAnsi="Times New Roman" w:cs="Times New Roman"/>
          <w:color w:val="000000" w:themeColor="text1"/>
          <w:sz w:val="24"/>
          <w:szCs w:val="24"/>
        </w:rPr>
        <w:t>,</w:t>
      </w:r>
      <w:r w:rsidRPr="00403003">
        <w:rPr>
          <w:rFonts w:ascii="Times New Roman" w:hAnsi="Times New Roman" w:cs="Times New Roman"/>
          <w:b/>
          <w:bCs/>
          <w:color w:val="000000" w:themeColor="text1"/>
          <w:sz w:val="24"/>
          <w:szCs w:val="24"/>
        </w:rPr>
        <w:t>v2</w:t>
      </w:r>
      <w:r w:rsidRPr="00403003">
        <w:rPr>
          <w:rFonts w:ascii="Times New Roman" w:hAnsi="Times New Roman" w:cs="Times New Roman"/>
          <w:color w:val="000000" w:themeColor="text1"/>
          <w:sz w:val="24"/>
          <w:szCs w:val="24"/>
        </w:rPr>
        <w:t>,</w:t>
      </w:r>
      <w:r w:rsidRPr="00403003">
        <w:rPr>
          <w:rFonts w:ascii="Times New Roman" w:hAnsi="Times New Roman" w:cs="Times New Roman"/>
          <w:b/>
          <w:bCs/>
          <w:color w:val="000000" w:themeColor="text1"/>
          <w:sz w:val="24"/>
          <w:szCs w:val="24"/>
        </w:rPr>
        <w:t>v3</w:t>
      </w:r>
      <w:r w:rsidRPr="00403003">
        <w:rPr>
          <w:rFonts w:ascii="Times New Roman" w:hAnsi="Times New Roman" w:cs="Times New Roman"/>
          <w:color w:val="000000" w:themeColor="text1"/>
          <w:sz w:val="24"/>
          <w:szCs w:val="24"/>
        </w:rPr>
        <w:t>;</w:t>
      </w:r>
      <w:r w:rsidRPr="00403003">
        <w:rPr>
          <w:rFonts w:ascii="Times New Roman" w:hAnsi="Times New Roman" w:cs="Times New Roman"/>
          <w:color w:val="000000" w:themeColor="text1"/>
          <w:sz w:val="24"/>
          <w:szCs w:val="24"/>
        </w:rPr>
        <w:br/>
        <w:t xml:space="preserve">    @Override</w:t>
      </w:r>
      <w:r w:rsidRPr="00403003">
        <w:rPr>
          <w:rFonts w:ascii="Times New Roman" w:hAnsi="Times New Roman" w:cs="Times New Roman"/>
          <w:color w:val="000000" w:themeColor="text1"/>
          <w:sz w:val="24"/>
          <w:szCs w:val="24"/>
        </w:rPr>
        <w:br/>
      </w:r>
      <w:r w:rsidRPr="00403003">
        <w:rPr>
          <w:rFonts w:ascii="Times New Roman" w:hAnsi="Times New Roman" w:cs="Times New Roman"/>
          <w:b/>
          <w:bCs/>
          <w:color w:val="000000" w:themeColor="text1"/>
          <w:sz w:val="24"/>
          <w:szCs w:val="24"/>
        </w:rPr>
        <w:t xml:space="preserve">protected void </w:t>
      </w:r>
      <w:r w:rsidRPr="00403003">
        <w:rPr>
          <w:rFonts w:ascii="Times New Roman" w:hAnsi="Times New Roman" w:cs="Times New Roman"/>
          <w:color w:val="000000" w:themeColor="text1"/>
          <w:sz w:val="24"/>
          <w:szCs w:val="24"/>
        </w:rPr>
        <w:t>onCreate(Bundle savedInstanceState) {</w:t>
      </w:r>
      <w:r w:rsidRPr="00403003">
        <w:rPr>
          <w:rFonts w:ascii="Times New Roman" w:hAnsi="Times New Roman" w:cs="Times New Roman"/>
          <w:color w:val="000000" w:themeColor="text1"/>
          <w:sz w:val="24"/>
          <w:szCs w:val="24"/>
        </w:rPr>
        <w:br/>
      </w:r>
      <w:r w:rsidRPr="00403003">
        <w:rPr>
          <w:rFonts w:ascii="Times New Roman" w:hAnsi="Times New Roman" w:cs="Times New Roman"/>
          <w:b/>
          <w:bCs/>
          <w:color w:val="000000" w:themeColor="text1"/>
          <w:sz w:val="24"/>
          <w:szCs w:val="24"/>
        </w:rPr>
        <w:t>super</w:t>
      </w:r>
      <w:r w:rsidRPr="00403003">
        <w:rPr>
          <w:rFonts w:ascii="Times New Roman" w:hAnsi="Times New Roman" w:cs="Times New Roman"/>
          <w:color w:val="000000" w:themeColor="text1"/>
          <w:sz w:val="24"/>
          <w:szCs w:val="24"/>
        </w:rPr>
        <w:t>.onCreate(savedInstanceState);</w:t>
      </w:r>
      <w:r w:rsidRPr="00403003">
        <w:rPr>
          <w:rFonts w:ascii="Times New Roman" w:hAnsi="Times New Roman" w:cs="Times New Roman"/>
          <w:color w:val="000000" w:themeColor="text1"/>
          <w:sz w:val="24"/>
          <w:szCs w:val="24"/>
        </w:rPr>
        <w:br/>
        <w:t xml:space="preserve">        setContentView(R.layout.</w:t>
      </w:r>
      <w:r w:rsidRPr="00403003">
        <w:rPr>
          <w:rFonts w:ascii="Times New Roman" w:hAnsi="Times New Roman" w:cs="Times New Roman"/>
          <w:b/>
          <w:bCs/>
          <w:i/>
          <w:iCs/>
          <w:color w:val="000000" w:themeColor="text1"/>
          <w:sz w:val="24"/>
          <w:szCs w:val="24"/>
        </w:rPr>
        <w:t>activity_main</w:t>
      </w:r>
      <w:r w:rsidRPr="00403003">
        <w:rPr>
          <w:rFonts w:ascii="Times New Roman" w:hAnsi="Times New Roman" w:cs="Times New Roman"/>
          <w:color w:val="000000" w:themeColor="text1"/>
          <w:sz w:val="24"/>
          <w:szCs w:val="24"/>
        </w:rPr>
        <w:t>);</w:t>
      </w:r>
      <w:r w:rsidRPr="00403003">
        <w:rPr>
          <w:rFonts w:ascii="Times New Roman" w:hAnsi="Times New Roman" w:cs="Times New Roman"/>
          <w:color w:val="000000" w:themeColor="text1"/>
          <w:sz w:val="24"/>
          <w:szCs w:val="24"/>
        </w:rPr>
        <w:br/>
      </w:r>
      <w:r w:rsidRPr="00403003">
        <w:rPr>
          <w:rFonts w:ascii="Times New Roman" w:hAnsi="Times New Roman" w:cs="Times New Roman"/>
          <w:b/>
          <w:bCs/>
          <w:color w:val="000000" w:themeColor="text1"/>
          <w:sz w:val="24"/>
          <w:szCs w:val="24"/>
        </w:rPr>
        <w:t>b</w:t>
      </w:r>
      <w:r w:rsidRPr="00403003">
        <w:rPr>
          <w:rFonts w:ascii="Times New Roman" w:hAnsi="Times New Roman" w:cs="Times New Roman"/>
          <w:color w:val="000000" w:themeColor="text1"/>
          <w:sz w:val="24"/>
          <w:szCs w:val="24"/>
        </w:rPr>
        <w:t>=(Button)findViewById(R.id.</w:t>
      </w:r>
      <w:r w:rsidRPr="00403003">
        <w:rPr>
          <w:rFonts w:ascii="Times New Roman" w:hAnsi="Times New Roman" w:cs="Times New Roman"/>
          <w:b/>
          <w:bCs/>
          <w:i/>
          <w:iCs/>
          <w:color w:val="000000" w:themeColor="text1"/>
          <w:sz w:val="24"/>
          <w:szCs w:val="24"/>
        </w:rPr>
        <w:t>button</w:t>
      </w:r>
      <w:r w:rsidRPr="00403003">
        <w:rPr>
          <w:rFonts w:ascii="Times New Roman" w:hAnsi="Times New Roman" w:cs="Times New Roman"/>
          <w:color w:val="000000" w:themeColor="text1"/>
          <w:sz w:val="24"/>
          <w:szCs w:val="24"/>
        </w:rPr>
        <w:t>);</w:t>
      </w:r>
      <w:r w:rsidRPr="00403003">
        <w:rPr>
          <w:rFonts w:ascii="Times New Roman" w:hAnsi="Times New Roman" w:cs="Times New Roman"/>
          <w:color w:val="000000" w:themeColor="text1"/>
          <w:sz w:val="24"/>
          <w:szCs w:val="24"/>
        </w:rPr>
        <w:br/>
      </w:r>
      <w:r w:rsidRPr="00403003">
        <w:rPr>
          <w:rFonts w:ascii="Times New Roman" w:hAnsi="Times New Roman" w:cs="Times New Roman"/>
          <w:b/>
          <w:bCs/>
          <w:color w:val="000000" w:themeColor="text1"/>
          <w:sz w:val="24"/>
          <w:szCs w:val="24"/>
        </w:rPr>
        <w:t>v1</w:t>
      </w:r>
      <w:r w:rsidRPr="00403003">
        <w:rPr>
          <w:rFonts w:ascii="Times New Roman" w:hAnsi="Times New Roman" w:cs="Times New Roman"/>
          <w:color w:val="000000" w:themeColor="text1"/>
          <w:sz w:val="24"/>
          <w:szCs w:val="24"/>
        </w:rPr>
        <w:t>=(TextView)findViewById(R.id.</w:t>
      </w:r>
      <w:r w:rsidRPr="00403003">
        <w:rPr>
          <w:rFonts w:ascii="Times New Roman" w:hAnsi="Times New Roman" w:cs="Times New Roman"/>
          <w:b/>
          <w:bCs/>
          <w:i/>
          <w:iCs/>
          <w:color w:val="000000" w:themeColor="text1"/>
          <w:sz w:val="24"/>
          <w:szCs w:val="24"/>
        </w:rPr>
        <w:t>editText</w:t>
      </w:r>
      <w:r w:rsidRPr="00403003">
        <w:rPr>
          <w:rFonts w:ascii="Times New Roman" w:hAnsi="Times New Roman" w:cs="Times New Roman"/>
          <w:color w:val="000000" w:themeColor="text1"/>
          <w:sz w:val="24"/>
          <w:szCs w:val="24"/>
        </w:rPr>
        <w:t>);</w:t>
      </w:r>
      <w:r w:rsidRPr="00403003">
        <w:rPr>
          <w:rFonts w:ascii="Times New Roman" w:hAnsi="Times New Roman" w:cs="Times New Roman"/>
          <w:color w:val="000000" w:themeColor="text1"/>
          <w:sz w:val="24"/>
          <w:szCs w:val="24"/>
        </w:rPr>
        <w:br/>
      </w:r>
      <w:r w:rsidRPr="00403003">
        <w:rPr>
          <w:rFonts w:ascii="Times New Roman" w:hAnsi="Times New Roman" w:cs="Times New Roman"/>
          <w:b/>
          <w:bCs/>
          <w:color w:val="000000" w:themeColor="text1"/>
          <w:sz w:val="24"/>
          <w:szCs w:val="24"/>
        </w:rPr>
        <w:t>v2</w:t>
      </w:r>
      <w:r w:rsidRPr="00403003">
        <w:rPr>
          <w:rFonts w:ascii="Times New Roman" w:hAnsi="Times New Roman" w:cs="Times New Roman"/>
          <w:color w:val="000000" w:themeColor="text1"/>
          <w:sz w:val="24"/>
          <w:szCs w:val="24"/>
        </w:rPr>
        <w:t>=(TextView)findViewById(R.id.</w:t>
      </w:r>
      <w:r w:rsidRPr="00403003">
        <w:rPr>
          <w:rFonts w:ascii="Times New Roman" w:hAnsi="Times New Roman" w:cs="Times New Roman"/>
          <w:b/>
          <w:bCs/>
          <w:i/>
          <w:iCs/>
          <w:color w:val="000000" w:themeColor="text1"/>
          <w:sz w:val="24"/>
          <w:szCs w:val="24"/>
        </w:rPr>
        <w:t>editText2</w:t>
      </w:r>
      <w:r w:rsidRPr="00403003">
        <w:rPr>
          <w:rFonts w:ascii="Times New Roman" w:hAnsi="Times New Roman" w:cs="Times New Roman"/>
          <w:color w:val="000000" w:themeColor="text1"/>
          <w:sz w:val="24"/>
          <w:szCs w:val="24"/>
        </w:rPr>
        <w:t>);</w:t>
      </w:r>
      <w:r w:rsidRPr="00403003">
        <w:rPr>
          <w:rFonts w:ascii="Times New Roman" w:hAnsi="Times New Roman" w:cs="Times New Roman"/>
          <w:color w:val="000000" w:themeColor="text1"/>
          <w:sz w:val="24"/>
          <w:szCs w:val="24"/>
        </w:rPr>
        <w:br/>
      </w:r>
      <w:r w:rsidRPr="00403003">
        <w:rPr>
          <w:rFonts w:ascii="Times New Roman" w:hAnsi="Times New Roman" w:cs="Times New Roman"/>
          <w:b/>
          <w:bCs/>
          <w:color w:val="000000" w:themeColor="text1"/>
          <w:sz w:val="24"/>
          <w:szCs w:val="24"/>
        </w:rPr>
        <w:t>v3</w:t>
      </w:r>
      <w:r w:rsidRPr="00403003">
        <w:rPr>
          <w:rFonts w:ascii="Times New Roman" w:hAnsi="Times New Roman" w:cs="Times New Roman"/>
          <w:color w:val="000000" w:themeColor="text1"/>
          <w:sz w:val="24"/>
          <w:szCs w:val="24"/>
        </w:rPr>
        <w:t>=(TextView)findViewById(R.id.</w:t>
      </w:r>
      <w:r w:rsidRPr="00403003">
        <w:rPr>
          <w:rFonts w:ascii="Times New Roman" w:hAnsi="Times New Roman" w:cs="Times New Roman"/>
          <w:b/>
          <w:bCs/>
          <w:i/>
          <w:iCs/>
          <w:color w:val="000000" w:themeColor="text1"/>
          <w:sz w:val="24"/>
          <w:szCs w:val="24"/>
        </w:rPr>
        <w:t>editText3</w:t>
      </w:r>
      <w:r w:rsidRPr="00403003">
        <w:rPr>
          <w:rFonts w:ascii="Times New Roman" w:hAnsi="Times New Roman" w:cs="Times New Roman"/>
          <w:color w:val="000000" w:themeColor="text1"/>
          <w:sz w:val="24"/>
          <w:szCs w:val="24"/>
        </w:rPr>
        <w:t>);</w:t>
      </w:r>
      <w:r w:rsidRPr="00403003">
        <w:rPr>
          <w:rFonts w:ascii="Times New Roman" w:hAnsi="Times New Roman" w:cs="Times New Roman"/>
          <w:color w:val="000000" w:themeColor="text1"/>
          <w:sz w:val="24"/>
          <w:szCs w:val="24"/>
        </w:rPr>
        <w:br/>
      </w:r>
      <w:r w:rsidRPr="00403003">
        <w:rPr>
          <w:rFonts w:ascii="Times New Roman" w:hAnsi="Times New Roman" w:cs="Times New Roman"/>
          <w:b/>
          <w:bCs/>
          <w:color w:val="000000" w:themeColor="text1"/>
          <w:sz w:val="24"/>
          <w:szCs w:val="24"/>
        </w:rPr>
        <w:t>b</w:t>
      </w:r>
      <w:r w:rsidRPr="00403003">
        <w:rPr>
          <w:rFonts w:ascii="Times New Roman" w:hAnsi="Times New Roman" w:cs="Times New Roman"/>
          <w:color w:val="000000" w:themeColor="text1"/>
          <w:sz w:val="24"/>
          <w:szCs w:val="24"/>
        </w:rPr>
        <w:t>.setOnClickListener(</w:t>
      </w:r>
      <w:r w:rsidRPr="00403003">
        <w:rPr>
          <w:rFonts w:ascii="Times New Roman" w:hAnsi="Times New Roman" w:cs="Times New Roman"/>
          <w:b/>
          <w:bCs/>
          <w:color w:val="000000" w:themeColor="text1"/>
          <w:sz w:val="24"/>
          <w:szCs w:val="24"/>
        </w:rPr>
        <w:t xml:space="preserve">new </w:t>
      </w:r>
      <w:r w:rsidRPr="00403003">
        <w:rPr>
          <w:rFonts w:ascii="Times New Roman" w:hAnsi="Times New Roman" w:cs="Times New Roman"/>
          <w:color w:val="000000" w:themeColor="text1"/>
          <w:sz w:val="24"/>
          <w:szCs w:val="24"/>
        </w:rPr>
        <w:t>View.OnClickListener()</w:t>
      </w:r>
      <w:r w:rsidRPr="00403003">
        <w:rPr>
          <w:rFonts w:ascii="Times New Roman" w:hAnsi="Times New Roman" w:cs="Times New Roman"/>
          <w:color w:val="000000" w:themeColor="text1"/>
          <w:sz w:val="24"/>
          <w:szCs w:val="24"/>
        </w:rPr>
        <w:br/>
        <w:t xml:space="preserve">        {</w:t>
      </w:r>
      <w:r w:rsidRPr="00403003">
        <w:rPr>
          <w:rFonts w:ascii="Times New Roman" w:hAnsi="Times New Roman" w:cs="Times New Roman"/>
          <w:color w:val="000000" w:themeColor="text1"/>
          <w:sz w:val="24"/>
          <w:szCs w:val="24"/>
        </w:rPr>
        <w:br/>
      </w:r>
      <w:r w:rsidRPr="00403003">
        <w:rPr>
          <w:rFonts w:ascii="Times New Roman" w:hAnsi="Times New Roman" w:cs="Times New Roman"/>
          <w:b/>
          <w:bCs/>
          <w:color w:val="000000" w:themeColor="text1"/>
          <w:sz w:val="24"/>
          <w:szCs w:val="24"/>
        </w:rPr>
        <w:t xml:space="preserve">public void </w:t>
      </w:r>
      <w:r w:rsidRPr="00403003">
        <w:rPr>
          <w:rFonts w:ascii="Times New Roman" w:hAnsi="Times New Roman" w:cs="Times New Roman"/>
          <w:color w:val="000000" w:themeColor="text1"/>
          <w:sz w:val="24"/>
          <w:szCs w:val="24"/>
        </w:rPr>
        <w:t>onClick(View v)</w:t>
      </w:r>
      <w:r w:rsidRPr="00403003">
        <w:rPr>
          <w:rFonts w:ascii="Times New Roman" w:hAnsi="Times New Roman" w:cs="Times New Roman"/>
          <w:color w:val="000000" w:themeColor="text1"/>
          <w:sz w:val="24"/>
          <w:szCs w:val="24"/>
        </w:rPr>
        <w:br/>
        <w:t xml:space="preserve">            {</w:t>
      </w:r>
      <w:r w:rsidRPr="00403003">
        <w:rPr>
          <w:rFonts w:ascii="Times New Roman" w:hAnsi="Times New Roman" w:cs="Times New Roman"/>
          <w:color w:val="000000" w:themeColor="text1"/>
          <w:sz w:val="24"/>
          <w:szCs w:val="24"/>
        </w:rPr>
        <w:br/>
      </w:r>
      <w:r w:rsidRPr="00403003">
        <w:rPr>
          <w:rFonts w:ascii="Times New Roman" w:hAnsi="Times New Roman" w:cs="Times New Roman"/>
          <w:b/>
          <w:bCs/>
          <w:color w:val="000000" w:themeColor="text1"/>
          <w:sz w:val="24"/>
          <w:szCs w:val="24"/>
        </w:rPr>
        <w:t xml:space="preserve">int </w:t>
      </w:r>
      <w:r w:rsidRPr="00403003">
        <w:rPr>
          <w:rFonts w:ascii="Times New Roman" w:hAnsi="Times New Roman" w:cs="Times New Roman"/>
          <w:color w:val="000000" w:themeColor="text1"/>
          <w:sz w:val="24"/>
          <w:szCs w:val="24"/>
        </w:rPr>
        <w:t>value=Integer.</w:t>
      </w:r>
      <w:r w:rsidRPr="00403003">
        <w:rPr>
          <w:rFonts w:ascii="Times New Roman" w:hAnsi="Times New Roman" w:cs="Times New Roman"/>
          <w:i/>
          <w:iCs/>
          <w:color w:val="000000" w:themeColor="text1"/>
          <w:sz w:val="24"/>
          <w:szCs w:val="24"/>
        </w:rPr>
        <w:t>parseInt</w:t>
      </w:r>
      <w:r w:rsidRPr="00403003">
        <w:rPr>
          <w:rFonts w:ascii="Times New Roman" w:hAnsi="Times New Roman" w:cs="Times New Roman"/>
          <w:color w:val="000000" w:themeColor="text1"/>
          <w:sz w:val="24"/>
          <w:szCs w:val="24"/>
        </w:rPr>
        <w:t>(</w:t>
      </w:r>
      <w:r w:rsidRPr="00403003">
        <w:rPr>
          <w:rFonts w:ascii="Times New Roman" w:hAnsi="Times New Roman" w:cs="Times New Roman"/>
          <w:b/>
          <w:bCs/>
          <w:color w:val="000000" w:themeColor="text1"/>
          <w:sz w:val="24"/>
          <w:szCs w:val="24"/>
        </w:rPr>
        <w:t>v1</w:t>
      </w:r>
      <w:r w:rsidRPr="00403003">
        <w:rPr>
          <w:rFonts w:ascii="Times New Roman" w:hAnsi="Times New Roman" w:cs="Times New Roman"/>
          <w:color w:val="000000" w:themeColor="text1"/>
          <w:sz w:val="24"/>
          <w:szCs w:val="24"/>
        </w:rPr>
        <w:t>.getText().toString());</w:t>
      </w:r>
      <w:r w:rsidRPr="00403003">
        <w:rPr>
          <w:rFonts w:ascii="Times New Roman" w:hAnsi="Times New Roman" w:cs="Times New Roman"/>
          <w:color w:val="000000" w:themeColor="text1"/>
          <w:sz w:val="24"/>
          <w:szCs w:val="24"/>
        </w:rPr>
        <w:br/>
      </w:r>
      <w:r w:rsidRPr="00403003">
        <w:rPr>
          <w:rFonts w:ascii="Times New Roman" w:hAnsi="Times New Roman" w:cs="Times New Roman"/>
          <w:b/>
          <w:bCs/>
          <w:color w:val="000000" w:themeColor="text1"/>
          <w:sz w:val="24"/>
          <w:szCs w:val="24"/>
        </w:rPr>
        <w:t xml:space="preserve">int </w:t>
      </w:r>
      <w:r w:rsidRPr="00403003">
        <w:rPr>
          <w:rFonts w:ascii="Times New Roman" w:hAnsi="Times New Roman" w:cs="Times New Roman"/>
          <w:color w:val="000000" w:themeColor="text1"/>
          <w:sz w:val="24"/>
          <w:szCs w:val="24"/>
        </w:rPr>
        <w:t>value1=Integer.</w:t>
      </w:r>
      <w:r w:rsidRPr="00403003">
        <w:rPr>
          <w:rFonts w:ascii="Times New Roman" w:hAnsi="Times New Roman" w:cs="Times New Roman"/>
          <w:i/>
          <w:iCs/>
          <w:color w:val="000000" w:themeColor="text1"/>
          <w:sz w:val="24"/>
          <w:szCs w:val="24"/>
        </w:rPr>
        <w:t>parseInt</w:t>
      </w:r>
      <w:r w:rsidRPr="00403003">
        <w:rPr>
          <w:rFonts w:ascii="Times New Roman" w:hAnsi="Times New Roman" w:cs="Times New Roman"/>
          <w:color w:val="000000" w:themeColor="text1"/>
          <w:sz w:val="24"/>
          <w:szCs w:val="24"/>
        </w:rPr>
        <w:t>(</w:t>
      </w:r>
      <w:r w:rsidRPr="00403003">
        <w:rPr>
          <w:rFonts w:ascii="Times New Roman" w:hAnsi="Times New Roman" w:cs="Times New Roman"/>
          <w:b/>
          <w:bCs/>
          <w:color w:val="000000" w:themeColor="text1"/>
          <w:sz w:val="24"/>
          <w:szCs w:val="24"/>
        </w:rPr>
        <w:t>v2</w:t>
      </w:r>
      <w:r w:rsidRPr="00403003">
        <w:rPr>
          <w:rFonts w:ascii="Times New Roman" w:hAnsi="Times New Roman" w:cs="Times New Roman"/>
          <w:color w:val="000000" w:themeColor="text1"/>
          <w:sz w:val="24"/>
          <w:szCs w:val="24"/>
        </w:rPr>
        <w:t>.getText().toString());</w:t>
      </w:r>
      <w:r w:rsidRPr="00403003">
        <w:rPr>
          <w:rFonts w:ascii="Times New Roman" w:hAnsi="Times New Roman" w:cs="Times New Roman"/>
          <w:color w:val="000000" w:themeColor="text1"/>
          <w:sz w:val="24"/>
          <w:szCs w:val="24"/>
        </w:rPr>
        <w:br/>
      </w:r>
      <w:r w:rsidRPr="00403003">
        <w:rPr>
          <w:rFonts w:ascii="Times New Roman" w:hAnsi="Times New Roman" w:cs="Times New Roman"/>
          <w:b/>
          <w:bCs/>
          <w:color w:val="000000" w:themeColor="text1"/>
          <w:sz w:val="24"/>
          <w:szCs w:val="24"/>
        </w:rPr>
        <w:t xml:space="preserve">int </w:t>
      </w:r>
      <w:r w:rsidRPr="00403003">
        <w:rPr>
          <w:rFonts w:ascii="Times New Roman" w:hAnsi="Times New Roman" w:cs="Times New Roman"/>
          <w:color w:val="000000" w:themeColor="text1"/>
          <w:sz w:val="24"/>
          <w:szCs w:val="24"/>
        </w:rPr>
        <w:t>value3=value1+value;</w:t>
      </w:r>
      <w:r w:rsidRPr="00403003">
        <w:rPr>
          <w:rFonts w:ascii="Times New Roman" w:hAnsi="Times New Roman" w:cs="Times New Roman"/>
          <w:color w:val="000000" w:themeColor="text1"/>
          <w:sz w:val="24"/>
          <w:szCs w:val="24"/>
        </w:rPr>
        <w:br/>
        <w:t xml:space="preserve">                String s=String.</w:t>
      </w:r>
      <w:r w:rsidRPr="00403003">
        <w:rPr>
          <w:rFonts w:ascii="Times New Roman" w:hAnsi="Times New Roman" w:cs="Times New Roman"/>
          <w:i/>
          <w:iCs/>
          <w:color w:val="000000" w:themeColor="text1"/>
          <w:sz w:val="24"/>
          <w:szCs w:val="24"/>
        </w:rPr>
        <w:t>valueOf</w:t>
      </w:r>
      <w:r w:rsidRPr="00403003">
        <w:rPr>
          <w:rFonts w:ascii="Times New Roman" w:hAnsi="Times New Roman" w:cs="Times New Roman"/>
          <w:color w:val="000000" w:themeColor="text1"/>
          <w:sz w:val="24"/>
          <w:szCs w:val="24"/>
        </w:rPr>
        <w:t>(value3);</w:t>
      </w:r>
      <w:r w:rsidRPr="00403003">
        <w:rPr>
          <w:rFonts w:ascii="Times New Roman" w:hAnsi="Times New Roman" w:cs="Times New Roman"/>
          <w:color w:val="000000" w:themeColor="text1"/>
          <w:sz w:val="24"/>
          <w:szCs w:val="24"/>
        </w:rPr>
        <w:br/>
      </w:r>
      <w:r w:rsidRPr="00403003">
        <w:rPr>
          <w:rFonts w:ascii="Times New Roman" w:hAnsi="Times New Roman" w:cs="Times New Roman"/>
          <w:b/>
          <w:bCs/>
          <w:color w:val="000000" w:themeColor="text1"/>
          <w:sz w:val="24"/>
          <w:szCs w:val="24"/>
        </w:rPr>
        <w:t>v3</w:t>
      </w:r>
      <w:r w:rsidRPr="00403003">
        <w:rPr>
          <w:rFonts w:ascii="Times New Roman" w:hAnsi="Times New Roman" w:cs="Times New Roman"/>
          <w:color w:val="000000" w:themeColor="text1"/>
          <w:sz w:val="24"/>
          <w:szCs w:val="24"/>
        </w:rPr>
        <w:t>.setText(s);</w:t>
      </w:r>
      <w:r w:rsidRPr="00403003">
        <w:rPr>
          <w:rFonts w:ascii="Times New Roman" w:hAnsi="Times New Roman" w:cs="Times New Roman"/>
          <w:color w:val="000000" w:themeColor="text1"/>
          <w:sz w:val="24"/>
          <w:szCs w:val="24"/>
        </w:rPr>
        <w:br/>
        <w:t xml:space="preserve">            }</w:t>
      </w:r>
      <w:r w:rsidRPr="00403003">
        <w:rPr>
          <w:rFonts w:ascii="Times New Roman" w:hAnsi="Times New Roman" w:cs="Times New Roman"/>
          <w:color w:val="000000" w:themeColor="text1"/>
          <w:sz w:val="24"/>
          <w:szCs w:val="24"/>
        </w:rPr>
        <w:br/>
        <w:t xml:space="preserve">        });</w:t>
      </w:r>
      <w:r w:rsidRPr="00403003">
        <w:rPr>
          <w:rFonts w:ascii="Times New Roman" w:hAnsi="Times New Roman" w:cs="Times New Roman"/>
          <w:color w:val="000000" w:themeColor="text1"/>
          <w:sz w:val="24"/>
          <w:szCs w:val="24"/>
        </w:rPr>
        <w:br/>
        <w:t xml:space="preserve">    }</w:t>
      </w:r>
      <w:r w:rsidRPr="00403003">
        <w:rPr>
          <w:rFonts w:ascii="Times New Roman" w:hAnsi="Times New Roman" w:cs="Times New Roman"/>
          <w:color w:val="000000" w:themeColor="text1"/>
          <w:sz w:val="24"/>
          <w:szCs w:val="24"/>
        </w:rPr>
        <w:br/>
        <w:t>}</w:t>
      </w:r>
    </w:p>
    <w:p w:rsidR="00450139" w:rsidRPr="00403003" w:rsidRDefault="00450139">
      <w:pPr>
        <w:rPr>
          <w:rFonts w:ascii="Times New Roman" w:hAnsi="Times New Roman" w:cs="Times New Roman"/>
          <w:color w:val="000000" w:themeColor="text1"/>
          <w:sz w:val="24"/>
          <w:szCs w:val="24"/>
        </w:rPr>
      </w:pPr>
    </w:p>
    <w:p w:rsidR="009201DF" w:rsidRPr="00403003" w:rsidRDefault="009201DF" w:rsidP="009201DF">
      <w:pPr>
        <w:rPr>
          <w:rFonts w:ascii="Times New Roman" w:hAnsi="Times New Roman" w:cs="Times New Roman"/>
          <w:color w:val="000000" w:themeColor="text1"/>
          <w:sz w:val="24"/>
          <w:szCs w:val="24"/>
          <w:u w:val="single"/>
        </w:rPr>
      </w:pPr>
      <w:r w:rsidRPr="00403003">
        <w:rPr>
          <w:rFonts w:ascii="Times New Roman" w:hAnsi="Times New Roman" w:cs="Times New Roman"/>
          <w:color w:val="000000" w:themeColor="text1"/>
          <w:sz w:val="24"/>
          <w:szCs w:val="24"/>
          <w:u w:val="single"/>
        </w:rPr>
        <w:t>activity_main.xml</w:t>
      </w:r>
    </w:p>
    <w:p w:rsidR="00450139" w:rsidRDefault="00450139" w:rsidP="009201DF">
      <w:pPr>
        <w:rPr>
          <w:rFonts w:ascii="Times New Roman" w:hAnsi="Times New Roman" w:cs="Times New Roman"/>
          <w:color w:val="000000" w:themeColor="text1"/>
          <w:sz w:val="24"/>
          <w:szCs w:val="24"/>
        </w:rPr>
      </w:pPr>
      <w:r w:rsidRPr="00403003">
        <w:rPr>
          <w:rFonts w:ascii="Times New Roman" w:hAnsi="Times New Roman" w:cs="Times New Roman"/>
          <w:i/>
          <w:iCs/>
          <w:color w:val="000000" w:themeColor="text1"/>
          <w:sz w:val="24"/>
          <w:szCs w:val="24"/>
        </w:rPr>
        <w:t>&lt;?</w:t>
      </w:r>
      <w:r w:rsidRPr="00403003">
        <w:rPr>
          <w:rFonts w:ascii="Times New Roman" w:hAnsi="Times New Roman" w:cs="Times New Roman"/>
          <w:b/>
          <w:bCs/>
          <w:color w:val="000000" w:themeColor="text1"/>
          <w:sz w:val="24"/>
          <w:szCs w:val="24"/>
        </w:rPr>
        <w:t>xml version="1.0" encoding="utf-8"</w:t>
      </w:r>
      <w:r w:rsidRPr="00403003">
        <w:rPr>
          <w:rFonts w:ascii="Times New Roman" w:hAnsi="Times New Roman" w:cs="Times New Roman"/>
          <w:i/>
          <w:iCs/>
          <w:color w:val="000000" w:themeColor="text1"/>
          <w:sz w:val="24"/>
          <w:szCs w:val="24"/>
        </w:rPr>
        <w:t>?&gt;</w:t>
      </w:r>
      <w:r w:rsidRPr="00403003">
        <w:rPr>
          <w:rFonts w:ascii="Times New Roman" w:hAnsi="Times New Roman" w:cs="Times New Roman"/>
          <w:i/>
          <w:iCs/>
          <w:color w:val="000000" w:themeColor="text1"/>
          <w:sz w:val="24"/>
          <w:szCs w:val="24"/>
        </w:rPr>
        <w:br/>
      </w:r>
      <w:r w:rsidRPr="00403003">
        <w:rPr>
          <w:rFonts w:ascii="Times New Roman" w:hAnsi="Times New Roman" w:cs="Times New Roman"/>
          <w:color w:val="000000" w:themeColor="text1"/>
          <w:sz w:val="24"/>
          <w:szCs w:val="24"/>
        </w:rPr>
        <w:t>&lt;</w:t>
      </w:r>
      <w:r w:rsidRPr="00403003">
        <w:rPr>
          <w:rFonts w:ascii="Times New Roman" w:hAnsi="Times New Roman" w:cs="Times New Roman"/>
          <w:b/>
          <w:bCs/>
          <w:color w:val="000000" w:themeColor="text1"/>
          <w:sz w:val="24"/>
          <w:szCs w:val="24"/>
        </w:rPr>
        <w:t>RelativeLayout xmlns:android="http://schemas.android.com/apk/res/android"</w:t>
      </w:r>
      <w:r w:rsidRPr="00403003">
        <w:rPr>
          <w:rFonts w:ascii="Times New Roman" w:hAnsi="Times New Roman" w:cs="Times New Roman"/>
          <w:b/>
          <w:bCs/>
          <w:color w:val="000000" w:themeColor="text1"/>
          <w:sz w:val="24"/>
          <w:szCs w:val="24"/>
        </w:rPr>
        <w:br/>
        <w:t xml:space="preserve">    xmlns:app="http://schemas.android.com/apk/res-auto"</w:t>
      </w:r>
      <w:r w:rsidRPr="00403003">
        <w:rPr>
          <w:rFonts w:ascii="Times New Roman" w:hAnsi="Times New Roman" w:cs="Times New Roman"/>
          <w:b/>
          <w:bCs/>
          <w:color w:val="000000" w:themeColor="text1"/>
          <w:sz w:val="24"/>
          <w:szCs w:val="24"/>
        </w:rPr>
        <w:br/>
        <w:t xml:space="preserve">    xmlns:tools="http://schemas.android.com/tools"</w:t>
      </w:r>
      <w:r w:rsidRPr="00403003">
        <w:rPr>
          <w:rFonts w:ascii="Times New Roman" w:hAnsi="Times New Roman" w:cs="Times New Roman"/>
          <w:b/>
          <w:bCs/>
          <w:color w:val="000000" w:themeColor="text1"/>
          <w:sz w:val="24"/>
          <w:szCs w:val="24"/>
        </w:rPr>
        <w:br/>
        <w:t xml:space="preserve">    android:layout_width="match_parent"</w:t>
      </w:r>
      <w:r w:rsidRPr="00403003">
        <w:rPr>
          <w:rFonts w:ascii="Times New Roman" w:hAnsi="Times New Roman" w:cs="Times New Roman"/>
          <w:b/>
          <w:bCs/>
          <w:color w:val="000000" w:themeColor="text1"/>
          <w:sz w:val="24"/>
          <w:szCs w:val="24"/>
        </w:rPr>
        <w:br/>
        <w:t xml:space="preserve">    android:layout_height="match_parent"</w:t>
      </w:r>
      <w:r w:rsidRPr="00403003">
        <w:rPr>
          <w:rFonts w:ascii="Times New Roman" w:hAnsi="Times New Roman" w:cs="Times New Roman"/>
          <w:b/>
          <w:bCs/>
          <w:color w:val="000000" w:themeColor="text1"/>
          <w:sz w:val="24"/>
          <w:szCs w:val="24"/>
        </w:rPr>
        <w:br/>
        <w:t xml:space="preserve">    tools:context="com.example.rajesh.form.MainActivity"</w:t>
      </w:r>
      <w:r w:rsidRPr="00403003">
        <w:rPr>
          <w:rFonts w:ascii="Times New Roman" w:hAnsi="Times New Roman" w:cs="Times New Roman"/>
          <w:color w:val="000000" w:themeColor="text1"/>
          <w:sz w:val="24"/>
          <w:szCs w:val="24"/>
        </w:rPr>
        <w:t>&gt;</w:t>
      </w:r>
      <w:r w:rsidRPr="00403003">
        <w:rPr>
          <w:rFonts w:ascii="Times New Roman" w:hAnsi="Times New Roman" w:cs="Times New Roman"/>
          <w:color w:val="000000" w:themeColor="text1"/>
          <w:sz w:val="24"/>
          <w:szCs w:val="24"/>
        </w:rPr>
        <w:br/>
      </w:r>
      <w:r w:rsidRPr="00403003">
        <w:rPr>
          <w:rFonts w:ascii="Times New Roman" w:hAnsi="Times New Roman" w:cs="Times New Roman"/>
          <w:color w:val="000000" w:themeColor="text1"/>
          <w:sz w:val="24"/>
          <w:szCs w:val="24"/>
        </w:rPr>
        <w:br/>
        <w:t>&lt;</w:t>
      </w:r>
      <w:r w:rsidRPr="00403003">
        <w:rPr>
          <w:rFonts w:ascii="Times New Roman" w:hAnsi="Times New Roman" w:cs="Times New Roman"/>
          <w:b/>
          <w:bCs/>
          <w:color w:val="000000" w:themeColor="text1"/>
          <w:sz w:val="24"/>
          <w:szCs w:val="24"/>
        </w:rPr>
        <w:t>TextView</w:t>
      </w:r>
      <w:r w:rsidRPr="00403003">
        <w:rPr>
          <w:rFonts w:ascii="Times New Roman" w:hAnsi="Times New Roman" w:cs="Times New Roman"/>
          <w:b/>
          <w:bCs/>
          <w:color w:val="000000" w:themeColor="text1"/>
          <w:sz w:val="24"/>
          <w:szCs w:val="24"/>
        </w:rPr>
        <w:br/>
        <w:t xml:space="preserve">        android:id="@+id/textView"</w:t>
      </w:r>
      <w:r w:rsidRPr="00403003">
        <w:rPr>
          <w:rFonts w:ascii="Times New Roman" w:hAnsi="Times New Roman" w:cs="Times New Roman"/>
          <w:b/>
          <w:bCs/>
          <w:color w:val="000000" w:themeColor="text1"/>
          <w:sz w:val="24"/>
          <w:szCs w:val="24"/>
        </w:rPr>
        <w:br/>
        <w:t xml:space="preserve">        android:layout_width="wrap_content"</w:t>
      </w:r>
      <w:r w:rsidRPr="00403003">
        <w:rPr>
          <w:rFonts w:ascii="Times New Roman" w:hAnsi="Times New Roman" w:cs="Times New Roman"/>
          <w:b/>
          <w:bCs/>
          <w:color w:val="000000" w:themeColor="text1"/>
          <w:sz w:val="24"/>
          <w:szCs w:val="24"/>
        </w:rPr>
        <w:br/>
        <w:t xml:space="preserve">        android:layout_height="wrap_content"</w:t>
      </w:r>
      <w:r w:rsidRPr="00403003">
        <w:rPr>
          <w:rFonts w:ascii="Times New Roman" w:hAnsi="Times New Roman" w:cs="Times New Roman"/>
          <w:b/>
          <w:bCs/>
          <w:color w:val="000000" w:themeColor="text1"/>
          <w:sz w:val="24"/>
          <w:szCs w:val="24"/>
        </w:rPr>
        <w:br/>
        <w:t xml:space="preserve">        android:layout_alignParentLeft="true"</w:t>
      </w:r>
      <w:r w:rsidRPr="00403003">
        <w:rPr>
          <w:rFonts w:ascii="Times New Roman" w:hAnsi="Times New Roman" w:cs="Times New Roman"/>
          <w:b/>
          <w:bCs/>
          <w:color w:val="000000" w:themeColor="text1"/>
          <w:sz w:val="24"/>
          <w:szCs w:val="24"/>
        </w:rPr>
        <w:br/>
        <w:t xml:space="preserve">        android:layout_alignParentStart="true"</w:t>
      </w:r>
      <w:r w:rsidRPr="00403003">
        <w:rPr>
          <w:rFonts w:ascii="Times New Roman" w:hAnsi="Times New Roman" w:cs="Times New Roman"/>
          <w:b/>
          <w:bCs/>
          <w:color w:val="000000" w:themeColor="text1"/>
          <w:sz w:val="24"/>
          <w:szCs w:val="24"/>
        </w:rPr>
        <w:br/>
        <w:t xml:space="preserve">        android:layout_alignParentTop="true"</w:t>
      </w:r>
      <w:r w:rsidRPr="00403003">
        <w:rPr>
          <w:rFonts w:ascii="Times New Roman" w:hAnsi="Times New Roman" w:cs="Times New Roman"/>
          <w:b/>
          <w:bCs/>
          <w:color w:val="000000" w:themeColor="text1"/>
          <w:sz w:val="24"/>
          <w:szCs w:val="24"/>
        </w:rPr>
        <w:br/>
        <w:t xml:space="preserve">        android:layout_marginLeft="40dp"</w:t>
      </w:r>
      <w:r w:rsidRPr="00403003">
        <w:rPr>
          <w:rFonts w:ascii="Times New Roman" w:hAnsi="Times New Roman" w:cs="Times New Roman"/>
          <w:b/>
          <w:bCs/>
          <w:color w:val="000000" w:themeColor="text1"/>
          <w:sz w:val="24"/>
          <w:szCs w:val="24"/>
        </w:rPr>
        <w:br/>
        <w:t xml:space="preserve">        android:layout_marginStart="40dp"</w:t>
      </w:r>
      <w:r w:rsidRPr="00403003">
        <w:rPr>
          <w:rFonts w:ascii="Times New Roman" w:hAnsi="Times New Roman" w:cs="Times New Roman"/>
          <w:b/>
          <w:bCs/>
          <w:color w:val="000000" w:themeColor="text1"/>
          <w:sz w:val="24"/>
          <w:szCs w:val="24"/>
        </w:rPr>
        <w:br/>
      </w:r>
      <w:r w:rsidRPr="00403003">
        <w:rPr>
          <w:rFonts w:ascii="Times New Roman" w:hAnsi="Times New Roman" w:cs="Times New Roman"/>
          <w:b/>
          <w:bCs/>
          <w:color w:val="000000" w:themeColor="text1"/>
          <w:sz w:val="24"/>
          <w:szCs w:val="24"/>
        </w:rPr>
        <w:lastRenderedPageBreak/>
        <w:t xml:space="preserve">        android:layout_marginTop="36dp"</w:t>
      </w:r>
      <w:r w:rsidRPr="00403003">
        <w:rPr>
          <w:rFonts w:ascii="Times New Roman" w:hAnsi="Times New Roman" w:cs="Times New Roman"/>
          <w:b/>
          <w:bCs/>
          <w:color w:val="000000" w:themeColor="text1"/>
          <w:sz w:val="24"/>
          <w:szCs w:val="24"/>
        </w:rPr>
        <w:br/>
        <w:t xml:space="preserve">        android:text="Enter first number" </w:t>
      </w:r>
      <w:r w:rsidRPr="00403003">
        <w:rPr>
          <w:rFonts w:ascii="Times New Roman" w:hAnsi="Times New Roman" w:cs="Times New Roman"/>
          <w:color w:val="000000" w:themeColor="text1"/>
          <w:sz w:val="24"/>
          <w:szCs w:val="24"/>
        </w:rPr>
        <w:t>/&gt;</w:t>
      </w:r>
      <w:r w:rsidRPr="00403003">
        <w:rPr>
          <w:rFonts w:ascii="Times New Roman" w:hAnsi="Times New Roman" w:cs="Times New Roman"/>
          <w:color w:val="000000" w:themeColor="text1"/>
          <w:sz w:val="24"/>
          <w:szCs w:val="24"/>
        </w:rPr>
        <w:br/>
      </w:r>
      <w:r w:rsidRPr="00403003">
        <w:rPr>
          <w:rFonts w:ascii="Times New Roman" w:hAnsi="Times New Roman" w:cs="Times New Roman"/>
          <w:color w:val="000000" w:themeColor="text1"/>
          <w:sz w:val="24"/>
          <w:szCs w:val="24"/>
        </w:rPr>
        <w:br/>
        <w:t>&lt;</w:t>
      </w:r>
      <w:r w:rsidRPr="00403003">
        <w:rPr>
          <w:rFonts w:ascii="Times New Roman" w:hAnsi="Times New Roman" w:cs="Times New Roman"/>
          <w:b/>
          <w:bCs/>
          <w:color w:val="000000" w:themeColor="text1"/>
          <w:sz w:val="24"/>
          <w:szCs w:val="24"/>
        </w:rPr>
        <w:t>EditText</w:t>
      </w:r>
      <w:r w:rsidRPr="00403003">
        <w:rPr>
          <w:rFonts w:ascii="Times New Roman" w:hAnsi="Times New Roman" w:cs="Times New Roman"/>
          <w:b/>
          <w:bCs/>
          <w:color w:val="000000" w:themeColor="text1"/>
          <w:sz w:val="24"/>
          <w:szCs w:val="24"/>
        </w:rPr>
        <w:br/>
        <w:t xml:space="preserve">        android:id="@+id/editText"</w:t>
      </w:r>
      <w:r w:rsidRPr="00403003">
        <w:rPr>
          <w:rFonts w:ascii="Times New Roman" w:hAnsi="Times New Roman" w:cs="Times New Roman"/>
          <w:b/>
          <w:bCs/>
          <w:color w:val="000000" w:themeColor="text1"/>
          <w:sz w:val="24"/>
          <w:szCs w:val="24"/>
        </w:rPr>
        <w:br/>
        <w:t xml:space="preserve">        android:layout_width="wrap_content"</w:t>
      </w:r>
      <w:r w:rsidRPr="00403003">
        <w:rPr>
          <w:rFonts w:ascii="Times New Roman" w:hAnsi="Times New Roman" w:cs="Times New Roman"/>
          <w:b/>
          <w:bCs/>
          <w:color w:val="000000" w:themeColor="text1"/>
          <w:sz w:val="24"/>
          <w:szCs w:val="24"/>
        </w:rPr>
        <w:br/>
        <w:t xml:space="preserve">        android:layout_height="wrap_content"</w:t>
      </w:r>
      <w:r w:rsidRPr="00403003">
        <w:rPr>
          <w:rFonts w:ascii="Times New Roman" w:hAnsi="Times New Roman" w:cs="Times New Roman"/>
          <w:b/>
          <w:bCs/>
          <w:color w:val="000000" w:themeColor="text1"/>
          <w:sz w:val="24"/>
          <w:szCs w:val="24"/>
        </w:rPr>
        <w:br/>
        <w:t xml:space="preserve">        android:ems="10"</w:t>
      </w:r>
      <w:r w:rsidRPr="00403003">
        <w:rPr>
          <w:rFonts w:ascii="Times New Roman" w:hAnsi="Times New Roman" w:cs="Times New Roman"/>
          <w:b/>
          <w:bCs/>
          <w:color w:val="000000" w:themeColor="text1"/>
          <w:sz w:val="24"/>
          <w:szCs w:val="24"/>
        </w:rPr>
        <w:br/>
        <w:t xml:space="preserve">        android:inputType="textPersonName"</w:t>
      </w:r>
      <w:r w:rsidRPr="00403003">
        <w:rPr>
          <w:rFonts w:ascii="Times New Roman" w:hAnsi="Times New Roman" w:cs="Times New Roman"/>
          <w:b/>
          <w:bCs/>
          <w:color w:val="000000" w:themeColor="text1"/>
          <w:sz w:val="24"/>
          <w:szCs w:val="24"/>
        </w:rPr>
        <w:br/>
        <w:t xml:space="preserve">        android:text=""</w:t>
      </w:r>
      <w:r w:rsidRPr="00403003">
        <w:rPr>
          <w:rFonts w:ascii="Times New Roman" w:hAnsi="Times New Roman" w:cs="Times New Roman"/>
          <w:b/>
          <w:bCs/>
          <w:color w:val="000000" w:themeColor="text1"/>
          <w:sz w:val="24"/>
          <w:szCs w:val="24"/>
        </w:rPr>
        <w:br/>
        <w:t xml:space="preserve">        android:layout_alignBaseline="@+id/textView"</w:t>
      </w:r>
      <w:r w:rsidRPr="00403003">
        <w:rPr>
          <w:rFonts w:ascii="Times New Roman" w:hAnsi="Times New Roman" w:cs="Times New Roman"/>
          <w:b/>
          <w:bCs/>
          <w:color w:val="000000" w:themeColor="text1"/>
          <w:sz w:val="24"/>
          <w:szCs w:val="24"/>
        </w:rPr>
        <w:br/>
        <w:t xml:space="preserve">        android:</w:t>
      </w:r>
      <w:r w:rsidRPr="00403003">
        <w:rPr>
          <w:rFonts w:ascii="Times New Roman" w:hAnsi="Times New Roman" w:cs="Times New Roman"/>
          <w:b/>
          <w:bCs/>
          <w:color w:val="000000" w:themeColor="text1"/>
          <w:sz w:val="24"/>
          <w:szCs w:val="24"/>
          <w:shd w:val="clear" w:color="auto" w:fill="E4E4FF"/>
        </w:rPr>
        <w:t>layout_alignBottom</w:t>
      </w:r>
      <w:r w:rsidRPr="00403003">
        <w:rPr>
          <w:rFonts w:ascii="Times New Roman" w:hAnsi="Times New Roman" w:cs="Times New Roman"/>
          <w:b/>
          <w:bCs/>
          <w:color w:val="000000" w:themeColor="text1"/>
          <w:sz w:val="24"/>
          <w:szCs w:val="24"/>
        </w:rPr>
        <w:t>="@+id/textView"</w:t>
      </w:r>
      <w:r w:rsidRPr="00403003">
        <w:rPr>
          <w:rFonts w:ascii="Times New Roman" w:hAnsi="Times New Roman" w:cs="Times New Roman"/>
          <w:b/>
          <w:bCs/>
          <w:color w:val="000000" w:themeColor="text1"/>
          <w:sz w:val="24"/>
          <w:szCs w:val="24"/>
        </w:rPr>
        <w:br/>
        <w:t xml:space="preserve">        android:layout_toRightOf="@+id/textView"</w:t>
      </w:r>
      <w:r w:rsidRPr="00403003">
        <w:rPr>
          <w:rFonts w:ascii="Times New Roman" w:hAnsi="Times New Roman" w:cs="Times New Roman"/>
          <w:b/>
          <w:bCs/>
          <w:color w:val="000000" w:themeColor="text1"/>
          <w:sz w:val="24"/>
          <w:szCs w:val="24"/>
        </w:rPr>
        <w:br/>
        <w:t xml:space="preserve">        android:layout_toEndOf="@+id/textView"</w:t>
      </w:r>
      <w:r w:rsidRPr="00403003">
        <w:rPr>
          <w:rFonts w:ascii="Times New Roman" w:hAnsi="Times New Roman" w:cs="Times New Roman"/>
          <w:b/>
          <w:bCs/>
          <w:color w:val="000000" w:themeColor="text1"/>
          <w:sz w:val="24"/>
          <w:szCs w:val="24"/>
        </w:rPr>
        <w:br/>
        <w:t xml:space="preserve">        android:layout_marginLeft="27dp"</w:t>
      </w:r>
      <w:r w:rsidRPr="00403003">
        <w:rPr>
          <w:rFonts w:ascii="Times New Roman" w:hAnsi="Times New Roman" w:cs="Times New Roman"/>
          <w:b/>
          <w:bCs/>
          <w:color w:val="000000" w:themeColor="text1"/>
          <w:sz w:val="24"/>
          <w:szCs w:val="24"/>
        </w:rPr>
        <w:br/>
        <w:t xml:space="preserve">        android:layout_marginStart="27dp" </w:t>
      </w:r>
      <w:r w:rsidRPr="00403003">
        <w:rPr>
          <w:rFonts w:ascii="Times New Roman" w:hAnsi="Times New Roman" w:cs="Times New Roman"/>
          <w:color w:val="000000" w:themeColor="text1"/>
          <w:sz w:val="24"/>
          <w:szCs w:val="24"/>
        </w:rPr>
        <w:t>/&gt;</w:t>
      </w:r>
      <w:r w:rsidRPr="00403003">
        <w:rPr>
          <w:rFonts w:ascii="Times New Roman" w:hAnsi="Times New Roman" w:cs="Times New Roman"/>
          <w:color w:val="000000" w:themeColor="text1"/>
          <w:sz w:val="24"/>
          <w:szCs w:val="24"/>
        </w:rPr>
        <w:br/>
      </w:r>
      <w:r w:rsidRPr="00403003">
        <w:rPr>
          <w:rFonts w:ascii="Times New Roman" w:hAnsi="Times New Roman" w:cs="Times New Roman"/>
          <w:color w:val="000000" w:themeColor="text1"/>
          <w:sz w:val="24"/>
          <w:szCs w:val="24"/>
        </w:rPr>
        <w:br/>
        <w:t>&lt;</w:t>
      </w:r>
      <w:r w:rsidRPr="00403003">
        <w:rPr>
          <w:rFonts w:ascii="Times New Roman" w:hAnsi="Times New Roman" w:cs="Times New Roman"/>
          <w:b/>
          <w:bCs/>
          <w:color w:val="000000" w:themeColor="text1"/>
          <w:sz w:val="24"/>
          <w:szCs w:val="24"/>
        </w:rPr>
        <w:t>TextView</w:t>
      </w:r>
      <w:r w:rsidRPr="00403003">
        <w:rPr>
          <w:rFonts w:ascii="Times New Roman" w:hAnsi="Times New Roman" w:cs="Times New Roman"/>
          <w:b/>
          <w:bCs/>
          <w:color w:val="000000" w:themeColor="text1"/>
          <w:sz w:val="24"/>
          <w:szCs w:val="24"/>
        </w:rPr>
        <w:br/>
        <w:t xml:space="preserve">        android:id="@+id/textView2"</w:t>
      </w:r>
      <w:r w:rsidRPr="00403003">
        <w:rPr>
          <w:rFonts w:ascii="Times New Roman" w:hAnsi="Times New Roman" w:cs="Times New Roman"/>
          <w:b/>
          <w:bCs/>
          <w:color w:val="000000" w:themeColor="text1"/>
          <w:sz w:val="24"/>
          <w:szCs w:val="24"/>
        </w:rPr>
        <w:br/>
        <w:t xml:space="preserve">        android:layout_width="wrap_content"</w:t>
      </w:r>
      <w:r w:rsidRPr="00403003">
        <w:rPr>
          <w:rFonts w:ascii="Times New Roman" w:hAnsi="Times New Roman" w:cs="Times New Roman"/>
          <w:b/>
          <w:bCs/>
          <w:color w:val="000000" w:themeColor="text1"/>
          <w:sz w:val="24"/>
          <w:szCs w:val="24"/>
        </w:rPr>
        <w:br/>
        <w:t xml:space="preserve">        android:layout_height="wrap_content"</w:t>
      </w:r>
      <w:r w:rsidRPr="00403003">
        <w:rPr>
          <w:rFonts w:ascii="Times New Roman" w:hAnsi="Times New Roman" w:cs="Times New Roman"/>
          <w:b/>
          <w:bCs/>
          <w:color w:val="000000" w:themeColor="text1"/>
          <w:sz w:val="24"/>
          <w:szCs w:val="24"/>
        </w:rPr>
        <w:br/>
        <w:t xml:space="preserve">        android:layout_below="@+id/editText"</w:t>
      </w:r>
      <w:r w:rsidRPr="00403003">
        <w:rPr>
          <w:rFonts w:ascii="Times New Roman" w:hAnsi="Times New Roman" w:cs="Times New Roman"/>
          <w:b/>
          <w:bCs/>
          <w:color w:val="000000" w:themeColor="text1"/>
          <w:sz w:val="24"/>
          <w:szCs w:val="24"/>
        </w:rPr>
        <w:br/>
        <w:t xml:space="preserve">        android:layout_marginTop="31dp"</w:t>
      </w:r>
      <w:r w:rsidRPr="00403003">
        <w:rPr>
          <w:rFonts w:ascii="Times New Roman" w:hAnsi="Times New Roman" w:cs="Times New Roman"/>
          <w:b/>
          <w:bCs/>
          <w:color w:val="000000" w:themeColor="text1"/>
          <w:sz w:val="24"/>
          <w:szCs w:val="24"/>
        </w:rPr>
        <w:br/>
        <w:t xml:space="preserve">        android:layout_toLeftOf="@+id/editText"</w:t>
      </w:r>
      <w:r w:rsidRPr="00403003">
        <w:rPr>
          <w:rFonts w:ascii="Times New Roman" w:hAnsi="Times New Roman" w:cs="Times New Roman"/>
          <w:b/>
          <w:bCs/>
          <w:color w:val="000000" w:themeColor="text1"/>
          <w:sz w:val="24"/>
          <w:szCs w:val="24"/>
        </w:rPr>
        <w:br/>
        <w:t xml:space="preserve">        android:layout_toStartOf="@+id/editText"</w:t>
      </w:r>
      <w:r w:rsidRPr="00403003">
        <w:rPr>
          <w:rFonts w:ascii="Times New Roman" w:hAnsi="Times New Roman" w:cs="Times New Roman"/>
          <w:b/>
          <w:bCs/>
          <w:color w:val="000000" w:themeColor="text1"/>
          <w:sz w:val="24"/>
          <w:szCs w:val="24"/>
        </w:rPr>
        <w:br/>
        <w:t xml:space="preserve">        android:text="Enter second Number" </w:t>
      </w:r>
      <w:r w:rsidRPr="00403003">
        <w:rPr>
          <w:rFonts w:ascii="Times New Roman" w:hAnsi="Times New Roman" w:cs="Times New Roman"/>
          <w:color w:val="000000" w:themeColor="text1"/>
          <w:sz w:val="24"/>
          <w:szCs w:val="24"/>
        </w:rPr>
        <w:t>/&gt;</w:t>
      </w:r>
      <w:r w:rsidRPr="00403003">
        <w:rPr>
          <w:rFonts w:ascii="Times New Roman" w:hAnsi="Times New Roman" w:cs="Times New Roman"/>
          <w:color w:val="000000" w:themeColor="text1"/>
          <w:sz w:val="24"/>
          <w:szCs w:val="24"/>
        </w:rPr>
        <w:br/>
      </w:r>
      <w:r w:rsidRPr="00403003">
        <w:rPr>
          <w:rFonts w:ascii="Times New Roman" w:hAnsi="Times New Roman" w:cs="Times New Roman"/>
          <w:color w:val="000000" w:themeColor="text1"/>
          <w:sz w:val="24"/>
          <w:szCs w:val="24"/>
        </w:rPr>
        <w:br/>
        <w:t>&lt;</w:t>
      </w:r>
      <w:r w:rsidRPr="00403003">
        <w:rPr>
          <w:rFonts w:ascii="Times New Roman" w:hAnsi="Times New Roman" w:cs="Times New Roman"/>
          <w:b/>
          <w:bCs/>
          <w:color w:val="000000" w:themeColor="text1"/>
          <w:sz w:val="24"/>
          <w:szCs w:val="24"/>
        </w:rPr>
        <w:t>EditText</w:t>
      </w:r>
      <w:r w:rsidRPr="00403003">
        <w:rPr>
          <w:rFonts w:ascii="Times New Roman" w:hAnsi="Times New Roman" w:cs="Times New Roman"/>
          <w:b/>
          <w:bCs/>
          <w:color w:val="000000" w:themeColor="text1"/>
          <w:sz w:val="24"/>
          <w:szCs w:val="24"/>
        </w:rPr>
        <w:br/>
        <w:t xml:space="preserve">        android:id="@+id/editText2"</w:t>
      </w:r>
      <w:r w:rsidRPr="00403003">
        <w:rPr>
          <w:rFonts w:ascii="Times New Roman" w:hAnsi="Times New Roman" w:cs="Times New Roman"/>
          <w:b/>
          <w:bCs/>
          <w:color w:val="000000" w:themeColor="text1"/>
          <w:sz w:val="24"/>
          <w:szCs w:val="24"/>
        </w:rPr>
        <w:br/>
        <w:t xml:space="preserve">        android:layout_width="wrap_content"</w:t>
      </w:r>
      <w:r w:rsidRPr="00403003">
        <w:rPr>
          <w:rFonts w:ascii="Times New Roman" w:hAnsi="Times New Roman" w:cs="Times New Roman"/>
          <w:b/>
          <w:bCs/>
          <w:color w:val="000000" w:themeColor="text1"/>
          <w:sz w:val="24"/>
          <w:szCs w:val="24"/>
        </w:rPr>
        <w:br/>
        <w:t xml:space="preserve">        android:layout_height="wrap_content"</w:t>
      </w:r>
      <w:r w:rsidRPr="00403003">
        <w:rPr>
          <w:rFonts w:ascii="Times New Roman" w:hAnsi="Times New Roman" w:cs="Times New Roman"/>
          <w:b/>
          <w:bCs/>
          <w:color w:val="000000" w:themeColor="text1"/>
          <w:sz w:val="24"/>
          <w:szCs w:val="24"/>
        </w:rPr>
        <w:br/>
        <w:t xml:space="preserve">        android:layout_below="@+id/editText"</w:t>
      </w:r>
      <w:r w:rsidRPr="00403003">
        <w:rPr>
          <w:rFonts w:ascii="Times New Roman" w:hAnsi="Times New Roman" w:cs="Times New Roman"/>
          <w:b/>
          <w:bCs/>
          <w:color w:val="000000" w:themeColor="text1"/>
          <w:sz w:val="24"/>
          <w:szCs w:val="24"/>
        </w:rPr>
        <w:br/>
        <w:t xml:space="preserve">        android:layout_marginLeft="31dp"</w:t>
      </w:r>
      <w:r w:rsidRPr="00403003">
        <w:rPr>
          <w:rFonts w:ascii="Times New Roman" w:hAnsi="Times New Roman" w:cs="Times New Roman"/>
          <w:b/>
          <w:bCs/>
          <w:color w:val="000000" w:themeColor="text1"/>
          <w:sz w:val="24"/>
          <w:szCs w:val="24"/>
        </w:rPr>
        <w:br/>
        <w:t xml:space="preserve">        android:layout_marginStart="31dp"</w:t>
      </w:r>
      <w:r w:rsidRPr="00403003">
        <w:rPr>
          <w:rFonts w:ascii="Times New Roman" w:hAnsi="Times New Roman" w:cs="Times New Roman"/>
          <w:b/>
          <w:bCs/>
          <w:color w:val="000000" w:themeColor="text1"/>
          <w:sz w:val="24"/>
          <w:szCs w:val="24"/>
        </w:rPr>
        <w:br/>
        <w:t xml:space="preserve">        android:layout_marginTop="16dp"</w:t>
      </w:r>
      <w:r w:rsidRPr="00403003">
        <w:rPr>
          <w:rFonts w:ascii="Times New Roman" w:hAnsi="Times New Roman" w:cs="Times New Roman"/>
          <w:b/>
          <w:bCs/>
          <w:color w:val="000000" w:themeColor="text1"/>
          <w:sz w:val="24"/>
          <w:szCs w:val="24"/>
        </w:rPr>
        <w:br/>
        <w:t xml:space="preserve">        android:layout_toEndOf="@+id/textView2"</w:t>
      </w:r>
      <w:r w:rsidRPr="00403003">
        <w:rPr>
          <w:rFonts w:ascii="Times New Roman" w:hAnsi="Times New Roman" w:cs="Times New Roman"/>
          <w:b/>
          <w:bCs/>
          <w:color w:val="000000" w:themeColor="text1"/>
          <w:sz w:val="24"/>
          <w:szCs w:val="24"/>
        </w:rPr>
        <w:br/>
        <w:t xml:space="preserve">        android:layout_toRightOf="@+id/textView2"</w:t>
      </w:r>
      <w:r w:rsidRPr="00403003">
        <w:rPr>
          <w:rFonts w:ascii="Times New Roman" w:hAnsi="Times New Roman" w:cs="Times New Roman"/>
          <w:b/>
          <w:bCs/>
          <w:color w:val="000000" w:themeColor="text1"/>
          <w:sz w:val="24"/>
          <w:szCs w:val="24"/>
        </w:rPr>
        <w:br/>
        <w:t xml:space="preserve">        android:ems="10"</w:t>
      </w:r>
      <w:r w:rsidRPr="00403003">
        <w:rPr>
          <w:rFonts w:ascii="Times New Roman" w:hAnsi="Times New Roman" w:cs="Times New Roman"/>
          <w:b/>
          <w:bCs/>
          <w:color w:val="000000" w:themeColor="text1"/>
          <w:sz w:val="24"/>
          <w:szCs w:val="24"/>
        </w:rPr>
        <w:br/>
        <w:t xml:space="preserve">        android:inputType="textPersonName"</w:t>
      </w:r>
      <w:r w:rsidRPr="00403003">
        <w:rPr>
          <w:rFonts w:ascii="Times New Roman" w:hAnsi="Times New Roman" w:cs="Times New Roman"/>
          <w:b/>
          <w:bCs/>
          <w:color w:val="000000" w:themeColor="text1"/>
          <w:sz w:val="24"/>
          <w:szCs w:val="24"/>
        </w:rPr>
        <w:br/>
        <w:t xml:space="preserve">        android:text="" </w:t>
      </w:r>
      <w:r w:rsidRPr="00403003">
        <w:rPr>
          <w:rFonts w:ascii="Times New Roman" w:hAnsi="Times New Roman" w:cs="Times New Roman"/>
          <w:color w:val="000000" w:themeColor="text1"/>
          <w:sz w:val="24"/>
          <w:szCs w:val="24"/>
        </w:rPr>
        <w:t>/&gt;</w:t>
      </w:r>
      <w:r w:rsidRPr="00403003">
        <w:rPr>
          <w:rFonts w:ascii="Times New Roman" w:hAnsi="Times New Roman" w:cs="Times New Roman"/>
          <w:color w:val="000000" w:themeColor="text1"/>
          <w:sz w:val="24"/>
          <w:szCs w:val="24"/>
        </w:rPr>
        <w:br/>
      </w:r>
      <w:r w:rsidRPr="00403003">
        <w:rPr>
          <w:rFonts w:ascii="Times New Roman" w:hAnsi="Times New Roman" w:cs="Times New Roman"/>
          <w:color w:val="000000" w:themeColor="text1"/>
          <w:sz w:val="24"/>
          <w:szCs w:val="24"/>
        </w:rPr>
        <w:br/>
        <w:t>&lt;</w:t>
      </w:r>
      <w:r w:rsidRPr="00403003">
        <w:rPr>
          <w:rFonts w:ascii="Times New Roman" w:hAnsi="Times New Roman" w:cs="Times New Roman"/>
          <w:b/>
          <w:bCs/>
          <w:color w:val="000000" w:themeColor="text1"/>
          <w:sz w:val="24"/>
          <w:szCs w:val="24"/>
        </w:rPr>
        <w:t>TextView</w:t>
      </w:r>
      <w:r w:rsidRPr="00403003">
        <w:rPr>
          <w:rFonts w:ascii="Times New Roman" w:hAnsi="Times New Roman" w:cs="Times New Roman"/>
          <w:b/>
          <w:bCs/>
          <w:color w:val="000000" w:themeColor="text1"/>
          <w:sz w:val="24"/>
          <w:szCs w:val="24"/>
        </w:rPr>
        <w:br/>
        <w:t xml:space="preserve">        android:id="@+id/textView3"</w:t>
      </w:r>
      <w:r w:rsidRPr="00403003">
        <w:rPr>
          <w:rFonts w:ascii="Times New Roman" w:hAnsi="Times New Roman" w:cs="Times New Roman"/>
          <w:b/>
          <w:bCs/>
          <w:color w:val="000000" w:themeColor="text1"/>
          <w:sz w:val="24"/>
          <w:szCs w:val="24"/>
        </w:rPr>
        <w:br/>
      </w:r>
      <w:r w:rsidRPr="00403003">
        <w:rPr>
          <w:rFonts w:ascii="Times New Roman" w:hAnsi="Times New Roman" w:cs="Times New Roman"/>
          <w:b/>
          <w:bCs/>
          <w:color w:val="000000" w:themeColor="text1"/>
          <w:sz w:val="24"/>
          <w:szCs w:val="24"/>
        </w:rPr>
        <w:lastRenderedPageBreak/>
        <w:t xml:space="preserve">        android:layout_width="wrap_content"</w:t>
      </w:r>
      <w:r w:rsidRPr="00403003">
        <w:rPr>
          <w:rFonts w:ascii="Times New Roman" w:hAnsi="Times New Roman" w:cs="Times New Roman"/>
          <w:b/>
          <w:bCs/>
          <w:color w:val="000000" w:themeColor="text1"/>
          <w:sz w:val="24"/>
          <w:szCs w:val="24"/>
        </w:rPr>
        <w:br/>
        <w:t xml:space="preserve">        android:layout_height="wrap_content"</w:t>
      </w:r>
      <w:r w:rsidRPr="00403003">
        <w:rPr>
          <w:rFonts w:ascii="Times New Roman" w:hAnsi="Times New Roman" w:cs="Times New Roman"/>
          <w:b/>
          <w:bCs/>
          <w:color w:val="000000" w:themeColor="text1"/>
          <w:sz w:val="24"/>
          <w:szCs w:val="24"/>
        </w:rPr>
        <w:br/>
        <w:t xml:space="preserve">        android:text="Result"</w:t>
      </w:r>
      <w:r w:rsidRPr="00403003">
        <w:rPr>
          <w:rFonts w:ascii="Times New Roman" w:hAnsi="Times New Roman" w:cs="Times New Roman"/>
          <w:b/>
          <w:bCs/>
          <w:color w:val="000000" w:themeColor="text1"/>
          <w:sz w:val="24"/>
          <w:szCs w:val="24"/>
        </w:rPr>
        <w:br/>
        <w:t xml:space="preserve">        android:layout_alignBaseline="@+id/editText3"</w:t>
      </w:r>
      <w:r w:rsidRPr="00403003">
        <w:rPr>
          <w:rFonts w:ascii="Times New Roman" w:hAnsi="Times New Roman" w:cs="Times New Roman"/>
          <w:b/>
          <w:bCs/>
          <w:color w:val="000000" w:themeColor="text1"/>
          <w:sz w:val="24"/>
          <w:szCs w:val="24"/>
        </w:rPr>
        <w:br/>
        <w:t xml:space="preserve">        android:</w:t>
      </w:r>
      <w:r w:rsidRPr="00403003">
        <w:rPr>
          <w:rFonts w:ascii="Times New Roman" w:hAnsi="Times New Roman" w:cs="Times New Roman"/>
          <w:b/>
          <w:bCs/>
          <w:color w:val="000000" w:themeColor="text1"/>
          <w:sz w:val="24"/>
          <w:szCs w:val="24"/>
          <w:shd w:val="clear" w:color="auto" w:fill="E4E4FF"/>
        </w:rPr>
        <w:t>layout_alignBottom</w:t>
      </w:r>
      <w:r w:rsidRPr="00403003">
        <w:rPr>
          <w:rFonts w:ascii="Times New Roman" w:hAnsi="Times New Roman" w:cs="Times New Roman"/>
          <w:b/>
          <w:bCs/>
          <w:color w:val="000000" w:themeColor="text1"/>
          <w:sz w:val="24"/>
          <w:szCs w:val="24"/>
        </w:rPr>
        <w:t>="@+id/editText3"</w:t>
      </w:r>
      <w:r w:rsidRPr="00403003">
        <w:rPr>
          <w:rFonts w:ascii="Times New Roman" w:hAnsi="Times New Roman" w:cs="Times New Roman"/>
          <w:b/>
          <w:bCs/>
          <w:color w:val="000000" w:themeColor="text1"/>
          <w:sz w:val="24"/>
          <w:szCs w:val="24"/>
        </w:rPr>
        <w:br/>
        <w:t xml:space="preserve">        android:layout_alignLeft="@+id/textView"</w:t>
      </w:r>
      <w:r w:rsidRPr="00403003">
        <w:rPr>
          <w:rFonts w:ascii="Times New Roman" w:hAnsi="Times New Roman" w:cs="Times New Roman"/>
          <w:b/>
          <w:bCs/>
          <w:color w:val="000000" w:themeColor="text1"/>
          <w:sz w:val="24"/>
          <w:szCs w:val="24"/>
        </w:rPr>
        <w:br/>
        <w:t xml:space="preserve">        android:layout_alignStart="@+id/textView"</w:t>
      </w:r>
      <w:r w:rsidRPr="00403003">
        <w:rPr>
          <w:rFonts w:ascii="Times New Roman" w:hAnsi="Times New Roman" w:cs="Times New Roman"/>
          <w:b/>
          <w:bCs/>
          <w:color w:val="000000" w:themeColor="text1"/>
          <w:sz w:val="24"/>
          <w:szCs w:val="24"/>
        </w:rPr>
        <w:br/>
        <w:t xml:space="preserve">        android:layout_marginLeft="28dp"</w:t>
      </w:r>
      <w:r w:rsidRPr="00403003">
        <w:rPr>
          <w:rFonts w:ascii="Times New Roman" w:hAnsi="Times New Roman" w:cs="Times New Roman"/>
          <w:b/>
          <w:bCs/>
          <w:color w:val="000000" w:themeColor="text1"/>
          <w:sz w:val="24"/>
          <w:szCs w:val="24"/>
        </w:rPr>
        <w:br/>
        <w:t xml:space="preserve">        android:layout_marginStart="28dp" </w:t>
      </w:r>
      <w:r w:rsidRPr="00403003">
        <w:rPr>
          <w:rFonts w:ascii="Times New Roman" w:hAnsi="Times New Roman" w:cs="Times New Roman"/>
          <w:color w:val="000000" w:themeColor="text1"/>
          <w:sz w:val="24"/>
          <w:szCs w:val="24"/>
        </w:rPr>
        <w:t>/&gt;</w:t>
      </w:r>
      <w:r w:rsidRPr="00403003">
        <w:rPr>
          <w:rFonts w:ascii="Times New Roman" w:hAnsi="Times New Roman" w:cs="Times New Roman"/>
          <w:color w:val="000000" w:themeColor="text1"/>
          <w:sz w:val="24"/>
          <w:szCs w:val="24"/>
        </w:rPr>
        <w:br/>
      </w:r>
      <w:r w:rsidRPr="00403003">
        <w:rPr>
          <w:rFonts w:ascii="Times New Roman" w:hAnsi="Times New Roman" w:cs="Times New Roman"/>
          <w:color w:val="000000" w:themeColor="text1"/>
          <w:sz w:val="24"/>
          <w:szCs w:val="24"/>
        </w:rPr>
        <w:br/>
        <w:t>&lt;</w:t>
      </w:r>
      <w:r w:rsidRPr="00403003">
        <w:rPr>
          <w:rFonts w:ascii="Times New Roman" w:hAnsi="Times New Roman" w:cs="Times New Roman"/>
          <w:b/>
          <w:bCs/>
          <w:color w:val="000000" w:themeColor="text1"/>
          <w:sz w:val="24"/>
          <w:szCs w:val="24"/>
        </w:rPr>
        <w:t>EditText</w:t>
      </w:r>
      <w:r w:rsidRPr="00403003">
        <w:rPr>
          <w:rFonts w:ascii="Times New Roman" w:hAnsi="Times New Roman" w:cs="Times New Roman"/>
          <w:b/>
          <w:bCs/>
          <w:color w:val="000000" w:themeColor="text1"/>
          <w:sz w:val="24"/>
          <w:szCs w:val="24"/>
        </w:rPr>
        <w:br/>
        <w:t xml:space="preserve">        android:id="@+id/editText3"</w:t>
      </w:r>
      <w:r w:rsidRPr="00403003">
        <w:rPr>
          <w:rFonts w:ascii="Times New Roman" w:hAnsi="Times New Roman" w:cs="Times New Roman"/>
          <w:b/>
          <w:bCs/>
          <w:color w:val="000000" w:themeColor="text1"/>
          <w:sz w:val="24"/>
          <w:szCs w:val="24"/>
        </w:rPr>
        <w:br/>
        <w:t xml:space="preserve">        android:layout_width="wrap_content"</w:t>
      </w:r>
      <w:r w:rsidRPr="00403003">
        <w:rPr>
          <w:rFonts w:ascii="Times New Roman" w:hAnsi="Times New Roman" w:cs="Times New Roman"/>
          <w:b/>
          <w:bCs/>
          <w:color w:val="000000" w:themeColor="text1"/>
          <w:sz w:val="24"/>
          <w:szCs w:val="24"/>
        </w:rPr>
        <w:br/>
        <w:t xml:space="preserve">        android:layout_height="wrap_content"</w:t>
      </w:r>
      <w:r w:rsidRPr="00403003">
        <w:rPr>
          <w:rFonts w:ascii="Times New Roman" w:hAnsi="Times New Roman" w:cs="Times New Roman"/>
          <w:b/>
          <w:bCs/>
          <w:color w:val="000000" w:themeColor="text1"/>
          <w:sz w:val="24"/>
          <w:szCs w:val="24"/>
        </w:rPr>
        <w:br/>
        <w:t xml:space="preserve">        android:layout_alignLeft="@+id/editText"</w:t>
      </w:r>
      <w:r w:rsidRPr="00403003">
        <w:rPr>
          <w:rFonts w:ascii="Times New Roman" w:hAnsi="Times New Roman" w:cs="Times New Roman"/>
          <w:b/>
          <w:bCs/>
          <w:color w:val="000000" w:themeColor="text1"/>
          <w:sz w:val="24"/>
          <w:szCs w:val="24"/>
        </w:rPr>
        <w:br/>
        <w:t xml:space="preserve">        android:layout_alignStart="@+id/editText"</w:t>
      </w:r>
      <w:r w:rsidRPr="00403003">
        <w:rPr>
          <w:rFonts w:ascii="Times New Roman" w:hAnsi="Times New Roman" w:cs="Times New Roman"/>
          <w:b/>
          <w:bCs/>
          <w:color w:val="000000" w:themeColor="text1"/>
          <w:sz w:val="24"/>
          <w:szCs w:val="24"/>
        </w:rPr>
        <w:br/>
        <w:t xml:space="preserve">        android:layout_below="@+id/editText2"</w:t>
      </w:r>
      <w:r w:rsidRPr="00403003">
        <w:rPr>
          <w:rFonts w:ascii="Times New Roman" w:hAnsi="Times New Roman" w:cs="Times New Roman"/>
          <w:b/>
          <w:bCs/>
          <w:color w:val="000000" w:themeColor="text1"/>
          <w:sz w:val="24"/>
          <w:szCs w:val="24"/>
        </w:rPr>
        <w:br/>
        <w:t xml:space="preserve">        android:layout_marginTop="22dp"</w:t>
      </w:r>
      <w:r w:rsidRPr="00403003">
        <w:rPr>
          <w:rFonts w:ascii="Times New Roman" w:hAnsi="Times New Roman" w:cs="Times New Roman"/>
          <w:b/>
          <w:bCs/>
          <w:color w:val="000000" w:themeColor="text1"/>
          <w:sz w:val="24"/>
          <w:szCs w:val="24"/>
        </w:rPr>
        <w:br/>
        <w:t xml:space="preserve">        android:ems="10"</w:t>
      </w:r>
      <w:r w:rsidRPr="00403003">
        <w:rPr>
          <w:rFonts w:ascii="Times New Roman" w:hAnsi="Times New Roman" w:cs="Times New Roman"/>
          <w:b/>
          <w:bCs/>
          <w:color w:val="000000" w:themeColor="text1"/>
          <w:sz w:val="24"/>
          <w:szCs w:val="24"/>
        </w:rPr>
        <w:br/>
        <w:t xml:space="preserve">        android:inputType="textPersonName"</w:t>
      </w:r>
      <w:r w:rsidRPr="00403003">
        <w:rPr>
          <w:rFonts w:ascii="Times New Roman" w:hAnsi="Times New Roman" w:cs="Times New Roman"/>
          <w:b/>
          <w:bCs/>
          <w:color w:val="000000" w:themeColor="text1"/>
          <w:sz w:val="24"/>
          <w:szCs w:val="24"/>
        </w:rPr>
        <w:br/>
        <w:t xml:space="preserve">        android:text="" </w:t>
      </w:r>
      <w:r w:rsidRPr="00403003">
        <w:rPr>
          <w:rFonts w:ascii="Times New Roman" w:hAnsi="Times New Roman" w:cs="Times New Roman"/>
          <w:color w:val="000000" w:themeColor="text1"/>
          <w:sz w:val="24"/>
          <w:szCs w:val="24"/>
        </w:rPr>
        <w:t>/&gt;</w:t>
      </w:r>
      <w:r w:rsidRPr="00403003">
        <w:rPr>
          <w:rFonts w:ascii="Times New Roman" w:hAnsi="Times New Roman" w:cs="Times New Roman"/>
          <w:color w:val="000000" w:themeColor="text1"/>
          <w:sz w:val="24"/>
          <w:szCs w:val="24"/>
        </w:rPr>
        <w:br/>
      </w:r>
      <w:r w:rsidRPr="00403003">
        <w:rPr>
          <w:rFonts w:ascii="Times New Roman" w:hAnsi="Times New Roman" w:cs="Times New Roman"/>
          <w:color w:val="000000" w:themeColor="text1"/>
          <w:sz w:val="24"/>
          <w:szCs w:val="24"/>
        </w:rPr>
        <w:br/>
        <w:t>&lt;</w:t>
      </w:r>
      <w:r w:rsidRPr="00403003">
        <w:rPr>
          <w:rFonts w:ascii="Times New Roman" w:hAnsi="Times New Roman" w:cs="Times New Roman"/>
          <w:b/>
          <w:bCs/>
          <w:color w:val="000000" w:themeColor="text1"/>
          <w:sz w:val="24"/>
          <w:szCs w:val="24"/>
        </w:rPr>
        <w:t>Button</w:t>
      </w:r>
      <w:r w:rsidRPr="00403003">
        <w:rPr>
          <w:rFonts w:ascii="Times New Roman" w:hAnsi="Times New Roman" w:cs="Times New Roman"/>
          <w:b/>
          <w:bCs/>
          <w:color w:val="000000" w:themeColor="text1"/>
          <w:sz w:val="24"/>
          <w:szCs w:val="24"/>
        </w:rPr>
        <w:br/>
        <w:t xml:space="preserve">        android:id="@+id/button"</w:t>
      </w:r>
      <w:r w:rsidRPr="00403003">
        <w:rPr>
          <w:rFonts w:ascii="Times New Roman" w:hAnsi="Times New Roman" w:cs="Times New Roman"/>
          <w:b/>
          <w:bCs/>
          <w:color w:val="000000" w:themeColor="text1"/>
          <w:sz w:val="24"/>
          <w:szCs w:val="24"/>
        </w:rPr>
        <w:br/>
        <w:t xml:space="preserve">        android:layout_width="wrap_content"</w:t>
      </w:r>
      <w:r w:rsidRPr="00403003">
        <w:rPr>
          <w:rFonts w:ascii="Times New Roman" w:hAnsi="Times New Roman" w:cs="Times New Roman"/>
          <w:b/>
          <w:bCs/>
          <w:color w:val="000000" w:themeColor="text1"/>
          <w:sz w:val="24"/>
          <w:szCs w:val="24"/>
        </w:rPr>
        <w:br/>
        <w:t xml:space="preserve">        android:layout_height="wrap_content"</w:t>
      </w:r>
      <w:r w:rsidRPr="00403003">
        <w:rPr>
          <w:rFonts w:ascii="Times New Roman" w:hAnsi="Times New Roman" w:cs="Times New Roman"/>
          <w:b/>
          <w:bCs/>
          <w:color w:val="000000" w:themeColor="text1"/>
          <w:sz w:val="24"/>
          <w:szCs w:val="24"/>
        </w:rPr>
        <w:br/>
        <w:t xml:space="preserve">        android:layout_centerVertical="true"</w:t>
      </w:r>
      <w:r w:rsidRPr="00403003">
        <w:rPr>
          <w:rFonts w:ascii="Times New Roman" w:hAnsi="Times New Roman" w:cs="Times New Roman"/>
          <w:b/>
          <w:bCs/>
          <w:color w:val="000000" w:themeColor="text1"/>
          <w:sz w:val="24"/>
          <w:szCs w:val="24"/>
        </w:rPr>
        <w:br/>
        <w:t xml:space="preserve">        android:layout_marginLeft="15dp"</w:t>
      </w:r>
      <w:r w:rsidRPr="00403003">
        <w:rPr>
          <w:rFonts w:ascii="Times New Roman" w:hAnsi="Times New Roman" w:cs="Times New Roman"/>
          <w:b/>
          <w:bCs/>
          <w:color w:val="000000" w:themeColor="text1"/>
          <w:sz w:val="24"/>
          <w:szCs w:val="24"/>
        </w:rPr>
        <w:br/>
        <w:t xml:space="preserve">        android:layout_marginStart="15dp"</w:t>
      </w:r>
      <w:r w:rsidRPr="00403003">
        <w:rPr>
          <w:rFonts w:ascii="Times New Roman" w:hAnsi="Times New Roman" w:cs="Times New Roman"/>
          <w:b/>
          <w:bCs/>
          <w:color w:val="000000" w:themeColor="text1"/>
          <w:sz w:val="24"/>
          <w:szCs w:val="24"/>
        </w:rPr>
        <w:br/>
        <w:t xml:space="preserve">        android:layout_toEndOf="@+id/textView3"</w:t>
      </w:r>
      <w:r w:rsidRPr="00403003">
        <w:rPr>
          <w:rFonts w:ascii="Times New Roman" w:hAnsi="Times New Roman" w:cs="Times New Roman"/>
          <w:b/>
          <w:bCs/>
          <w:color w:val="000000" w:themeColor="text1"/>
          <w:sz w:val="24"/>
          <w:szCs w:val="24"/>
        </w:rPr>
        <w:br/>
        <w:t xml:space="preserve">        android:layout_toRightOf="@+id/textView3"</w:t>
      </w:r>
      <w:r w:rsidRPr="00403003">
        <w:rPr>
          <w:rFonts w:ascii="Times New Roman" w:hAnsi="Times New Roman" w:cs="Times New Roman"/>
          <w:b/>
          <w:bCs/>
          <w:color w:val="000000" w:themeColor="text1"/>
          <w:sz w:val="24"/>
          <w:szCs w:val="24"/>
        </w:rPr>
        <w:br/>
        <w:t xml:space="preserve">        android:text="calculate" </w:t>
      </w:r>
      <w:r w:rsidRPr="00403003">
        <w:rPr>
          <w:rFonts w:ascii="Times New Roman" w:hAnsi="Times New Roman" w:cs="Times New Roman"/>
          <w:color w:val="000000" w:themeColor="text1"/>
          <w:sz w:val="24"/>
          <w:szCs w:val="24"/>
        </w:rPr>
        <w:t>/&gt;</w:t>
      </w:r>
      <w:r w:rsidRPr="00403003">
        <w:rPr>
          <w:rFonts w:ascii="Times New Roman" w:hAnsi="Times New Roman" w:cs="Times New Roman"/>
          <w:color w:val="000000" w:themeColor="text1"/>
          <w:sz w:val="24"/>
          <w:szCs w:val="24"/>
        </w:rPr>
        <w:br/>
        <w:t>&lt;/</w:t>
      </w:r>
      <w:r w:rsidRPr="00403003">
        <w:rPr>
          <w:rFonts w:ascii="Times New Roman" w:hAnsi="Times New Roman" w:cs="Times New Roman"/>
          <w:b/>
          <w:bCs/>
          <w:color w:val="000000" w:themeColor="text1"/>
          <w:sz w:val="24"/>
          <w:szCs w:val="24"/>
        </w:rPr>
        <w:t>RelativeLayout</w:t>
      </w:r>
      <w:r w:rsidRPr="00403003">
        <w:rPr>
          <w:rFonts w:ascii="Times New Roman" w:hAnsi="Times New Roman" w:cs="Times New Roman"/>
          <w:color w:val="000000" w:themeColor="text1"/>
          <w:sz w:val="24"/>
          <w:szCs w:val="24"/>
        </w:rPr>
        <w:t>&gt;</w:t>
      </w:r>
    </w:p>
    <w:p w:rsidR="001725E2" w:rsidRDefault="001725E2" w:rsidP="001725E2">
      <w:pPr>
        <w:rPr>
          <w:rFonts w:ascii="Times New Roman" w:hAnsi="Times New Roman" w:cs="Times New Roman"/>
          <w:noProof/>
          <w:color w:val="000000" w:themeColor="text1"/>
          <w:sz w:val="24"/>
          <w:szCs w:val="24"/>
          <w:lang w:val="en-IN" w:eastAsia="en-IN" w:bidi="mr-IN"/>
        </w:rPr>
      </w:pPr>
    </w:p>
    <w:p w:rsidR="001725E2" w:rsidRDefault="001725E2" w:rsidP="001725E2">
      <w:pPr>
        <w:rPr>
          <w:rFonts w:ascii="Times New Roman" w:hAnsi="Times New Roman" w:cs="Times New Roman"/>
          <w:noProof/>
          <w:color w:val="000000" w:themeColor="text1"/>
          <w:sz w:val="24"/>
          <w:szCs w:val="24"/>
          <w:lang w:val="en-IN" w:eastAsia="en-IN" w:bidi="mr-IN"/>
        </w:rPr>
      </w:pPr>
    </w:p>
    <w:p w:rsidR="001725E2" w:rsidRDefault="001725E2" w:rsidP="001725E2">
      <w:pPr>
        <w:rPr>
          <w:rFonts w:ascii="Times New Roman" w:hAnsi="Times New Roman" w:cs="Times New Roman"/>
          <w:noProof/>
          <w:color w:val="000000" w:themeColor="text1"/>
          <w:sz w:val="24"/>
          <w:szCs w:val="24"/>
          <w:lang w:val="en-IN" w:eastAsia="en-IN" w:bidi="mr-IN"/>
        </w:rPr>
      </w:pPr>
    </w:p>
    <w:p w:rsidR="001725E2" w:rsidRDefault="001725E2" w:rsidP="001725E2">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extent cx="4619625" cy="82375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80302_150017.jpg"/>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619625" cy="8237526"/>
                    </a:xfrm>
                    <a:prstGeom prst="rect">
                      <a:avLst/>
                    </a:prstGeom>
                  </pic:spPr>
                </pic:pic>
              </a:graphicData>
            </a:graphic>
          </wp:inline>
        </w:drawing>
      </w:r>
    </w:p>
    <w:p w:rsidR="009201DF" w:rsidRPr="00403003" w:rsidRDefault="009201DF" w:rsidP="001725E2">
      <w:pPr>
        <w:ind w:left="1440" w:firstLine="720"/>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rPr>
        <w:lastRenderedPageBreak/>
        <w:t>Practical No 2</w:t>
      </w:r>
    </w:p>
    <w:p w:rsidR="009201DF" w:rsidRPr="00403003" w:rsidRDefault="009201DF" w:rsidP="009201DF">
      <w:pPr>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rPr>
        <w:t>Aim:   create a</w:t>
      </w:r>
      <w:r w:rsidR="00AA24E0" w:rsidRPr="00403003">
        <w:rPr>
          <w:rFonts w:ascii="Times New Roman" w:hAnsi="Times New Roman" w:cs="Times New Roman"/>
          <w:color w:val="000000" w:themeColor="text1"/>
          <w:sz w:val="24"/>
          <w:szCs w:val="24"/>
        </w:rPr>
        <w:t xml:space="preserve">n android application for </w:t>
      </w:r>
      <w:r w:rsidRPr="00403003">
        <w:rPr>
          <w:rFonts w:ascii="Times New Roman" w:hAnsi="Times New Roman" w:cs="Times New Roman"/>
          <w:color w:val="000000" w:themeColor="text1"/>
          <w:sz w:val="24"/>
          <w:szCs w:val="24"/>
        </w:rPr>
        <w:t xml:space="preserve"> registration form with name,contact,gender and hobbies and display into message box</w:t>
      </w:r>
      <w:r w:rsidR="0081043B">
        <w:rPr>
          <w:rFonts w:ascii="Times New Roman" w:hAnsi="Times New Roman" w:cs="Times New Roman"/>
          <w:color w:val="000000" w:themeColor="text1"/>
          <w:sz w:val="24"/>
          <w:szCs w:val="24"/>
        </w:rPr>
        <w:t>.</w:t>
      </w:r>
    </w:p>
    <w:p w:rsidR="009201DF" w:rsidRPr="00403003" w:rsidRDefault="009201DF" w:rsidP="009201DF">
      <w:pPr>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rPr>
        <w:t xml:space="preserve">Description: </w:t>
      </w:r>
    </w:p>
    <w:p w:rsidR="005A58C9" w:rsidRPr="00403003" w:rsidRDefault="005A58C9" w:rsidP="005A58C9">
      <w:pPr>
        <w:shd w:val="clear" w:color="auto" w:fill="FFFFFF"/>
        <w:spacing w:before="100" w:beforeAutospacing="1" w:after="210"/>
        <w:rPr>
          <w:rFonts w:ascii="Times New Roman" w:hAnsi="Times New Roman" w:cs="Times New Roman"/>
          <w:color w:val="000000" w:themeColor="text1"/>
          <w:spacing w:val="-1"/>
          <w:sz w:val="24"/>
          <w:szCs w:val="24"/>
          <w:u w:val="single"/>
        </w:rPr>
      </w:pPr>
      <w:r w:rsidRPr="00403003">
        <w:rPr>
          <w:rFonts w:ascii="Times New Roman" w:hAnsi="Times New Roman" w:cs="Times New Roman"/>
          <w:color w:val="000000" w:themeColor="text1"/>
          <w:spacing w:val="-1"/>
          <w:sz w:val="24"/>
          <w:szCs w:val="24"/>
          <w:u w:val="single"/>
        </w:rPr>
        <w:t xml:space="preserve">Text View: </w:t>
      </w:r>
    </w:p>
    <w:p w:rsidR="005A58C9" w:rsidRPr="00403003" w:rsidRDefault="005A58C9" w:rsidP="005A58C9">
      <w:pPr>
        <w:numPr>
          <w:ilvl w:val="0"/>
          <w:numId w:val="5"/>
        </w:numPr>
        <w:shd w:val="clear" w:color="auto" w:fill="FFFFFF"/>
        <w:spacing w:before="100" w:beforeAutospacing="1" w:after="0" w:line="240" w:lineRule="auto"/>
        <w:rPr>
          <w:rFonts w:ascii="Times New Roman" w:hAnsi="Times New Roman" w:cs="Times New Roman"/>
          <w:color w:val="000000" w:themeColor="text1"/>
          <w:spacing w:val="-1"/>
          <w:sz w:val="24"/>
          <w:szCs w:val="24"/>
        </w:rPr>
      </w:pPr>
      <w:r w:rsidRPr="00403003">
        <w:rPr>
          <w:rFonts w:ascii="Times New Roman" w:hAnsi="Times New Roman" w:cs="Times New Roman"/>
          <w:color w:val="000000" w:themeColor="text1"/>
          <w:sz w:val="24"/>
          <w:szCs w:val="24"/>
          <w:shd w:val="clear" w:color="auto" w:fill="FFFFFF"/>
        </w:rPr>
        <w:t>A </w:t>
      </w:r>
      <w:r w:rsidRPr="00403003">
        <w:rPr>
          <w:rFonts w:ascii="Times New Roman" w:hAnsi="Times New Roman" w:cs="Times New Roman"/>
          <w:b/>
          <w:bCs/>
          <w:color w:val="000000" w:themeColor="text1"/>
          <w:sz w:val="24"/>
          <w:szCs w:val="24"/>
          <w:shd w:val="clear" w:color="auto" w:fill="FFFFFF"/>
        </w:rPr>
        <w:t>TextView</w:t>
      </w:r>
      <w:r w:rsidRPr="00403003">
        <w:rPr>
          <w:rFonts w:ascii="Times New Roman" w:hAnsi="Times New Roman" w:cs="Times New Roman"/>
          <w:color w:val="000000" w:themeColor="text1"/>
          <w:sz w:val="24"/>
          <w:szCs w:val="24"/>
          <w:shd w:val="clear" w:color="auto" w:fill="FFFFFF"/>
        </w:rPr>
        <w:t> displays </w:t>
      </w:r>
      <w:r w:rsidRPr="00403003">
        <w:rPr>
          <w:rFonts w:ascii="Times New Roman" w:hAnsi="Times New Roman" w:cs="Times New Roman"/>
          <w:b/>
          <w:bCs/>
          <w:color w:val="000000" w:themeColor="text1"/>
          <w:sz w:val="24"/>
          <w:szCs w:val="24"/>
          <w:shd w:val="clear" w:color="auto" w:fill="FFFFFF"/>
        </w:rPr>
        <w:t>text</w:t>
      </w:r>
      <w:r w:rsidRPr="00403003">
        <w:rPr>
          <w:rFonts w:ascii="Times New Roman" w:hAnsi="Times New Roman" w:cs="Times New Roman"/>
          <w:color w:val="000000" w:themeColor="text1"/>
          <w:sz w:val="24"/>
          <w:szCs w:val="24"/>
          <w:shd w:val="clear" w:color="auto" w:fill="FFFFFF"/>
        </w:rPr>
        <w:t> to the user and optionally allows them to edit it.</w:t>
      </w:r>
    </w:p>
    <w:p w:rsidR="005A58C9" w:rsidRPr="00403003" w:rsidRDefault="005A58C9" w:rsidP="005A58C9">
      <w:pPr>
        <w:numPr>
          <w:ilvl w:val="0"/>
          <w:numId w:val="5"/>
        </w:numPr>
        <w:shd w:val="clear" w:color="auto" w:fill="FFFFFF"/>
        <w:spacing w:before="100" w:beforeAutospacing="1" w:after="0" w:line="240" w:lineRule="auto"/>
        <w:rPr>
          <w:rFonts w:ascii="Times New Roman" w:hAnsi="Times New Roman" w:cs="Times New Roman"/>
          <w:color w:val="000000" w:themeColor="text1"/>
          <w:spacing w:val="-1"/>
          <w:sz w:val="24"/>
          <w:szCs w:val="24"/>
        </w:rPr>
      </w:pPr>
      <w:r w:rsidRPr="00403003">
        <w:rPr>
          <w:rFonts w:ascii="Times New Roman" w:hAnsi="Times New Roman" w:cs="Times New Roman"/>
          <w:color w:val="000000" w:themeColor="text1"/>
          <w:sz w:val="24"/>
          <w:szCs w:val="24"/>
          <w:shd w:val="clear" w:color="auto" w:fill="FFFFFF"/>
        </w:rPr>
        <w:t>TextView  attributes</w:t>
      </w:r>
    </w:p>
    <w:p w:rsidR="005A58C9" w:rsidRPr="00403003" w:rsidRDefault="005A58C9" w:rsidP="005A58C9">
      <w:pPr>
        <w:numPr>
          <w:ilvl w:val="1"/>
          <w:numId w:val="5"/>
        </w:numPr>
        <w:shd w:val="clear" w:color="auto" w:fill="FFFFFF"/>
        <w:spacing w:before="100" w:beforeAutospacing="1" w:after="0" w:line="240" w:lineRule="auto"/>
        <w:rPr>
          <w:rFonts w:ascii="Times New Roman" w:hAnsi="Times New Roman" w:cs="Times New Roman"/>
          <w:color w:val="000000" w:themeColor="text1"/>
          <w:spacing w:val="-1"/>
          <w:sz w:val="24"/>
          <w:szCs w:val="24"/>
        </w:rPr>
      </w:pPr>
      <w:r w:rsidRPr="00403003">
        <w:rPr>
          <w:rFonts w:ascii="Times New Roman" w:hAnsi="Times New Roman" w:cs="Times New Roman"/>
          <w:color w:val="000000" w:themeColor="text1"/>
          <w:spacing w:val="-1"/>
          <w:sz w:val="24"/>
          <w:szCs w:val="24"/>
        </w:rPr>
        <w:t xml:space="preserve">Id: the </w:t>
      </w:r>
      <w:r w:rsidRPr="00403003">
        <w:rPr>
          <w:rFonts w:ascii="Times New Roman" w:hAnsi="Times New Roman" w:cs="Times New Roman"/>
          <w:color w:val="000000" w:themeColor="text1"/>
          <w:sz w:val="24"/>
          <w:szCs w:val="24"/>
          <w:shd w:val="clear" w:color="auto" w:fill="FFFFFF"/>
        </w:rPr>
        <w:t>ID  uniquely identifies the control.</w:t>
      </w:r>
    </w:p>
    <w:p w:rsidR="005A58C9" w:rsidRPr="00403003" w:rsidRDefault="005A58C9" w:rsidP="005A58C9">
      <w:pPr>
        <w:numPr>
          <w:ilvl w:val="1"/>
          <w:numId w:val="5"/>
        </w:numPr>
        <w:shd w:val="clear" w:color="auto" w:fill="FFFFFF"/>
        <w:spacing w:before="100" w:beforeAutospacing="1" w:after="0" w:line="240" w:lineRule="auto"/>
        <w:rPr>
          <w:rFonts w:ascii="Times New Roman" w:hAnsi="Times New Roman" w:cs="Times New Roman"/>
          <w:color w:val="000000" w:themeColor="text1"/>
          <w:spacing w:val="-1"/>
          <w:sz w:val="24"/>
          <w:szCs w:val="24"/>
        </w:rPr>
      </w:pPr>
      <w:r w:rsidRPr="00403003">
        <w:rPr>
          <w:rFonts w:ascii="Times New Roman" w:hAnsi="Times New Roman" w:cs="Times New Roman"/>
          <w:color w:val="000000" w:themeColor="text1"/>
          <w:spacing w:val="-1"/>
          <w:sz w:val="24"/>
          <w:szCs w:val="24"/>
        </w:rPr>
        <w:t>inputType:type of data being placed in textfield .date,time,number,password</w:t>
      </w:r>
    </w:p>
    <w:p w:rsidR="005A58C9" w:rsidRPr="00403003" w:rsidRDefault="005A58C9" w:rsidP="005A58C9">
      <w:pPr>
        <w:numPr>
          <w:ilvl w:val="1"/>
          <w:numId w:val="5"/>
        </w:numPr>
        <w:shd w:val="clear" w:color="auto" w:fill="FFFFFF"/>
        <w:spacing w:before="100" w:beforeAutospacing="1" w:after="0" w:line="240" w:lineRule="auto"/>
        <w:rPr>
          <w:rFonts w:ascii="Times New Roman" w:hAnsi="Times New Roman" w:cs="Times New Roman"/>
          <w:color w:val="000000" w:themeColor="text1"/>
          <w:spacing w:val="-1"/>
          <w:sz w:val="24"/>
          <w:szCs w:val="24"/>
        </w:rPr>
      </w:pPr>
      <w:r w:rsidRPr="00403003">
        <w:rPr>
          <w:rFonts w:ascii="Times New Roman" w:hAnsi="Times New Roman" w:cs="Times New Roman"/>
          <w:color w:val="000000" w:themeColor="text1"/>
          <w:spacing w:val="-1"/>
          <w:sz w:val="24"/>
          <w:szCs w:val="24"/>
        </w:rPr>
        <w:t>android:text: contain text to display</w:t>
      </w:r>
    </w:p>
    <w:p w:rsidR="005A58C9" w:rsidRPr="00403003" w:rsidRDefault="005A58C9">
      <w:pPr>
        <w:rPr>
          <w:rFonts w:ascii="Times New Roman" w:hAnsi="Times New Roman" w:cs="Times New Roman"/>
          <w:color w:val="000000" w:themeColor="text1"/>
          <w:sz w:val="24"/>
          <w:szCs w:val="24"/>
          <w:u w:val="single"/>
        </w:rPr>
      </w:pPr>
      <w:r w:rsidRPr="00403003">
        <w:rPr>
          <w:rFonts w:ascii="Times New Roman" w:hAnsi="Times New Roman" w:cs="Times New Roman"/>
          <w:color w:val="000000" w:themeColor="text1"/>
          <w:sz w:val="24"/>
          <w:szCs w:val="24"/>
          <w:u w:val="single"/>
        </w:rPr>
        <w:t>Button:</w:t>
      </w:r>
    </w:p>
    <w:p w:rsidR="005A58C9" w:rsidRPr="00403003" w:rsidRDefault="005A58C9" w:rsidP="005A58C9">
      <w:pPr>
        <w:pStyle w:val="ListParagraph"/>
        <w:numPr>
          <w:ilvl w:val="0"/>
          <w:numId w:val="5"/>
        </w:numPr>
        <w:shd w:val="clear" w:color="auto" w:fill="FFFFFF"/>
        <w:spacing w:before="100" w:beforeAutospacing="1" w:after="0" w:line="240" w:lineRule="auto"/>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shd w:val="clear" w:color="auto" w:fill="FFFFFF"/>
        </w:rPr>
        <w:t>Android Button represents a push-button w</w:t>
      </w:r>
      <w:r w:rsidRPr="00403003">
        <w:rPr>
          <w:rFonts w:ascii="Times New Roman" w:hAnsi="Times New Roman" w:cs="Times New Roman"/>
          <w:color w:val="000000" w:themeColor="text1"/>
          <w:sz w:val="24"/>
          <w:szCs w:val="24"/>
          <w:shd w:val="clear" w:color="auto" w:fill="F9F9F9"/>
        </w:rPr>
        <w:t>hich can be pressed, or clicked, by the user to perform an action.</w:t>
      </w:r>
    </w:p>
    <w:p w:rsidR="005A58C9" w:rsidRPr="00403003" w:rsidRDefault="005A58C9" w:rsidP="005A58C9">
      <w:pPr>
        <w:pStyle w:val="ListParagraph"/>
        <w:numPr>
          <w:ilvl w:val="0"/>
          <w:numId w:val="5"/>
        </w:numPr>
        <w:shd w:val="clear" w:color="auto" w:fill="FFFFFF"/>
        <w:spacing w:before="100" w:beforeAutospacing="1" w:after="0" w:line="240" w:lineRule="auto"/>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shd w:val="clear" w:color="auto" w:fill="F9F9F9"/>
        </w:rPr>
        <w:t>Button attributes</w:t>
      </w:r>
    </w:p>
    <w:p w:rsidR="005A58C9" w:rsidRPr="00403003" w:rsidRDefault="005A58C9" w:rsidP="005A58C9">
      <w:pPr>
        <w:pStyle w:val="ListParagraph"/>
        <w:numPr>
          <w:ilvl w:val="0"/>
          <w:numId w:val="6"/>
        </w:numPr>
        <w:shd w:val="clear" w:color="auto" w:fill="FFFFFF"/>
        <w:spacing w:before="100" w:beforeAutospacing="1" w:after="0" w:line="240" w:lineRule="auto"/>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rPr>
        <w:t>Id: it uniquely identifies the control</w:t>
      </w:r>
    </w:p>
    <w:p w:rsidR="005A58C9" w:rsidRPr="00403003" w:rsidRDefault="005A58C9" w:rsidP="005A58C9">
      <w:pPr>
        <w:pStyle w:val="ListParagraph"/>
        <w:numPr>
          <w:ilvl w:val="0"/>
          <w:numId w:val="6"/>
        </w:numPr>
        <w:shd w:val="clear" w:color="auto" w:fill="FFFFFF"/>
        <w:spacing w:before="100" w:beforeAutospacing="1" w:after="0" w:line="240" w:lineRule="auto"/>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rPr>
        <w:t>text : specifies the text to display over the button</w:t>
      </w:r>
    </w:p>
    <w:p w:rsidR="005A58C9" w:rsidRPr="00403003" w:rsidRDefault="005A58C9" w:rsidP="005A58C9">
      <w:pPr>
        <w:pStyle w:val="ListParagraph"/>
        <w:numPr>
          <w:ilvl w:val="0"/>
          <w:numId w:val="6"/>
        </w:numPr>
        <w:shd w:val="clear" w:color="auto" w:fill="FFFFFF"/>
        <w:spacing w:before="100" w:beforeAutospacing="1" w:after="0" w:line="240" w:lineRule="auto"/>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rPr>
        <w:t>onClick: name of the method to be invoked when button is clicked</w:t>
      </w:r>
    </w:p>
    <w:p w:rsidR="005A58C9" w:rsidRPr="00403003" w:rsidRDefault="005A58C9" w:rsidP="005A58C9">
      <w:pPr>
        <w:pStyle w:val="ListParagraph"/>
        <w:shd w:val="clear" w:color="auto" w:fill="FFFFFF"/>
        <w:spacing w:before="100" w:beforeAutospacing="1" w:after="0" w:line="240" w:lineRule="auto"/>
        <w:ind w:left="2160"/>
        <w:rPr>
          <w:rFonts w:ascii="Times New Roman" w:hAnsi="Times New Roman" w:cs="Times New Roman"/>
          <w:color w:val="000000" w:themeColor="text1"/>
          <w:sz w:val="24"/>
          <w:szCs w:val="24"/>
        </w:rPr>
      </w:pPr>
    </w:p>
    <w:p w:rsidR="005A58C9" w:rsidRPr="00403003" w:rsidRDefault="005A58C9" w:rsidP="005A58C9">
      <w:pPr>
        <w:shd w:val="clear" w:color="auto" w:fill="FFFFFF"/>
        <w:spacing w:before="100" w:beforeAutospacing="1" w:after="0" w:line="240" w:lineRule="auto"/>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u w:val="single"/>
        </w:rPr>
        <w:t>RadioButton and RadioGroup</w:t>
      </w:r>
    </w:p>
    <w:p w:rsidR="005A58C9" w:rsidRPr="00403003" w:rsidRDefault="005A58C9" w:rsidP="005A58C9">
      <w:pPr>
        <w:rPr>
          <w:rFonts w:ascii="Times New Roman" w:hAnsi="Times New Roman" w:cs="Times New Roman"/>
          <w:color w:val="000000" w:themeColor="text1"/>
          <w:sz w:val="24"/>
          <w:szCs w:val="24"/>
        </w:rPr>
      </w:pPr>
    </w:p>
    <w:p w:rsidR="005A58C9" w:rsidRPr="00403003" w:rsidRDefault="005A58C9" w:rsidP="005A58C9">
      <w:pPr>
        <w:pStyle w:val="ListParagraph"/>
        <w:numPr>
          <w:ilvl w:val="0"/>
          <w:numId w:val="5"/>
        </w:numPr>
        <w:spacing w:after="0" w:line="240" w:lineRule="auto"/>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rPr>
        <w:t xml:space="preserve">The RadioButton has two states: either checked or unchecked. </w:t>
      </w:r>
    </w:p>
    <w:p w:rsidR="005A58C9" w:rsidRPr="00403003" w:rsidRDefault="005A58C9" w:rsidP="005A58C9">
      <w:pPr>
        <w:pStyle w:val="ListParagraph"/>
        <w:numPr>
          <w:ilvl w:val="0"/>
          <w:numId w:val="5"/>
        </w:numPr>
        <w:spacing w:after="0" w:line="240" w:lineRule="auto"/>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rPr>
        <w:t xml:space="preserve">A RadioGroup is used to group together one or more RadioButton views, </w:t>
      </w:r>
      <w:r w:rsidRPr="00403003">
        <w:rPr>
          <w:rFonts w:ascii="Times New Roman" w:hAnsi="Times New Roman" w:cs="Times New Roman"/>
          <w:color w:val="000000" w:themeColor="text1"/>
          <w:sz w:val="24"/>
          <w:szCs w:val="24"/>
          <w:shd w:val="clear" w:color="auto" w:fill="FFFFFF"/>
        </w:rPr>
        <w:t>If we check one radio button that belongs to a radio group, it automatically unchecks any previously checked radio button within the same group.</w:t>
      </w:r>
    </w:p>
    <w:p w:rsidR="005A58C9" w:rsidRPr="00403003" w:rsidRDefault="005A58C9" w:rsidP="005A58C9">
      <w:pPr>
        <w:pStyle w:val="ListParagraph"/>
        <w:numPr>
          <w:ilvl w:val="0"/>
          <w:numId w:val="5"/>
        </w:numPr>
        <w:spacing w:after="0" w:line="240" w:lineRule="auto"/>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rPr>
        <w:t>RadioButton Attributes</w:t>
      </w:r>
    </w:p>
    <w:p w:rsidR="005A58C9" w:rsidRPr="00403003" w:rsidRDefault="005A58C9" w:rsidP="005A58C9">
      <w:pPr>
        <w:pStyle w:val="ListParagraph"/>
        <w:numPr>
          <w:ilvl w:val="0"/>
          <w:numId w:val="7"/>
        </w:numPr>
        <w:shd w:val="clear" w:color="auto" w:fill="FFFFFF"/>
        <w:spacing w:before="100" w:beforeAutospacing="1" w:after="0" w:line="240" w:lineRule="auto"/>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rPr>
        <w:t>Id: it uniquely identifies the control</w:t>
      </w:r>
    </w:p>
    <w:p w:rsidR="005A58C9" w:rsidRPr="00403003" w:rsidRDefault="005A58C9" w:rsidP="005A58C9">
      <w:pPr>
        <w:pStyle w:val="ListParagraph"/>
        <w:numPr>
          <w:ilvl w:val="0"/>
          <w:numId w:val="7"/>
        </w:numPr>
        <w:shd w:val="clear" w:color="auto" w:fill="FFFFFF"/>
        <w:spacing w:before="100" w:beforeAutospacing="1" w:after="0" w:line="240" w:lineRule="auto"/>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rPr>
        <w:t>Text: specifies the text to be displayed</w:t>
      </w:r>
    </w:p>
    <w:p w:rsidR="005A58C9" w:rsidRPr="00403003" w:rsidRDefault="005A58C9" w:rsidP="005A58C9">
      <w:pPr>
        <w:pStyle w:val="ListParagraph"/>
        <w:numPr>
          <w:ilvl w:val="0"/>
          <w:numId w:val="7"/>
        </w:numPr>
        <w:shd w:val="clear" w:color="auto" w:fill="FFFFFF"/>
        <w:spacing w:before="100" w:beforeAutospacing="1" w:after="0" w:line="240" w:lineRule="auto"/>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rPr>
        <w:t>checked:  specifies whether the checkbox is checked or not</w:t>
      </w:r>
    </w:p>
    <w:p w:rsidR="005A58C9" w:rsidRPr="00403003" w:rsidRDefault="005A58C9" w:rsidP="005A58C9">
      <w:pPr>
        <w:rPr>
          <w:rFonts w:ascii="Times New Roman" w:hAnsi="Times New Roman" w:cs="Times New Roman"/>
          <w:color w:val="000000" w:themeColor="text1"/>
          <w:sz w:val="24"/>
          <w:szCs w:val="24"/>
          <w:u w:val="single"/>
        </w:rPr>
      </w:pPr>
      <w:r w:rsidRPr="00403003">
        <w:rPr>
          <w:rFonts w:ascii="Times New Roman" w:hAnsi="Times New Roman" w:cs="Times New Roman"/>
          <w:color w:val="000000" w:themeColor="text1"/>
          <w:sz w:val="24"/>
          <w:szCs w:val="24"/>
          <w:u w:val="single"/>
        </w:rPr>
        <w:t>checkbox</w:t>
      </w:r>
    </w:p>
    <w:p w:rsidR="005A58C9" w:rsidRPr="00403003" w:rsidRDefault="005A58C9" w:rsidP="005A58C9">
      <w:pPr>
        <w:pStyle w:val="ListParagraph"/>
        <w:numPr>
          <w:ilvl w:val="0"/>
          <w:numId w:val="5"/>
        </w:numPr>
        <w:spacing w:after="0" w:line="240" w:lineRule="auto"/>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rPr>
        <w:t>A special type of button that has two states: checked or unchecked</w:t>
      </w:r>
    </w:p>
    <w:p w:rsidR="005A58C9" w:rsidRPr="00403003" w:rsidRDefault="005A58C9" w:rsidP="005A58C9">
      <w:pPr>
        <w:pStyle w:val="ListParagraph"/>
        <w:numPr>
          <w:ilvl w:val="0"/>
          <w:numId w:val="5"/>
        </w:numPr>
        <w:spacing w:after="0" w:line="240" w:lineRule="auto"/>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rPr>
        <w:t>CheckBox Attributes</w:t>
      </w:r>
    </w:p>
    <w:p w:rsidR="005A58C9" w:rsidRPr="00403003" w:rsidRDefault="005A58C9" w:rsidP="005A58C9">
      <w:pPr>
        <w:pStyle w:val="ListParagraph"/>
        <w:numPr>
          <w:ilvl w:val="0"/>
          <w:numId w:val="7"/>
        </w:numPr>
        <w:shd w:val="clear" w:color="auto" w:fill="FFFFFF"/>
        <w:spacing w:before="100" w:beforeAutospacing="1" w:after="0" w:line="240" w:lineRule="auto"/>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rPr>
        <w:t>Id: it uniquely identifies the control</w:t>
      </w:r>
    </w:p>
    <w:p w:rsidR="005A58C9" w:rsidRPr="00403003" w:rsidRDefault="005A58C9" w:rsidP="005A58C9">
      <w:pPr>
        <w:pStyle w:val="ListParagraph"/>
        <w:numPr>
          <w:ilvl w:val="0"/>
          <w:numId w:val="7"/>
        </w:numPr>
        <w:shd w:val="clear" w:color="auto" w:fill="FFFFFF"/>
        <w:spacing w:before="100" w:beforeAutospacing="1" w:after="0" w:line="240" w:lineRule="auto"/>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rPr>
        <w:t>Text: specifies the text to be displayed</w:t>
      </w:r>
    </w:p>
    <w:p w:rsidR="005A58C9" w:rsidRPr="00403003" w:rsidRDefault="005A58C9" w:rsidP="005A58C9">
      <w:pPr>
        <w:pStyle w:val="ListParagraph"/>
        <w:numPr>
          <w:ilvl w:val="0"/>
          <w:numId w:val="7"/>
        </w:numPr>
        <w:shd w:val="clear" w:color="auto" w:fill="FFFFFF"/>
        <w:spacing w:before="100" w:beforeAutospacing="1" w:after="0" w:line="240" w:lineRule="auto"/>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rPr>
        <w:t xml:space="preserve">checked:  specifies whether the checkbox is checked or not </w:t>
      </w:r>
    </w:p>
    <w:p w:rsidR="005A58C9" w:rsidRPr="00403003" w:rsidRDefault="005A58C9" w:rsidP="005A58C9">
      <w:pPr>
        <w:shd w:val="clear" w:color="auto" w:fill="FFFFFF"/>
        <w:spacing w:before="100" w:beforeAutospacing="1" w:after="0" w:line="240" w:lineRule="auto"/>
        <w:rPr>
          <w:rFonts w:ascii="Times New Roman" w:hAnsi="Times New Roman" w:cs="Times New Roman"/>
          <w:color w:val="000000" w:themeColor="text1"/>
          <w:sz w:val="24"/>
          <w:szCs w:val="24"/>
        </w:rPr>
      </w:pPr>
    </w:p>
    <w:p w:rsidR="005A58C9" w:rsidRDefault="005A58C9" w:rsidP="005A58C9">
      <w:pPr>
        <w:shd w:val="clear" w:color="auto" w:fill="FFFFFF"/>
        <w:spacing w:before="100" w:beforeAutospacing="1" w:after="0" w:line="240" w:lineRule="auto"/>
        <w:rPr>
          <w:rFonts w:ascii="Times New Roman" w:hAnsi="Times New Roman" w:cs="Times New Roman"/>
          <w:color w:val="000000" w:themeColor="text1"/>
          <w:sz w:val="24"/>
          <w:szCs w:val="24"/>
        </w:rPr>
      </w:pPr>
    </w:p>
    <w:p w:rsidR="001725E2" w:rsidRPr="00403003" w:rsidRDefault="001725E2" w:rsidP="005A58C9">
      <w:pPr>
        <w:shd w:val="clear" w:color="auto" w:fill="FFFFFF"/>
        <w:spacing w:before="100" w:beforeAutospacing="1" w:after="0" w:line="240" w:lineRule="auto"/>
        <w:rPr>
          <w:rFonts w:ascii="Times New Roman" w:hAnsi="Times New Roman" w:cs="Times New Roman"/>
          <w:color w:val="000000" w:themeColor="text1"/>
          <w:sz w:val="24"/>
          <w:szCs w:val="24"/>
        </w:rPr>
      </w:pPr>
    </w:p>
    <w:p w:rsidR="005A58C9" w:rsidRPr="00403003" w:rsidRDefault="005A58C9" w:rsidP="005A58C9">
      <w:pPr>
        <w:pStyle w:val="ListParagraph"/>
        <w:rPr>
          <w:rFonts w:ascii="Times New Roman" w:hAnsi="Times New Roman" w:cs="Times New Roman"/>
          <w:color w:val="000000" w:themeColor="text1"/>
          <w:sz w:val="24"/>
          <w:szCs w:val="24"/>
          <w:u w:val="single"/>
          <w:shd w:val="clear" w:color="auto" w:fill="F9F9F9"/>
        </w:rPr>
      </w:pPr>
      <w:r w:rsidRPr="00403003">
        <w:rPr>
          <w:rFonts w:ascii="Times New Roman" w:hAnsi="Times New Roman" w:cs="Times New Roman"/>
          <w:color w:val="000000" w:themeColor="text1"/>
          <w:sz w:val="24"/>
          <w:szCs w:val="24"/>
          <w:u w:val="single"/>
          <w:shd w:val="clear" w:color="auto" w:fill="F9F9F9"/>
        </w:rPr>
        <w:t>Program</w:t>
      </w:r>
    </w:p>
    <w:p w:rsidR="005A58C9" w:rsidRPr="00403003" w:rsidRDefault="005A58C9" w:rsidP="005A58C9">
      <w:pPr>
        <w:pStyle w:val="ListParagraph"/>
        <w:rPr>
          <w:rFonts w:ascii="Times New Roman" w:hAnsi="Times New Roman" w:cs="Times New Roman"/>
          <w:color w:val="000000" w:themeColor="text1"/>
          <w:sz w:val="24"/>
          <w:szCs w:val="24"/>
          <w:u w:val="single"/>
        </w:rPr>
      </w:pPr>
      <w:r w:rsidRPr="00403003">
        <w:rPr>
          <w:rFonts w:ascii="Times New Roman" w:hAnsi="Times New Roman" w:cs="Times New Roman"/>
          <w:color w:val="000000" w:themeColor="text1"/>
          <w:sz w:val="24"/>
          <w:szCs w:val="24"/>
          <w:u w:val="single"/>
          <w:shd w:val="clear" w:color="auto" w:fill="F9F9F9"/>
        </w:rPr>
        <w:t xml:space="preserve">MainActivity.java </w:t>
      </w:r>
    </w:p>
    <w:p w:rsidR="005A58C9" w:rsidRPr="00403003" w:rsidRDefault="005A58C9" w:rsidP="005A58C9">
      <w:pPr>
        <w:shd w:val="clear" w:color="auto" w:fill="FFFFFF"/>
        <w:spacing w:before="100" w:beforeAutospacing="1" w:after="0" w:line="240" w:lineRule="auto"/>
        <w:rPr>
          <w:rFonts w:ascii="Times New Roman" w:hAnsi="Times New Roman" w:cs="Times New Roman"/>
          <w:color w:val="000000" w:themeColor="text1"/>
          <w:sz w:val="24"/>
          <w:szCs w:val="24"/>
        </w:rPr>
      </w:pPr>
    </w:p>
    <w:p w:rsidR="009201DF" w:rsidRPr="00403003" w:rsidRDefault="009201DF" w:rsidP="00EE07B4">
      <w:pPr>
        <w:pStyle w:val="HTMLPreformatted"/>
        <w:shd w:val="clear" w:color="auto" w:fill="FFFFFF"/>
        <w:rPr>
          <w:rFonts w:ascii="Times New Roman" w:hAnsi="Times New Roman" w:cs="Times New Roman"/>
          <w:b/>
          <w:bCs/>
          <w:color w:val="000000" w:themeColor="text1"/>
          <w:sz w:val="24"/>
          <w:szCs w:val="24"/>
        </w:rPr>
      </w:pPr>
    </w:p>
    <w:p w:rsidR="00EE07B4" w:rsidRPr="00403003" w:rsidRDefault="00EE07B4" w:rsidP="00EE07B4">
      <w:pPr>
        <w:pStyle w:val="HTMLPreformatted"/>
        <w:shd w:val="clear" w:color="auto" w:fill="FFFFFF"/>
        <w:rPr>
          <w:rFonts w:ascii="Times New Roman" w:hAnsi="Times New Roman" w:cs="Times New Roman"/>
          <w:color w:val="000000" w:themeColor="text1"/>
          <w:sz w:val="24"/>
          <w:szCs w:val="24"/>
        </w:rPr>
      </w:pPr>
      <w:r w:rsidRPr="00403003">
        <w:rPr>
          <w:rFonts w:ascii="Times New Roman" w:hAnsi="Times New Roman" w:cs="Times New Roman"/>
          <w:b/>
          <w:bCs/>
          <w:color w:val="000000" w:themeColor="text1"/>
          <w:sz w:val="24"/>
          <w:szCs w:val="24"/>
        </w:rPr>
        <w:t xml:space="preserve">package </w:t>
      </w:r>
      <w:r w:rsidRPr="00403003">
        <w:rPr>
          <w:rFonts w:ascii="Times New Roman" w:hAnsi="Times New Roman" w:cs="Times New Roman"/>
          <w:color w:val="000000" w:themeColor="text1"/>
          <w:sz w:val="24"/>
          <w:szCs w:val="24"/>
        </w:rPr>
        <w:t>com.example.rajesh.form;</w:t>
      </w:r>
      <w:r w:rsidRPr="00403003">
        <w:rPr>
          <w:rFonts w:ascii="Times New Roman" w:hAnsi="Times New Roman" w:cs="Times New Roman"/>
          <w:color w:val="000000" w:themeColor="text1"/>
          <w:sz w:val="24"/>
          <w:szCs w:val="24"/>
        </w:rPr>
        <w:br/>
      </w:r>
      <w:r w:rsidRPr="00403003">
        <w:rPr>
          <w:rFonts w:ascii="Times New Roman" w:hAnsi="Times New Roman" w:cs="Times New Roman"/>
          <w:color w:val="000000" w:themeColor="text1"/>
          <w:sz w:val="24"/>
          <w:szCs w:val="24"/>
        </w:rPr>
        <w:br/>
      </w:r>
      <w:r w:rsidRPr="00403003">
        <w:rPr>
          <w:rFonts w:ascii="Times New Roman" w:hAnsi="Times New Roman" w:cs="Times New Roman"/>
          <w:b/>
          <w:bCs/>
          <w:color w:val="000000" w:themeColor="text1"/>
          <w:sz w:val="24"/>
          <w:szCs w:val="24"/>
        </w:rPr>
        <w:t xml:space="preserve">import </w:t>
      </w:r>
      <w:r w:rsidRPr="00403003">
        <w:rPr>
          <w:rFonts w:ascii="Times New Roman" w:hAnsi="Times New Roman" w:cs="Times New Roman"/>
          <w:color w:val="000000" w:themeColor="text1"/>
          <w:sz w:val="24"/>
          <w:szCs w:val="24"/>
        </w:rPr>
        <w:t>android.support.v7.app.AppCompatActivity;</w:t>
      </w:r>
      <w:r w:rsidRPr="00403003">
        <w:rPr>
          <w:rFonts w:ascii="Times New Roman" w:hAnsi="Times New Roman" w:cs="Times New Roman"/>
          <w:color w:val="000000" w:themeColor="text1"/>
          <w:sz w:val="24"/>
          <w:szCs w:val="24"/>
        </w:rPr>
        <w:br/>
      </w:r>
      <w:r w:rsidRPr="00403003">
        <w:rPr>
          <w:rFonts w:ascii="Times New Roman" w:hAnsi="Times New Roman" w:cs="Times New Roman"/>
          <w:b/>
          <w:bCs/>
          <w:color w:val="000000" w:themeColor="text1"/>
          <w:sz w:val="24"/>
          <w:szCs w:val="24"/>
        </w:rPr>
        <w:t xml:space="preserve">import </w:t>
      </w:r>
      <w:r w:rsidRPr="00403003">
        <w:rPr>
          <w:rFonts w:ascii="Times New Roman" w:hAnsi="Times New Roman" w:cs="Times New Roman"/>
          <w:color w:val="000000" w:themeColor="text1"/>
          <w:sz w:val="24"/>
          <w:szCs w:val="24"/>
        </w:rPr>
        <w:t>android.os.Bundle;</w:t>
      </w:r>
      <w:r w:rsidRPr="00403003">
        <w:rPr>
          <w:rFonts w:ascii="Times New Roman" w:hAnsi="Times New Roman" w:cs="Times New Roman"/>
          <w:color w:val="000000" w:themeColor="text1"/>
          <w:sz w:val="24"/>
          <w:szCs w:val="24"/>
        </w:rPr>
        <w:br/>
      </w:r>
      <w:r w:rsidRPr="00403003">
        <w:rPr>
          <w:rFonts w:ascii="Times New Roman" w:hAnsi="Times New Roman" w:cs="Times New Roman"/>
          <w:b/>
          <w:bCs/>
          <w:color w:val="000000" w:themeColor="text1"/>
          <w:sz w:val="24"/>
          <w:szCs w:val="24"/>
        </w:rPr>
        <w:t xml:space="preserve">import </w:t>
      </w:r>
      <w:r w:rsidRPr="00403003">
        <w:rPr>
          <w:rFonts w:ascii="Times New Roman" w:hAnsi="Times New Roman" w:cs="Times New Roman"/>
          <w:color w:val="000000" w:themeColor="text1"/>
          <w:sz w:val="24"/>
          <w:szCs w:val="24"/>
        </w:rPr>
        <w:t>android.view.View;</w:t>
      </w:r>
      <w:r w:rsidRPr="00403003">
        <w:rPr>
          <w:rFonts w:ascii="Times New Roman" w:hAnsi="Times New Roman" w:cs="Times New Roman"/>
          <w:color w:val="000000" w:themeColor="text1"/>
          <w:sz w:val="24"/>
          <w:szCs w:val="24"/>
        </w:rPr>
        <w:br/>
      </w:r>
      <w:r w:rsidRPr="00403003">
        <w:rPr>
          <w:rFonts w:ascii="Times New Roman" w:hAnsi="Times New Roman" w:cs="Times New Roman"/>
          <w:b/>
          <w:bCs/>
          <w:color w:val="000000" w:themeColor="text1"/>
          <w:sz w:val="24"/>
          <w:szCs w:val="24"/>
        </w:rPr>
        <w:t xml:space="preserve">import </w:t>
      </w:r>
      <w:r w:rsidRPr="00403003">
        <w:rPr>
          <w:rFonts w:ascii="Times New Roman" w:hAnsi="Times New Roman" w:cs="Times New Roman"/>
          <w:color w:val="000000" w:themeColor="text1"/>
          <w:sz w:val="24"/>
          <w:szCs w:val="24"/>
        </w:rPr>
        <w:t>android.widget.Button;</w:t>
      </w:r>
      <w:r w:rsidRPr="00403003">
        <w:rPr>
          <w:rFonts w:ascii="Times New Roman" w:hAnsi="Times New Roman" w:cs="Times New Roman"/>
          <w:color w:val="000000" w:themeColor="text1"/>
          <w:sz w:val="24"/>
          <w:szCs w:val="24"/>
        </w:rPr>
        <w:br/>
      </w:r>
      <w:r w:rsidRPr="00403003">
        <w:rPr>
          <w:rFonts w:ascii="Times New Roman" w:hAnsi="Times New Roman" w:cs="Times New Roman"/>
          <w:b/>
          <w:bCs/>
          <w:color w:val="000000" w:themeColor="text1"/>
          <w:sz w:val="24"/>
          <w:szCs w:val="24"/>
        </w:rPr>
        <w:t xml:space="preserve">import </w:t>
      </w:r>
      <w:r w:rsidRPr="00403003">
        <w:rPr>
          <w:rFonts w:ascii="Times New Roman" w:hAnsi="Times New Roman" w:cs="Times New Roman"/>
          <w:color w:val="000000" w:themeColor="text1"/>
          <w:sz w:val="24"/>
          <w:szCs w:val="24"/>
        </w:rPr>
        <w:t>android.widget.CheckBox;</w:t>
      </w:r>
      <w:r w:rsidRPr="00403003">
        <w:rPr>
          <w:rFonts w:ascii="Times New Roman" w:hAnsi="Times New Roman" w:cs="Times New Roman"/>
          <w:color w:val="000000" w:themeColor="text1"/>
          <w:sz w:val="24"/>
          <w:szCs w:val="24"/>
        </w:rPr>
        <w:br/>
      </w:r>
      <w:r w:rsidRPr="00403003">
        <w:rPr>
          <w:rFonts w:ascii="Times New Roman" w:hAnsi="Times New Roman" w:cs="Times New Roman"/>
          <w:b/>
          <w:bCs/>
          <w:color w:val="000000" w:themeColor="text1"/>
          <w:sz w:val="24"/>
          <w:szCs w:val="24"/>
        </w:rPr>
        <w:t xml:space="preserve">import </w:t>
      </w:r>
      <w:r w:rsidRPr="00403003">
        <w:rPr>
          <w:rFonts w:ascii="Times New Roman" w:hAnsi="Times New Roman" w:cs="Times New Roman"/>
          <w:color w:val="000000" w:themeColor="text1"/>
          <w:sz w:val="24"/>
          <w:szCs w:val="24"/>
        </w:rPr>
        <w:t>android.widget.RadioButton;</w:t>
      </w:r>
      <w:r w:rsidRPr="00403003">
        <w:rPr>
          <w:rFonts w:ascii="Times New Roman" w:hAnsi="Times New Roman" w:cs="Times New Roman"/>
          <w:color w:val="000000" w:themeColor="text1"/>
          <w:sz w:val="24"/>
          <w:szCs w:val="24"/>
        </w:rPr>
        <w:br/>
      </w:r>
      <w:r w:rsidRPr="00403003">
        <w:rPr>
          <w:rFonts w:ascii="Times New Roman" w:hAnsi="Times New Roman" w:cs="Times New Roman"/>
          <w:b/>
          <w:bCs/>
          <w:color w:val="000000" w:themeColor="text1"/>
          <w:sz w:val="24"/>
          <w:szCs w:val="24"/>
        </w:rPr>
        <w:t xml:space="preserve">import </w:t>
      </w:r>
      <w:r w:rsidRPr="00403003">
        <w:rPr>
          <w:rFonts w:ascii="Times New Roman" w:hAnsi="Times New Roman" w:cs="Times New Roman"/>
          <w:color w:val="000000" w:themeColor="text1"/>
          <w:sz w:val="24"/>
          <w:szCs w:val="24"/>
        </w:rPr>
        <w:t>android.widget.RadioGroup;</w:t>
      </w:r>
      <w:r w:rsidRPr="00403003">
        <w:rPr>
          <w:rFonts w:ascii="Times New Roman" w:hAnsi="Times New Roman" w:cs="Times New Roman"/>
          <w:color w:val="000000" w:themeColor="text1"/>
          <w:sz w:val="24"/>
          <w:szCs w:val="24"/>
        </w:rPr>
        <w:br/>
      </w:r>
      <w:r w:rsidRPr="00403003">
        <w:rPr>
          <w:rFonts w:ascii="Times New Roman" w:hAnsi="Times New Roman" w:cs="Times New Roman"/>
          <w:b/>
          <w:bCs/>
          <w:color w:val="000000" w:themeColor="text1"/>
          <w:sz w:val="24"/>
          <w:szCs w:val="24"/>
        </w:rPr>
        <w:t xml:space="preserve">import </w:t>
      </w:r>
      <w:r w:rsidRPr="00403003">
        <w:rPr>
          <w:rFonts w:ascii="Times New Roman" w:hAnsi="Times New Roman" w:cs="Times New Roman"/>
          <w:color w:val="000000" w:themeColor="text1"/>
          <w:sz w:val="24"/>
          <w:szCs w:val="24"/>
        </w:rPr>
        <w:t>android.widget.TextView;</w:t>
      </w:r>
      <w:r w:rsidRPr="00403003">
        <w:rPr>
          <w:rFonts w:ascii="Times New Roman" w:hAnsi="Times New Roman" w:cs="Times New Roman"/>
          <w:color w:val="000000" w:themeColor="text1"/>
          <w:sz w:val="24"/>
          <w:szCs w:val="24"/>
        </w:rPr>
        <w:br/>
      </w:r>
      <w:r w:rsidRPr="00403003">
        <w:rPr>
          <w:rFonts w:ascii="Times New Roman" w:hAnsi="Times New Roman" w:cs="Times New Roman"/>
          <w:b/>
          <w:bCs/>
          <w:color w:val="000000" w:themeColor="text1"/>
          <w:sz w:val="24"/>
          <w:szCs w:val="24"/>
        </w:rPr>
        <w:t xml:space="preserve">import </w:t>
      </w:r>
      <w:r w:rsidRPr="00403003">
        <w:rPr>
          <w:rFonts w:ascii="Times New Roman" w:hAnsi="Times New Roman" w:cs="Times New Roman"/>
          <w:color w:val="000000" w:themeColor="text1"/>
          <w:sz w:val="24"/>
          <w:szCs w:val="24"/>
        </w:rPr>
        <w:t>android.widget.Toast;</w:t>
      </w:r>
      <w:r w:rsidRPr="00403003">
        <w:rPr>
          <w:rFonts w:ascii="Times New Roman" w:hAnsi="Times New Roman" w:cs="Times New Roman"/>
          <w:color w:val="000000" w:themeColor="text1"/>
          <w:sz w:val="24"/>
          <w:szCs w:val="24"/>
        </w:rPr>
        <w:br/>
      </w:r>
      <w:r w:rsidRPr="00403003">
        <w:rPr>
          <w:rFonts w:ascii="Times New Roman" w:hAnsi="Times New Roman" w:cs="Times New Roman"/>
          <w:color w:val="000000" w:themeColor="text1"/>
          <w:sz w:val="24"/>
          <w:szCs w:val="24"/>
        </w:rPr>
        <w:br/>
      </w:r>
      <w:r w:rsidRPr="00403003">
        <w:rPr>
          <w:rFonts w:ascii="Times New Roman" w:hAnsi="Times New Roman" w:cs="Times New Roman"/>
          <w:b/>
          <w:bCs/>
          <w:color w:val="000000" w:themeColor="text1"/>
          <w:sz w:val="24"/>
          <w:szCs w:val="24"/>
        </w:rPr>
        <w:t xml:space="preserve">public class </w:t>
      </w:r>
      <w:r w:rsidRPr="00403003">
        <w:rPr>
          <w:rFonts w:ascii="Times New Roman" w:hAnsi="Times New Roman" w:cs="Times New Roman"/>
          <w:color w:val="000000" w:themeColor="text1"/>
          <w:sz w:val="24"/>
          <w:szCs w:val="24"/>
        </w:rPr>
        <w:t xml:space="preserve">MainActivity </w:t>
      </w:r>
      <w:r w:rsidRPr="00403003">
        <w:rPr>
          <w:rFonts w:ascii="Times New Roman" w:hAnsi="Times New Roman" w:cs="Times New Roman"/>
          <w:b/>
          <w:bCs/>
          <w:color w:val="000000" w:themeColor="text1"/>
          <w:sz w:val="24"/>
          <w:szCs w:val="24"/>
        </w:rPr>
        <w:t xml:space="preserve">extends </w:t>
      </w:r>
      <w:r w:rsidRPr="00403003">
        <w:rPr>
          <w:rFonts w:ascii="Times New Roman" w:hAnsi="Times New Roman" w:cs="Times New Roman"/>
          <w:color w:val="000000" w:themeColor="text1"/>
          <w:sz w:val="24"/>
          <w:szCs w:val="24"/>
        </w:rPr>
        <w:t>AppCompatActivity {</w:t>
      </w:r>
      <w:r w:rsidRPr="00403003">
        <w:rPr>
          <w:rFonts w:ascii="Times New Roman" w:hAnsi="Times New Roman" w:cs="Times New Roman"/>
          <w:color w:val="000000" w:themeColor="text1"/>
          <w:sz w:val="24"/>
          <w:szCs w:val="24"/>
        </w:rPr>
        <w:br/>
        <w:t xml:space="preserve">    Button </w:t>
      </w:r>
      <w:r w:rsidRPr="00403003">
        <w:rPr>
          <w:rFonts w:ascii="Times New Roman" w:hAnsi="Times New Roman" w:cs="Times New Roman"/>
          <w:b/>
          <w:bCs/>
          <w:color w:val="000000" w:themeColor="text1"/>
          <w:sz w:val="24"/>
          <w:szCs w:val="24"/>
        </w:rPr>
        <w:t>b</w:t>
      </w:r>
      <w:r w:rsidRPr="00403003">
        <w:rPr>
          <w:rFonts w:ascii="Times New Roman" w:hAnsi="Times New Roman" w:cs="Times New Roman"/>
          <w:color w:val="000000" w:themeColor="text1"/>
          <w:sz w:val="24"/>
          <w:szCs w:val="24"/>
        </w:rPr>
        <w:t>;</w:t>
      </w:r>
      <w:r w:rsidRPr="00403003">
        <w:rPr>
          <w:rFonts w:ascii="Times New Roman" w:hAnsi="Times New Roman" w:cs="Times New Roman"/>
          <w:color w:val="000000" w:themeColor="text1"/>
          <w:sz w:val="24"/>
          <w:szCs w:val="24"/>
        </w:rPr>
        <w:br/>
        <w:t xml:space="preserve">    TextView </w:t>
      </w:r>
      <w:r w:rsidRPr="00403003">
        <w:rPr>
          <w:rFonts w:ascii="Times New Roman" w:hAnsi="Times New Roman" w:cs="Times New Roman"/>
          <w:b/>
          <w:bCs/>
          <w:color w:val="000000" w:themeColor="text1"/>
          <w:sz w:val="24"/>
          <w:szCs w:val="24"/>
        </w:rPr>
        <w:t>v1</w:t>
      </w:r>
      <w:r w:rsidRPr="00403003">
        <w:rPr>
          <w:rFonts w:ascii="Times New Roman" w:hAnsi="Times New Roman" w:cs="Times New Roman"/>
          <w:color w:val="000000" w:themeColor="text1"/>
          <w:sz w:val="24"/>
          <w:szCs w:val="24"/>
        </w:rPr>
        <w:t>,</w:t>
      </w:r>
      <w:r w:rsidRPr="00403003">
        <w:rPr>
          <w:rFonts w:ascii="Times New Roman" w:hAnsi="Times New Roman" w:cs="Times New Roman"/>
          <w:b/>
          <w:bCs/>
          <w:color w:val="000000" w:themeColor="text1"/>
          <w:sz w:val="24"/>
          <w:szCs w:val="24"/>
        </w:rPr>
        <w:t>v2</w:t>
      </w:r>
      <w:r w:rsidRPr="00403003">
        <w:rPr>
          <w:rFonts w:ascii="Times New Roman" w:hAnsi="Times New Roman" w:cs="Times New Roman"/>
          <w:color w:val="000000" w:themeColor="text1"/>
          <w:sz w:val="24"/>
          <w:szCs w:val="24"/>
        </w:rPr>
        <w:t>;</w:t>
      </w:r>
      <w:r w:rsidRPr="00403003">
        <w:rPr>
          <w:rFonts w:ascii="Times New Roman" w:hAnsi="Times New Roman" w:cs="Times New Roman"/>
          <w:color w:val="000000" w:themeColor="text1"/>
          <w:sz w:val="24"/>
          <w:szCs w:val="24"/>
        </w:rPr>
        <w:br/>
        <w:t xml:space="preserve">    String </w:t>
      </w:r>
      <w:r w:rsidRPr="00403003">
        <w:rPr>
          <w:rFonts w:ascii="Times New Roman" w:hAnsi="Times New Roman" w:cs="Times New Roman"/>
          <w:b/>
          <w:bCs/>
          <w:color w:val="000000" w:themeColor="text1"/>
          <w:sz w:val="24"/>
          <w:szCs w:val="24"/>
        </w:rPr>
        <w:t>s</w:t>
      </w:r>
      <w:r w:rsidRPr="00403003">
        <w:rPr>
          <w:rFonts w:ascii="Times New Roman" w:hAnsi="Times New Roman" w:cs="Times New Roman"/>
          <w:color w:val="000000" w:themeColor="text1"/>
          <w:sz w:val="24"/>
          <w:szCs w:val="24"/>
        </w:rPr>
        <w:t>,</w:t>
      </w:r>
      <w:r w:rsidRPr="00403003">
        <w:rPr>
          <w:rFonts w:ascii="Times New Roman" w:hAnsi="Times New Roman" w:cs="Times New Roman"/>
          <w:b/>
          <w:bCs/>
          <w:color w:val="000000" w:themeColor="text1"/>
          <w:sz w:val="24"/>
          <w:szCs w:val="24"/>
        </w:rPr>
        <w:t>s1</w:t>
      </w:r>
      <w:r w:rsidRPr="00403003">
        <w:rPr>
          <w:rFonts w:ascii="Times New Roman" w:hAnsi="Times New Roman" w:cs="Times New Roman"/>
          <w:color w:val="000000" w:themeColor="text1"/>
          <w:sz w:val="24"/>
          <w:szCs w:val="24"/>
        </w:rPr>
        <w:t>,</w:t>
      </w:r>
      <w:r w:rsidRPr="00403003">
        <w:rPr>
          <w:rFonts w:ascii="Times New Roman" w:hAnsi="Times New Roman" w:cs="Times New Roman"/>
          <w:b/>
          <w:bCs/>
          <w:color w:val="000000" w:themeColor="text1"/>
          <w:sz w:val="24"/>
          <w:szCs w:val="24"/>
        </w:rPr>
        <w:t>s2</w:t>
      </w:r>
      <w:r w:rsidRPr="00403003">
        <w:rPr>
          <w:rFonts w:ascii="Times New Roman" w:hAnsi="Times New Roman" w:cs="Times New Roman"/>
          <w:color w:val="000000" w:themeColor="text1"/>
          <w:sz w:val="24"/>
          <w:szCs w:val="24"/>
        </w:rPr>
        <w:t>;</w:t>
      </w:r>
      <w:r w:rsidRPr="00403003">
        <w:rPr>
          <w:rFonts w:ascii="Times New Roman" w:hAnsi="Times New Roman" w:cs="Times New Roman"/>
          <w:color w:val="000000" w:themeColor="text1"/>
          <w:sz w:val="24"/>
          <w:szCs w:val="24"/>
        </w:rPr>
        <w:br/>
      </w:r>
      <w:r w:rsidRPr="00403003">
        <w:rPr>
          <w:rFonts w:ascii="Times New Roman" w:hAnsi="Times New Roman" w:cs="Times New Roman"/>
          <w:color w:val="000000" w:themeColor="text1"/>
          <w:sz w:val="24"/>
          <w:szCs w:val="24"/>
        </w:rPr>
        <w:br/>
        <w:t xml:space="preserve">    RadioGroup </w:t>
      </w:r>
      <w:r w:rsidRPr="00403003">
        <w:rPr>
          <w:rFonts w:ascii="Times New Roman" w:hAnsi="Times New Roman" w:cs="Times New Roman"/>
          <w:b/>
          <w:bCs/>
          <w:color w:val="000000" w:themeColor="text1"/>
          <w:sz w:val="24"/>
          <w:szCs w:val="24"/>
        </w:rPr>
        <w:t>rdg</w:t>
      </w:r>
      <w:r w:rsidRPr="00403003">
        <w:rPr>
          <w:rFonts w:ascii="Times New Roman" w:hAnsi="Times New Roman" w:cs="Times New Roman"/>
          <w:color w:val="000000" w:themeColor="text1"/>
          <w:sz w:val="24"/>
          <w:szCs w:val="24"/>
        </w:rPr>
        <w:t>;</w:t>
      </w:r>
      <w:r w:rsidRPr="00403003">
        <w:rPr>
          <w:rFonts w:ascii="Times New Roman" w:hAnsi="Times New Roman" w:cs="Times New Roman"/>
          <w:color w:val="000000" w:themeColor="text1"/>
          <w:sz w:val="24"/>
          <w:szCs w:val="24"/>
        </w:rPr>
        <w:br/>
        <w:t xml:space="preserve">    RadioButton </w:t>
      </w:r>
      <w:r w:rsidRPr="00403003">
        <w:rPr>
          <w:rFonts w:ascii="Times New Roman" w:hAnsi="Times New Roman" w:cs="Times New Roman"/>
          <w:b/>
          <w:bCs/>
          <w:color w:val="000000" w:themeColor="text1"/>
          <w:sz w:val="24"/>
          <w:szCs w:val="24"/>
        </w:rPr>
        <w:t>r1</w:t>
      </w:r>
      <w:r w:rsidRPr="00403003">
        <w:rPr>
          <w:rFonts w:ascii="Times New Roman" w:hAnsi="Times New Roman" w:cs="Times New Roman"/>
          <w:color w:val="000000" w:themeColor="text1"/>
          <w:sz w:val="24"/>
          <w:szCs w:val="24"/>
        </w:rPr>
        <w:t>,</w:t>
      </w:r>
      <w:r w:rsidRPr="00403003">
        <w:rPr>
          <w:rFonts w:ascii="Times New Roman" w:hAnsi="Times New Roman" w:cs="Times New Roman"/>
          <w:b/>
          <w:bCs/>
          <w:color w:val="000000" w:themeColor="text1"/>
          <w:sz w:val="24"/>
          <w:szCs w:val="24"/>
        </w:rPr>
        <w:t>r2</w:t>
      </w:r>
      <w:r w:rsidRPr="00403003">
        <w:rPr>
          <w:rFonts w:ascii="Times New Roman" w:hAnsi="Times New Roman" w:cs="Times New Roman"/>
          <w:color w:val="000000" w:themeColor="text1"/>
          <w:sz w:val="24"/>
          <w:szCs w:val="24"/>
        </w:rPr>
        <w:t>;</w:t>
      </w:r>
      <w:r w:rsidRPr="00403003">
        <w:rPr>
          <w:rFonts w:ascii="Times New Roman" w:hAnsi="Times New Roman" w:cs="Times New Roman"/>
          <w:color w:val="000000" w:themeColor="text1"/>
          <w:sz w:val="24"/>
          <w:szCs w:val="24"/>
        </w:rPr>
        <w:br/>
        <w:t xml:space="preserve">    CheckBox </w:t>
      </w:r>
      <w:r w:rsidRPr="00403003">
        <w:rPr>
          <w:rFonts w:ascii="Times New Roman" w:hAnsi="Times New Roman" w:cs="Times New Roman"/>
          <w:b/>
          <w:bCs/>
          <w:color w:val="000000" w:themeColor="text1"/>
          <w:sz w:val="24"/>
          <w:szCs w:val="24"/>
        </w:rPr>
        <w:t>cb1</w:t>
      </w:r>
      <w:r w:rsidRPr="00403003">
        <w:rPr>
          <w:rFonts w:ascii="Times New Roman" w:hAnsi="Times New Roman" w:cs="Times New Roman"/>
          <w:color w:val="000000" w:themeColor="text1"/>
          <w:sz w:val="24"/>
          <w:szCs w:val="24"/>
        </w:rPr>
        <w:t>,</w:t>
      </w:r>
      <w:r w:rsidRPr="00403003">
        <w:rPr>
          <w:rFonts w:ascii="Times New Roman" w:hAnsi="Times New Roman" w:cs="Times New Roman"/>
          <w:b/>
          <w:bCs/>
          <w:color w:val="000000" w:themeColor="text1"/>
          <w:sz w:val="24"/>
          <w:szCs w:val="24"/>
        </w:rPr>
        <w:t>cb2</w:t>
      </w:r>
      <w:r w:rsidRPr="00403003">
        <w:rPr>
          <w:rFonts w:ascii="Times New Roman" w:hAnsi="Times New Roman" w:cs="Times New Roman"/>
          <w:color w:val="000000" w:themeColor="text1"/>
          <w:sz w:val="24"/>
          <w:szCs w:val="24"/>
        </w:rPr>
        <w:t>,</w:t>
      </w:r>
      <w:r w:rsidRPr="00403003">
        <w:rPr>
          <w:rFonts w:ascii="Times New Roman" w:hAnsi="Times New Roman" w:cs="Times New Roman"/>
          <w:b/>
          <w:bCs/>
          <w:color w:val="000000" w:themeColor="text1"/>
          <w:sz w:val="24"/>
          <w:szCs w:val="24"/>
        </w:rPr>
        <w:t>cb3</w:t>
      </w:r>
      <w:r w:rsidRPr="00403003">
        <w:rPr>
          <w:rFonts w:ascii="Times New Roman" w:hAnsi="Times New Roman" w:cs="Times New Roman"/>
          <w:color w:val="000000" w:themeColor="text1"/>
          <w:sz w:val="24"/>
          <w:szCs w:val="24"/>
        </w:rPr>
        <w:t>,</w:t>
      </w:r>
      <w:r w:rsidRPr="00403003">
        <w:rPr>
          <w:rFonts w:ascii="Times New Roman" w:hAnsi="Times New Roman" w:cs="Times New Roman"/>
          <w:b/>
          <w:bCs/>
          <w:color w:val="000000" w:themeColor="text1"/>
          <w:sz w:val="24"/>
          <w:szCs w:val="24"/>
        </w:rPr>
        <w:t>cb4</w:t>
      </w:r>
      <w:r w:rsidRPr="00403003">
        <w:rPr>
          <w:rFonts w:ascii="Times New Roman" w:hAnsi="Times New Roman" w:cs="Times New Roman"/>
          <w:color w:val="000000" w:themeColor="text1"/>
          <w:sz w:val="24"/>
          <w:szCs w:val="24"/>
        </w:rPr>
        <w:t>;</w:t>
      </w:r>
      <w:r w:rsidRPr="00403003">
        <w:rPr>
          <w:rFonts w:ascii="Times New Roman" w:hAnsi="Times New Roman" w:cs="Times New Roman"/>
          <w:color w:val="000000" w:themeColor="text1"/>
          <w:sz w:val="24"/>
          <w:szCs w:val="24"/>
        </w:rPr>
        <w:br/>
      </w:r>
      <w:r w:rsidRPr="00403003">
        <w:rPr>
          <w:rFonts w:ascii="Times New Roman" w:hAnsi="Times New Roman" w:cs="Times New Roman"/>
          <w:color w:val="000000" w:themeColor="text1"/>
          <w:sz w:val="24"/>
          <w:szCs w:val="24"/>
        </w:rPr>
        <w:br/>
        <w:t xml:space="preserve">    @Override</w:t>
      </w:r>
      <w:r w:rsidRPr="00403003">
        <w:rPr>
          <w:rFonts w:ascii="Times New Roman" w:hAnsi="Times New Roman" w:cs="Times New Roman"/>
          <w:color w:val="000000" w:themeColor="text1"/>
          <w:sz w:val="24"/>
          <w:szCs w:val="24"/>
        </w:rPr>
        <w:br/>
      </w:r>
      <w:r w:rsidRPr="00403003">
        <w:rPr>
          <w:rFonts w:ascii="Times New Roman" w:hAnsi="Times New Roman" w:cs="Times New Roman"/>
          <w:b/>
          <w:bCs/>
          <w:color w:val="000000" w:themeColor="text1"/>
          <w:sz w:val="24"/>
          <w:szCs w:val="24"/>
        </w:rPr>
        <w:t xml:space="preserve">protected void </w:t>
      </w:r>
      <w:r w:rsidRPr="00403003">
        <w:rPr>
          <w:rFonts w:ascii="Times New Roman" w:hAnsi="Times New Roman" w:cs="Times New Roman"/>
          <w:color w:val="000000" w:themeColor="text1"/>
          <w:sz w:val="24"/>
          <w:szCs w:val="24"/>
        </w:rPr>
        <w:t>onCreate(Bundle savedInstanceState) {</w:t>
      </w:r>
      <w:r w:rsidRPr="00403003">
        <w:rPr>
          <w:rFonts w:ascii="Times New Roman" w:hAnsi="Times New Roman" w:cs="Times New Roman"/>
          <w:color w:val="000000" w:themeColor="text1"/>
          <w:sz w:val="24"/>
          <w:szCs w:val="24"/>
        </w:rPr>
        <w:br/>
      </w:r>
      <w:r w:rsidRPr="00403003">
        <w:rPr>
          <w:rFonts w:ascii="Times New Roman" w:hAnsi="Times New Roman" w:cs="Times New Roman"/>
          <w:b/>
          <w:bCs/>
          <w:color w:val="000000" w:themeColor="text1"/>
          <w:sz w:val="24"/>
          <w:szCs w:val="24"/>
        </w:rPr>
        <w:t>super</w:t>
      </w:r>
      <w:r w:rsidRPr="00403003">
        <w:rPr>
          <w:rFonts w:ascii="Times New Roman" w:hAnsi="Times New Roman" w:cs="Times New Roman"/>
          <w:color w:val="000000" w:themeColor="text1"/>
          <w:sz w:val="24"/>
          <w:szCs w:val="24"/>
        </w:rPr>
        <w:t>.onCreate(savedInstanceState);</w:t>
      </w:r>
      <w:r w:rsidRPr="00403003">
        <w:rPr>
          <w:rFonts w:ascii="Times New Roman" w:hAnsi="Times New Roman" w:cs="Times New Roman"/>
          <w:color w:val="000000" w:themeColor="text1"/>
          <w:sz w:val="24"/>
          <w:szCs w:val="24"/>
        </w:rPr>
        <w:br/>
        <w:t xml:space="preserve">        setContentView(R.layout.</w:t>
      </w:r>
      <w:r w:rsidRPr="00403003">
        <w:rPr>
          <w:rFonts w:ascii="Times New Roman" w:hAnsi="Times New Roman" w:cs="Times New Roman"/>
          <w:b/>
          <w:bCs/>
          <w:i/>
          <w:iCs/>
          <w:color w:val="000000" w:themeColor="text1"/>
          <w:sz w:val="24"/>
          <w:szCs w:val="24"/>
        </w:rPr>
        <w:t>activity_main</w:t>
      </w:r>
      <w:r w:rsidRPr="00403003">
        <w:rPr>
          <w:rFonts w:ascii="Times New Roman" w:hAnsi="Times New Roman" w:cs="Times New Roman"/>
          <w:color w:val="000000" w:themeColor="text1"/>
          <w:sz w:val="24"/>
          <w:szCs w:val="24"/>
        </w:rPr>
        <w:t>);</w:t>
      </w:r>
      <w:r w:rsidRPr="00403003">
        <w:rPr>
          <w:rFonts w:ascii="Times New Roman" w:hAnsi="Times New Roman" w:cs="Times New Roman"/>
          <w:color w:val="000000" w:themeColor="text1"/>
          <w:sz w:val="24"/>
          <w:szCs w:val="24"/>
        </w:rPr>
        <w:br/>
      </w:r>
      <w:r w:rsidRPr="00403003">
        <w:rPr>
          <w:rFonts w:ascii="Times New Roman" w:hAnsi="Times New Roman" w:cs="Times New Roman"/>
          <w:b/>
          <w:bCs/>
          <w:color w:val="000000" w:themeColor="text1"/>
          <w:sz w:val="24"/>
          <w:szCs w:val="24"/>
        </w:rPr>
        <w:t>b</w:t>
      </w:r>
      <w:r w:rsidRPr="00403003">
        <w:rPr>
          <w:rFonts w:ascii="Times New Roman" w:hAnsi="Times New Roman" w:cs="Times New Roman"/>
          <w:color w:val="000000" w:themeColor="text1"/>
          <w:sz w:val="24"/>
          <w:szCs w:val="24"/>
        </w:rPr>
        <w:t>=(Button)findViewById(R.id.</w:t>
      </w:r>
      <w:r w:rsidRPr="00403003">
        <w:rPr>
          <w:rFonts w:ascii="Times New Roman" w:hAnsi="Times New Roman" w:cs="Times New Roman"/>
          <w:b/>
          <w:bCs/>
          <w:i/>
          <w:iCs/>
          <w:color w:val="000000" w:themeColor="text1"/>
          <w:sz w:val="24"/>
          <w:szCs w:val="24"/>
        </w:rPr>
        <w:t>button1</w:t>
      </w:r>
      <w:r w:rsidRPr="00403003">
        <w:rPr>
          <w:rFonts w:ascii="Times New Roman" w:hAnsi="Times New Roman" w:cs="Times New Roman"/>
          <w:color w:val="000000" w:themeColor="text1"/>
          <w:sz w:val="24"/>
          <w:szCs w:val="24"/>
        </w:rPr>
        <w:t>);</w:t>
      </w:r>
      <w:r w:rsidRPr="00403003">
        <w:rPr>
          <w:rFonts w:ascii="Times New Roman" w:hAnsi="Times New Roman" w:cs="Times New Roman"/>
          <w:color w:val="000000" w:themeColor="text1"/>
          <w:sz w:val="24"/>
          <w:szCs w:val="24"/>
        </w:rPr>
        <w:br/>
      </w:r>
      <w:r w:rsidRPr="00403003">
        <w:rPr>
          <w:rFonts w:ascii="Times New Roman" w:hAnsi="Times New Roman" w:cs="Times New Roman"/>
          <w:b/>
          <w:bCs/>
          <w:color w:val="000000" w:themeColor="text1"/>
          <w:sz w:val="24"/>
          <w:szCs w:val="24"/>
        </w:rPr>
        <w:t>v1</w:t>
      </w:r>
      <w:r w:rsidRPr="00403003">
        <w:rPr>
          <w:rFonts w:ascii="Times New Roman" w:hAnsi="Times New Roman" w:cs="Times New Roman"/>
          <w:color w:val="000000" w:themeColor="text1"/>
          <w:sz w:val="24"/>
          <w:szCs w:val="24"/>
        </w:rPr>
        <w:t>=(TextView)findViewById(R.id.</w:t>
      </w:r>
      <w:r w:rsidRPr="00403003">
        <w:rPr>
          <w:rFonts w:ascii="Times New Roman" w:hAnsi="Times New Roman" w:cs="Times New Roman"/>
          <w:b/>
          <w:bCs/>
          <w:i/>
          <w:iCs/>
          <w:color w:val="000000" w:themeColor="text1"/>
          <w:sz w:val="24"/>
          <w:szCs w:val="24"/>
        </w:rPr>
        <w:t>editText1</w:t>
      </w:r>
      <w:r w:rsidRPr="00403003">
        <w:rPr>
          <w:rFonts w:ascii="Times New Roman" w:hAnsi="Times New Roman" w:cs="Times New Roman"/>
          <w:color w:val="000000" w:themeColor="text1"/>
          <w:sz w:val="24"/>
          <w:szCs w:val="24"/>
        </w:rPr>
        <w:t>);</w:t>
      </w:r>
      <w:r w:rsidRPr="00403003">
        <w:rPr>
          <w:rFonts w:ascii="Times New Roman" w:hAnsi="Times New Roman" w:cs="Times New Roman"/>
          <w:color w:val="000000" w:themeColor="text1"/>
          <w:sz w:val="24"/>
          <w:szCs w:val="24"/>
        </w:rPr>
        <w:br/>
      </w:r>
      <w:r w:rsidRPr="00403003">
        <w:rPr>
          <w:rFonts w:ascii="Times New Roman" w:hAnsi="Times New Roman" w:cs="Times New Roman"/>
          <w:b/>
          <w:bCs/>
          <w:color w:val="000000" w:themeColor="text1"/>
          <w:sz w:val="24"/>
          <w:szCs w:val="24"/>
        </w:rPr>
        <w:t>v2</w:t>
      </w:r>
      <w:r w:rsidRPr="00403003">
        <w:rPr>
          <w:rFonts w:ascii="Times New Roman" w:hAnsi="Times New Roman" w:cs="Times New Roman"/>
          <w:color w:val="000000" w:themeColor="text1"/>
          <w:sz w:val="24"/>
          <w:szCs w:val="24"/>
        </w:rPr>
        <w:t>=(TextView)findViewById(R.id.</w:t>
      </w:r>
      <w:r w:rsidRPr="00403003">
        <w:rPr>
          <w:rFonts w:ascii="Times New Roman" w:hAnsi="Times New Roman" w:cs="Times New Roman"/>
          <w:b/>
          <w:bCs/>
          <w:i/>
          <w:iCs/>
          <w:color w:val="000000" w:themeColor="text1"/>
          <w:sz w:val="24"/>
          <w:szCs w:val="24"/>
        </w:rPr>
        <w:t>editText2</w:t>
      </w:r>
      <w:r w:rsidRPr="00403003">
        <w:rPr>
          <w:rFonts w:ascii="Times New Roman" w:hAnsi="Times New Roman" w:cs="Times New Roman"/>
          <w:color w:val="000000" w:themeColor="text1"/>
          <w:sz w:val="24"/>
          <w:szCs w:val="24"/>
        </w:rPr>
        <w:t>);</w:t>
      </w:r>
      <w:r w:rsidRPr="00403003">
        <w:rPr>
          <w:rFonts w:ascii="Times New Roman" w:hAnsi="Times New Roman" w:cs="Times New Roman"/>
          <w:color w:val="000000" w:themeColor="text1"/>
          <w:sz w:val="24"/>
          <w:szCs w:val="24"/>
        </w:rPr>
        <w:br/>
      </w:r>
      <w:r w:rsidRPr="00403003">
        <w:rPr>
          <w:rFonts w:ascii="Times New Roman" w:hAnsi="Times New Roman" w:cs="Times New Roman"/>
          <w:b/>
          <w:bCs/>
          <w:color w:val="000000" w:themeColor="text1"/>
          <w:sz w:val="24"/>
          <w:szCs w:val="24"/>
        </w:rPr>
        <w:t>rdg</w:t>
      </w:r>
      <w:r w:rsidRPr="00403003">
        <w:rPr>
          <w:rFonts w:ascii="Times New Roman" w:hAnsi="Times New Roman" w:cs="Times New Roman"/>
          <w:color w:val="000000" w:themeColor="text1"/>
          <w:sz w:val="24"/>
          <w:szCs w:val="24"/>
        </w:rPr>
        <w:t>=(RadioGroup)findViewById(R.id.</w:t>
      </w:r>
      <w:r w:rsidRPr="00403003">
        <w:rPr>
          <w:rFonts w:ascii="Times New Roman" w:hAnsi="Times New Roman" w:cs="Times New Roman"/>
          <w:b/>
          <w:bCs/>
          <w:i/>
          <w:iCs/>
          <w:color w:val="000000" w:themeColor="text1"/>
          <w:sz w:val="24"/>
          <w:szCs w:val="24"/>
        </w:rPr>
        <w:t>radiogroup</w:t>
      </w:r>
      <w:r w:rsidRPr="00403003">
        <w:rPr>
          <w:rFonts w:ascii="Times New Roman" w:hAnsi="Times New Roman" w:cs="Times New Roman"/>
          <w:color w:val="000000" w:themeColor="text1"/>
          <w:sz w:val="24"/>
          <w:szCs w:val="24"/>
        </w:rPr>
        <w:t>);</w:t>
      </w:r>
      <w:r w:rsidRPr="00403003">
        <w:rPr>
          <w:rFonts w:ascii="Times New Roman" w:hAnsi="Times New Roman" w:cs="Times New Roman"/>
          <w:color w:val="000000" w:themeColor="text1"/>
          <w:sz w:val="24"/>
          <w:szCs w:val="24"/>
        </w:rPr>
        <w:br/>
      </w:r>
      <w:r w:rsidRPr="00403003">
        <w:rPr>
          <w:rFonts w:ascii="Times New Roman" w:hAnsi="Times New Roman" w:cs="Times New Roman"/>
          <w:color w:val="000000" w:themeColor="text1"/>
          <w:sz w:val="24"/>
          <w:szCs w:val="24"/>
        </w:rPr>
        <w:br/>
      </w:r>
      <w:r w:rsidRPr="00403003">
        <w:rPr>
          <w:rFonts w:ascii="Times New Roman" w:hAnsi="Times New Roman" w:cs="Times New Roman"/>
          <w:b/>
          <w:bCs/>
          <w:color w:val="000000" w:themeColor="text1"/>
          <w:sz w:val="24"/>
          <w:szCs w:val="24"/>
        </w:rPr>
        <w:t>cb1</w:t>
      </w:r>
      <w:r w:rsidRPr="00403003">
        <w:rPr>
          <w:rFonts w:ascii="Times New Roman" w:hAnsi="Times New Roman" w:cs="Times New Roman"/>
          <w:color w:val="000000" w:themeColor="text1"/>
          <w:sz w:val="24"/>
          <w:szCs w:val="24"/>
        </w:rPr>
        <w:t>=(CheckBox)findViewById(R.id.</w:t>
      </w:r>
      <w:r w:rsidRPr="00403003">
        <w:rPr>
          <w:rFonts w:ascii="Times New Roman" w:hAnsi="Times New Roman" w:cs="Times New Roman"/>
          <w:b/>
          <w:bCs/>
          <w:i/>
          <w:iCs/>
          <w:color w:val="000000" w:themeColor="text1"/>
          <w:sz w:val="24"/>
          <w:szCs w:val="24"/>
        </w:rPr>
        <w:t>checkBox1</w:t>
      </w:r>
      <w:r w:rsidRPr="00403003">
        <w:rPr>
          <w:rFonts w:ascii="Times New Roman" w:hAnsi="Times New Roman" w:cs="Times New Roman"/>
          <w:color w:val="000000" w:themeColor="text1"/>
          <w:sz w:val="24"/>
          <w:szCs w:val="24"/>
        </w:rPr>
        <w:t>);</w:t>
      </w:r>
      <w:r w:rsidRPr="00403003">
        <w:rPr>
          <w:rFonts w:ascii="Times New Roman" w:hAnsi="Times New Roman" w:cs="Times New Roman"/>
          <w:color w:val="000000" w:themeColor="text1"/>
          <w:sz w:val="24"/>
          <w:szCs w:val="24"/>
        </w:rPr>
        <w:br/>
      </w:r>
      <w:r w:rsidRPr="00403003">
        <w:rPr>
          <w:rFonts w:ascii="Times New Roman" w:hAnsi="Times New Roman" w:cs="Times New Roman"/>
          <w:b/>
          <w:bCs/>
          <w:color w:val="000000" w:themeColor="text1"/>
          <w:sz w:val="24"/>
          <w:szCs w:val="24"/>
        </w:rPr>
        <w:t>cb2</w:t>
      </w:r>
      <w:r w:rsidRPr="00403003">
        <w:rPr>
          <w:rFonts w:ascii="Times New Roman" w:hAnsi="Times New Roman" w:cs="Times New Roman"/>
          <w:color w:val="000000" w:themeColor="text1"/>
          <w:sz w:val="24"/>
          <w:szCs w:val="24"/>
        </w:rPr>
        <w:t>=(CheckBox)findViewById(R.id.</w:t>
      </w:r>
      <w:r w:rsidRPr="00403003">
        <w:rPr>
          <w:rFonts w:ascii="Times New Roman" w:hAnsi="Times New Roman" w:cs="Times New Roman"/>
          <w:b/>
          <w:bCs/>
          <w:i/>
          <w:iCs/>
          <w:color w:val="000000" w:themeColor="text1"/>
          <w:sz w:val="24"/>
          <w:szCs w:val="24"/>
        </w:rPr>
        <w:t>checkBox2</w:t>
      </w:r>
      <w:r w:rsidRPr="00403003">
        <w:rPr>
          <w:rFonts w:ascii="Times New Roman" w:hAnsi="Times New Roman" w:cs="Times New Roman"/>
          <w:color w:val="000000" w:themeColor="text1"/>
          <w:sz w:val="24"/>
          <w:szCs w:val="24"/>
        </w:rPr>
        <w:t>);</w:t>
      </w:r>
      <w:r w:rsidRPr="00403003">
        <w:rPr>
          <w:rFonts w:ascii="Times New Roman" w:hAnsi="Times New Roman" w:cs="Times New Roman"/>
          <w:color w:val="000000" w:themeColor="text1"/>
          <w:sz w:val="24"/>
          <w:szCs w:val="24"/>
        </w:rPr>
        <w:br/>
      </w:r>
      <w:r w:rsidRPr="00403003">
        <w:rPr>
          <w:rFonts w:ascii="Times New Roman" w:hAnsi="Times New Roman" w:cs="Times New Roman"/>
          <w:b/>
          <w:bCs/>
          <w:color w:val="000000" w:themeColor="text1"/>
          <w:sz w:val="24"/>
          <w:szCs w:val="24"/>
        </w:rPr>
        <w:t>cb3</w:t>
      </w:r>
      <w:r w:rsidRPr="00403003">
        <w:rPr>
          <w:rFonts w:ascii="Times New Roman" w:hAnsi="Times New Roman" w:cs="Times New Roman"/>
          <w:color w:val="000000" w:themeColor="text1"/>
          <w:sz w:val="24"/>
          <w:szCs w:val="24"/>
        </w:rPr>
        <w:t>=(CheckBox)findViewById(R.id.</w:t>
      </w:r>
      <w:r w:rsidRPr="00403003">
        <w:rPr>
          <w:rFonts w:ascii="Times New Roman" w:hAnsi="Times New Roman" w:cs="Times New Roman"/>
          <w:b/>
          <w:bCs/>
          <w:i/>
          <w:iCs/>
          <w:color w:val="000000" w:themeColor="text1"/>
          <w:sz w:val="24"/>
          <w:szCs w:val="24"/>
        </w:rPr>
        <w:t>checkBox3</w:t>
      </w:r>
      <w:r w:rsidRPr="00403003">
        <w:rPr>
          <w:rFonts w:ascii="Times New Roman" w:hAnsi="Times New Roman" w:cs="Times New Roman"/>
          <w:color w:val="000000" w:themeColor="text1"/>
          <w:sz w:val="24"/>
          <w:szCs w:val="24"/>
        </w:rPr>
        <w:t>);</w:t>
      </w:r>
      <w:r w:rsidRPr="00403003">
        <w:rPr>
          <w:rFonts w:ascii="Times New Roman" w:hAnsi="Times New Roman" w:cs="Times New Roman"/>
          <w:color w:val="000000" w:themeColor="text1"/>
          <w:sz w:val="24"/>
          <w:szCs w:val="24"/>
        </w:rPr>
        <w:br/>
      </w:r>
      <w:r w:rsidRPr="00403003">
        <w:rPr>
          <w:rFonts w:ascii="Times New Roman" w:hAnsi="Times New Roman" w:cs="Times New Roman"/>
          <w:b/>
          <w:bCs/>
          <w:color w:val="000000" w:themeColor="text1"/>
          <w:sz w:val="24"/>
          <w:szCs w:val="24"/>
        </w:rPr>
        <w:t>cb4</w:t>
      </w:r>
      <w:r w:rsidRPr="00403003">
        <w:rPr>
          <w:rFonts w:ascii="Times New Roman" w:hAnsi="Times New Roman" w:cs="Times New Roman"/>
          <w:color w:val="000000" w:themeColor="text1"/>
          <w:sz w:val="24"/>
          <w:szCs w:val="24"/>
        </w:rPr>
        <w:t>=(CheckBox)findViewById(R.id.</w:t>
      </w:r>
      <w:r w:rsidRPr="00403003">
        <w:rPr>
          <w:rFonts w:ascii="Times New Roman" w:hAnsi="Times New Roman" w:cs="Times New Roman"/>
          <w:b/>
          <w:bCs/>
          <w:i/>
          <w:iCs/>
          <w:color w:val="000000" w:themeColor="text1"/>
          <w:sz w:val="24"/>
          <w:szCs w:val="24"/>
        </w:rPr>
        <w:t>checkBox4</w:t>
      </w:r>
      <w:r w:rsidRPr="00403003">
        <w:rPr>
          <w:rFonts w:ascii="Times New Roman" w:hAnsi="Times New Roman" w:cs="Times New Roman"/>
          <w:color w:val="000000" w:themeColor="text1"/>
          <w:sz w:val="24"/>
          <w:szCs w:val="24"/>
        </w:rPr>
        <w:t>);</w:t>
      </w:r>
      <w:r w:rsidRPr="00403003">
        <w:rPr>
          <w:rFonts w:ascii="Times New Roman" w:hAnsi="Times New Roman" w:cs="Times New Roman"/>
          <w:color w:val="000000" w:themeColor="text1"/>
          <w:sz w:val="24"/>
          <w:szCs w:val="24"/>
        </w:rPr>
        <w:br/>
      </w:r>
      <w:r w:rsidRPr="00403003">
        <w:rPr>
          <w:rFonts w:ascii="Times New Roman" w:hAnsi="Times New Roman" w:cs="Times New Roman"/>
          <w:color w:val="000000" w:themeColor="text1"/>
          <w:sz w:val="24"/>
          <w:szCs w:val="24"/>
        </w:rPr>
        <w:br/>
      </w:r>
      <w:r w:rsidRPr="00403003">
        <w:rPr>
          <w:rFonts w:ascii="Times New Roman" w:hAnsi="Times New Roman" w:cs="Times New Roman"/>
          <w:b/>
          <w:bCs/>
          <w:color w:val="000000" w:themeColor="text1"/>
          <w:sz w:val="24"/>
          <w:szCs w:val="24"/>
        </w:rPr>
        <w:t>b</w:t>
      </w:r>
      <w:r w:rsidRPr="00403003">
        <w:rPr>
          <w:rFonts w:ascii="Times New Roman" w:hAnsi="Times New Roman" w:cs="Times New Roman"/>
          <w:color w:val="000000" w:themeColor="text1"/>
          <w:sz w:val="24"/>
          <w:szCs w:val="24"/>
        </w:rPr>
        <w:t>.setOnClickListener(</w:t>
      </w:r>
      <w:r w:rsidRPr="00403003">
        <w:rPr>
          <w:rFonts w:ascii="Times New Roman" w:hAnsi="Times New Roman" w:cs="Times New Roman"/>
          <w:b/>
          <w:bCs/>
          <w:color w:val="000000" w:themeColor="text1"/>
          <w:sz w:val="24"/>
          <w:szCs w:val="24"/>
        </w:rPr>
        <w:t xml:space="preserve">new </w:t>
      </w:r>
      <w:r w:rsidRPr="00403003">
        <w:rPr>
          <w:rFonts w:ascii="Times New Roman" w:hAnsi="Times New Roman" w:cs="Times New Roman"/>
          <w:color w:val="000000" w:themeColor="text1"/>
          <w:sz w:val="24"/>
          <w:szCs w:val="24"/>
        </w:rPr>
        <w:t>View.OnClickListener()</w:t>
      </w:r>
      <w:r w:rsidRPr="00403003">
        <w:rPr>
          <w:rFonts w:ascii="Times New Roman" w:hAnsi="Times New Roman" w:cs="Times New Roman"/>
          <w:color w:val="000000" w:themeColor="text1"/>
          <w:sz w:val="24"/>
          <w:szCs w:val="24"/>
        </w:rPr>
        <w:br/>
        <w:t xml:space="preserve">        {</w:t>
      </w:r>
      <w:r w:rsidRPr="00403003">
        <w:rPr>
          <w:rFonts w:ascii="Times New Roman" w:hAnsi="Times New Roman" w:cs="Times New Roman"/>
          <w:color w:val="000000" w:themeColor="text1"/>
          <w:sz w:val="24"/>
          <w:szCs w:val="24"/>
        </w:rPr>
        <w:br/>
      </w:r>
      <w:r w:rsidRPr="00403003">
        <w:rPr>
          <w:rFonts w:ascii="Times New Roman" w:hAnsi="Times New Roman" w:cs="Times New Roman"/>
          <w:b/>
          <w:bCs/>
          <w:color w:val="000000" w:themeColor="text1"/>
          <w:sz w:val="24"/>
          <w:szCs w:val="24"/>
        </w:rPr>
        <w:t xml:space="preserve">public void </w:t>
      </w:r>
      <w:r w:rsidRPr="00403003">
        <w:rPr>
          <w:rFonts w:ascii="Times New Roman" w:hAnsi="Times New Roman" w:cs="Times New Roman"/>
          <w:color w:val="000000" w:themeColor="text1"/>
          <w:sz w:val="24"/>
          <w:szCs w:val="24"/>
        </w:rPr>
        <w:t>onClick(View v)</w:t>
      </w:r>
      <w:r w:rsidRPr="00403003">
        <w:rPr>
          <w:rFonts w:ascii="Times New Roman" w:hAnsi="Times New Roman" w:cs="Times New Roman"/>
          <w:color w:val="000000" w:themeColor="text1"/>
          <w:sz w:val="24"/>
          <w:szCs w:val="24"/>
        </w:rPr>
        <w:br/>
        <w:t xml:space="preserve">            {</w:t>
      </w:r>
      <w:r w:rsidRPr="00403003">
        <w:rPr>
          <w:rFonts w:ascii="Times New Roman" w:hAnsi="Times New Roman" w:cs="Times New Roman"/>
          <w:color w:val="000000" w:themeColor="text1"/>
          <w:sz w:val="24"/>
          <w:szCs w:val="24"/>
        </w:rPr>
        <w:br/>
      </w:r>
      <w:r w:rsidRPr="00403003">
        <w:rPr>
          <w:rFonts w:ascii="Times New Roman" w:hAnsi="Times New Roman" w:cs="Times New Roman"/>
          <w:b/>
          <w:bCs/>
          <w:color w:val="000000" w:themeColor="text1"/>
          <w:sz w:val="24"/>
          <w:szCs w:val="24"/>
        </w:rPr>
        <w:t>s1</w:t>
      </w:r>
      <w:r w:rsidRPr="00403003">
        <w:rPr>
          <w:rFonts w:ascii="Times New Roman" w:hAnsi="Times New Roman" w:cs="Times New Roman"/>
          <w:color w:val="000000" w:themeColor="text1"/>
          <w:sz w:val="24"/>
          <w:szCs w:val="24"/>
        </w:rPr>
        <w:t xml:space="preserve">= </w:t>
      </w:r>
      <w:r w:rsidRPr="00403003">
        <w:rPr>
          <w:rFonts w:ascii="Times New Roman" w:hAnsi="Times New Roman" w:cs="Times New Roman"/>
          <w:b/>
          <w:bCs/>
          <w:color w:val="000000" w:themeColor="text1"/>
          <w:sz w:val="24"/>
          <w:szCs w:val="24"/>
        </w:rPr>
        <w:t>v1</w:t>
      </w:r>
      <w:r w:rsidRPr="00403003">
        <w:rPr>
          <w:rFonts w:ascii="Times New Roman" w:hAnsi="Times New Roman" w:cs="Times New Roman"/>
          <w:color w:val="000000" w:themeColor="text1"/>
          <w:sz w:val="24"/>
          <w:szCs w:val="24"/>
        </w:rPr>
        <w:t>.getText().toString();</w:t>
      </w:r>
      <w:r w:rsidRPr="00403003">
        <w:rPr>
          <w:rFonts w:ascii="Times New Roman" w:hAnsi="Times New Roman" w:cs="Times New Roman"/>
          <w:color w:val="000000" w:themeColor="text1"/>
          <w:sz w:val="24"/>
          <w:szCs w:val="24"/>
        </w:rPr>
        <w:br/>
      </w:r>
      <w:r w:rsidRPr="00403003">
        <w:rPr>
          <w:rFonts w:ascii="Times New Roman" w:hAnsi="Times New Roman" w:cs="Times New Roman"/>
          <w:b/>
          <w:bCs/>
          <w:color w:val="000000" w:themeColor="text1"/>
          <w:sz w:val="24"/>
          <w:szCs w:val="24"/>
        </w:rPr>
        <w:lastRenderedPageBreak/>
        <w:t>s2</w:t>
      </w:r>
      <w:r w:rsidRPr="00403003">
        <w:rPr>
          <w:rFonts w:ascii="Times New Roman" w:hAnsi="Times New Roman" w:cs="Times New Roman"/>
          <w:color w:val="000000" w:themeColor="text1"/>
          <w:sz w:val="24"/>
          <w:szCs w:val="24"/>
        </w:rPr>
        <w:t>=</w:t>
      </w:r>
      <w:r w:rsidRPr="00403003">
        <w:rPr>
          <w:rFonts w:ascii="Times New Roman" w:hAnsi="Times New Roman" w:cs="Times New Roman"/>
          <w:b/>
          <w:bCs/>
          <w:color w:val="000000" w:themeColor="text1"/>
          <w:sz w:val="24"/>
          <w:szCs w:val="24"/>
        </w:rPr>
        <w:t>v2</w:t>
      </w:r>
      <w:r w:rsidRPr="00403003">
        <w:rPr>
          <w:rFonts w:ascii="Times New Roman" w:hAnsi="Times New Roman" w:cs="Times New Roman"/>
          <w:color w:val="000000" w:themeColor="text1"/>
          <w:sz w:val="24"/>
          <w:szCs w:val="24"/>
        </w:rPr>
        <w:t>.getText().toString();</w:t>
      </w:r>
      <w:r w:rsidRPr="00403003">
        <w:rPr>
          <w:rFonts w:ascii="Times New Roman" w:hAnsi="Times New Roman" w:cs="Times New Roman"/>
          <w:color w:val="000000" w:themeColor="text1"/>
          <w:sz w:val="24"/>
          <w:szCs w:val="24"/>
        </w:rPr>
        <w:br/>
      </w:r>
      <w:r w:rsidRPr="00403003">
        <w:rPr>
          <w:rFonts w:ascii="Times New Roman" w:hAnsi="Times New Roman" w:cs="Times New Roman"/>
          <w:b/>
          <w:bCs/>
          <w:color w:val="000000" w:themeColor="text1"/>
          <w:sz w:val="24"/>
          <w:szCs w:val="24"/>
        </w:rPr>
        <w:t xml:space="preserve">int </w:t>
      </w:r>
      <w:r w:rsidRPr="00403003">
        <w:rPr>
          <w:rFonts w:ascii="Times New Roman" w:hAnsi="Times New Roman" w:cs="Times New Roman"/>
          <w:color w:val="000000" w:themeColor="text1"/>
          <w:sz w:val="24"/>
          <w:szCs w:val="24"/>
        </w:rPr>
        <w:t xml:space="preserve">selectedId = </w:t>
      </w:r>
      <w:r w:rsidRPr="00403003">
        <w:rPr>
          <w:rFonts w:ascii="Times New Roman" w:hAnsi="Times New Roman" w:cs="Times New Roman"/>
          <w:b/>
          <w:bCs/>
          <w:color w:val="000000" w:themeColor="text1"/>
          <w:sz w:val="24"/>
          <w:szCs w:val="24"/>
        </w:rPr>
        <w:t>rdg</w:t>
      </w:r>
      <w:r w:rsidRPr="00403003">
        <w:rPr>
          <w:rFonts w:ascii="Times New Roman" w:hAnsi="Times New Roman" w:cs="Times New Roman"/>
          <w:color w:val="000000" w:themeColor="text1"/>
          <w:sz w:val="24"/>
          <w:szCs w:val="24"/>
        </w:rPr>
        <w:t>.getCheckedRadioButtonId();</w:t>
      </w:r>
      <w:r w:rsidRPr="00403003">
        <w:rPr>
          <w:rFonts w:ascii="Times New Roman" w:hAnsi="Times New Roman" w:cs="Times New Roman"/>
          <w:color w:val="000000" w:themeColor="text1"/>
          <w:sz w:val="24"/>
          <w:szCs w:val="24"/>
        </w:rPr>
        <w:br/>
        <w:t xml:space="preserve">                RadioButton r3 = (RadioButton) findViewById(selectedId);</w:t>
      </w:r>
      <w:r w:rsidRPr="00403003">
        <w:rPr>
          <w:rFonts w:ascii="Times New Roman" w:hAnsi="Times New Roman" w:cs="Times New Roman"/>
          <w:color w:val="000000" w:themeColor="text1"/>
          <w:sz w:val="24"/>
          <w:szCs w:val="24"/>
        </w:rPr>
        <w:br/>
      </w:r>
      <w:r w:rsidRPr="00403003">
        <w:rPr>
          <w:rFonts w:ascii="Times New Roman" w:hAnsi="Times New Roman" w:cs="Times New Roman"/>
          <w:b/>
          <w:bCs/>
          <w:color w:val="000000" w:themeColor="text1"/>
          <w:sz w:val="24"/>
          <w:szCs w:val="24"/>
        </w:rPr>
        <w:t>s</w:t>
      </w:r>
      <w:r w:rsidRPr="00403003">
        <w:rPr>
          <w:rFonts w:ascii="Times New Roman" w:hAnsi="Times New Roman" w:cs="Times New Roman"/>
          <w:color w:val="000000" w:themeColor="text1"/>
          <w:sz w:val="24"/>
          <w:szCs w:val="24"/>
        </w:rPr>
        <w:t>=r3.getText().toString();</w:t>
      </w:r>
      <w:r w:rsidRPr="00403003">
        <w:rPr>
          <w:rFonts w:ascii="Times New Roman" w:hAnsi="Times New Roman" w:cs="Times New Roman"/>
          <w:color w:val="000000" w:themeColor="text1"/>
          <w:sz w:val="24"/>
          <w:szCs w:val="24"/>
        </w:rPr>
        <w:br/>
        <w:t xml:space="preserve">                String h=</w:t>
      </w:r>
      <w:r w:rsidRPr="00403003">
        <w:rPr>
          <w:rFonts w:ascii="Times New Roman" w:hAnsi="Times New Roman" w:cs="Times New Roman"/>
          <w:b/>
          <w:bCs/>
          <w:color w:val="000000" w:themeColor="text1"/>
          <w:sz w:val="24"/>
          <w:szCs w:val="24"/>
        </w:rPr>
        <w:t>""</w:t>
      </w:r>
      <w:r w:rsidRPr="00403003">
        <w:rPr>
          <w:rFonts w:ascii="Times New Roman" w:hAnsi="Times New Roman" w:cs="Times New Roman"/>
          <w:color w:val="000000" w:themeColor="text1"/>
          <w:sz w:val="24"/>
          <w:szCs w:val="24"/>
        </w:rPr>
        <w:t>;</w:t>
      </w:r>
      <w:r w:rsidRPr="00403003">
        <w:rPr>
          <w:rFonts w:ascii="Times New Roman" w:hAnsi="Times New Roman" w:cs="Times New Roman"/>
          <w:color w:val="000000" w:themeColor="text1"/>
          <w:sz w:val="24"/>
          <w:szCs w:val="24"/>
        </w:rPr>
        <w:br/>
      </w:r>
      <w:r w:rsidRPr="00403003">
        <w:rPr>
          <w:rFonts w:ascii="Times New Roman" w:hAnsi="Times New Roman" w:cs="Times New Roman"/>
          <w:b/>
          <w:bCs/>
          <w:color w:val="000000" w:themeColor="text1"/>
          <w:sz w:val="24"/>
          <w:szCs w:val="24"/>
        </w:rPr>
        <w:t>if</w:t>
      </w:r>
      <w:r w:rsidRPr="00403003">
        <w:rPr>
          <w:rFonts w:ascii="Times New Roman" w:hAnsi="Times New Roman" w:cs="Times New Roman"/>
          <w:color w:val="000000" w:themeColor="text1"/>
          <w:sz w:val="24"/>
          <w:szCs w:val="24"/>
        </w:rPr>
        <w:t>(</w:t>
      </w:r>
      <w:r w:rsidRPr="00403003">
        <w:rPr>
          <w:rFonts w:ascii="Times New Roman" w:hAnsi="Times New Roman" w:cs="Times New Roman"/>
          <w:b/>
          <w:bCs/>
          <w:color w:val="000000" w:themeColor="text1"/>
          <w:sz w:val="24"/>
          <w:szCs w:val="24"/>
        </w:rPr>
        <w:t>cb1</w:t>
      </w:r>
      <w:r w:rsidRPr="00403003">
        <w:rPr>
          <w:rFonts w:ascii="Times New Roman" w:hAnsi="Times New Roman" w:cs="Times New Roman"/>
          <w:color w:val="000000" w:themeColor="text1"/>
          <w:sz w:val="24"/>
          <w:szCs w:val="24"/>
        </w:rPr>
        <w:t>.isChecked()){</w:t>
      </w:r>
      <w:r w:rsidRPr="00403003">
        <w:rPr>
          <w:rFonts w:ascii="Times New Roman" w:hAnsi="Times New Roman" w:cs="Times New Roman"/>
          <w:color w:val="000000" w:themeColor="text1"/>
          <w:sz w:val="24"/>
          <w:szCs w:val="24"/>
        </w:rPr>
        <w:br/>
        <w:t xml:space="preserve">                    h+=</w:t>
      </w:r>
      <w:r w:rsidRPr="00403003">
        <w:rPr>
          <w:rFonts w:ascii="Times New Roman" w:hAnsi="Times New Roman" w:cs="Times New Roman"/>
          <w:b/>
          <w:bCs/>
          <w:color w:val="000000" w:themeColor="text1"/>
          <w:sz w:val="24"/>
          <w:szCs w:val="24"/>
        </w:rPr>
        <w:t>cb1</w:t>
      </w:r>
      <w:r w:rsidRPr="00403003">
        <w:rPr>
          <w:rFonts w:ascii="Times New Roman" w:hAnsi="Times New Roman" w:cs="Times New Roman"/>
          <w:color w:val="000000" w:themeColor="text1"/>
          <w:sz w:val="24"/>
          <w:szCs w:val="24"/>
        </w:rPr>
        <w:t>.getText().toString();</w:t>
      </w:r>
      <w:r w:rsidRPr="00403003">
        <w:rPr>
          <w:rFonts w:ascii="Times New Roman" w:hAnsi="Times New Roman" w:cs="Times New Roman"/>
          <w:color w:val="000000" w:themeColor="text1"/>
          <w:sz w:val="24"/>
          <w:szCs w:val="24"/>
        </w:rPr>
        <w:br/>
        <w:t xml:space="preserve">                }</w:t>
      </w:r>
      <w:r w:rsidRPr="00403003">
        <w:rPr>
          <w:rFonts w:ascii="Times New Roman" w:hAnsi="Times New Roman" w:cs="Times New Roman"/>
          <w:color w:val="000000" w:themeColor="text1"/>
          <w:sz w:val="24"/>
          <w:szCs w:val="24"/>
        </w:rPr>
        <w:br/>
      </w:r>
      <w:r w:rsidRPr="00403003">
        <w:rPr>
          <w:rFonts w:ascii="Times New Roman" w:hAnsi="Times New Roman" w:cs="Times New Roman"/>
          <w:b/>
          <w:bCs/>
          <w:color w:val="000000" w:themeColor="text1"/>
          <w:sz w:val="24"/>
          <w:szCs w:val="24"/>
        </w:rPr>
        <w:t>if</w:t>
      </w:r>
      <w:r w:rsidRPr="00403003">
        <w:rPr>
          <w:rFonts w:ascii="Times New Roman" w:hAnsi="Times New Roman" w:cs="Times New Roman"/>
          <w:color w:val="000000" w:themeColor="text1"/>
          <w:sz w:val="24"/>
          <w:szCs w:val="24"/>
        </w:rPr>
        <w:t>(</w:t>
      </w:r>
      <w:r w:rsidRPr="00403003">
        <w:rPr>
          <w:rFonts w:ascii="Times New Roman" w:hAnsi="Times New Roman" w:cs="Times New Roman"/>
          <w:b/>
          <w:bCs/>
          <w:color w:val="000000" w:themeColor="text1"/>
          <w:sz w:val="24"/>
          <w:szCs w:val="24"/>
        </w:rPr>
        <w:t>cb2</w:t>
      </w:r>
      <w:r w:rsidRPr="00403003">
        <w:rPr>
          <w:rFonts w:ascii="Times New Roman" w:hAnsi="Times New Roman" w:cs="Times New Roman"/>
          <w:color w:val="000000" w:themeColor="text1"/>
          <w:sz w:val="24"/>
          <w:szCs w:val="24"/>
        </w:rPr>
        <w:t>.isChecked()){</w:t>
      </w:r>
      <w:r w:rsidRPr="00403003">
        <w:rPr>
          <w:rFonts w:ascii="Times New Roman" w:hAnsi="Times New Roman" w:cs="Times New Roman"/>
          <w:color w:val="000000" w:themeColor="text1"/>
          <w:sz w:val="24"/>
          <w:szCs w:val="24"/>
        </w:rPr>
        <w:br/>
        <w:t xml:space="preserve">                    h+=</w:t>
      </w:r>
      <w:r w:rsidRPr="00403003">
        <w:rPr>
          <w:rFonts w:ascii="Times New Roman" w:hAnsi="Times New Roman" w:cs="Times New Roman"/>
          <w:b/>
          <w:bCs/>
          <w:color w:val="000000" w:themeColor="text1"/>
          <w:sz w:val="24"/>
          <w:szCs w:val="24"/>
        </w:rPr>
        <w:t>cb2</w:t>
      </w:r>
      <w:r w:rsidRPr="00403003">
        <w:rPr>
          <w:rFonts w:ascii="Times New Roman" w:hAnsi="Times New Roman" w:cs="Times New Roman"/>
          <w:color w:val="000000" w:themeColor="text1"/>
          <w:sz w:val="24"/>
          <w:szCs w:val="24"/>
        </w:rPr>
        <w:t>.getText().toString();</w:t>
      </w:r>
      <w:r w:rsidRPr="00403003">
        <w:rPr>
          <w:rFonts w:ascii="Times New Roman" w:hAnsi="Times New Roman" w:cs="Times New Roman"/>
          <w:color w:val="000000" w:themeColor="text1"/>
          <w:sz w:val="24"/>
          <w:szCs w:val="24"/>
        </w:rPr>
        <w:br/>
        <w:t xml:space="preserve">                }</w:t>
      </w:r>
      <w:r w:rsidRPr="00403003">
        <w:rPr>
          <w:rFonts w:ascii="Times New Roman" w:hAnsi="Times New Roman" w:cs="Times New Roman"/>
          <w:color w:val="000000" w:themeColor="text1"/>
          <w:sz w:val="24"/>
          <w:szCs w:val="24"/>
        </w:rPr>
        <w:br/>
      </w:r>
      <w:r w:rsidRPr="00403003">
        <w:rPr>
          <w:rFonts w:ascii="Times New Roman" w:hAnsi="Times New Roman" w:cs="Times New Roman"/>
          <w:b/>
          <w:bCs/>
          <w:color w:val="000000" w:themeColor="text1"/>
          <w:sz w:val="24"/>
          <w:szCs w:val="24"/>
        </w:rPr>
        <w:t>if</w:t>
      </w:r>
      <w:r w:rsidRPr="00403003">
        <w:rPr>
          <w:rFonts w:ascii="Times New Roman" w:hAnsi="Times New Roman" w:cs="Times New Roman"/>
          <w:color w:val="000000" w:themeColor="text1"/>
          <w:sz w:val="24"/>
          <w:szCs w:val="24"/>
        </w:rPr>
        <w:t>(</w:t>
      </w:r>
      <w:r w:rsidRPr="00403003">
        <w:rPr>
          <w:rFonts w:ascii="Times New Roman" w:hAnsi="Times New Roman" w:cs="Times New Roman"/>
          <w:b/>
          <w:bCs/>
          <w:color w:val="000000" w:themeColor="text1"/>
          <w:sz w:val="24"/>
          <w:szCs w:val="24"/>
        </w:rPr>
        <w:t>cb3</w:t>
      </w:r>
      <w:r w:rsidRPr="00403003">
        <w:rPr>
          <w:rFonts w:ascii="Times New Roman" w:hAnsi="Times New Roman" w:cs="Times New Roman"/>
          <w:color w:val="000000" w:themeColor="text1"/>
          <w:sz w:val="24"/>
          <w:szCs w:val="24"/>
        </w:rPr>
        <w:t>.isChecked()){</w:t>
      </w:r>
      <w:r w:rsidRPr="00403003">
        <w:rPr>
          <w:rFonts w:ascii="Times New Roman" w:hAnsi="Times New Roman" w:cs="Times New Roman"/>
          <w:color w:val="000000" w:themeColor="text1"/>
          <w:sz w:val="24"/>
          <w:szCs w:val="24"/>
        </w:rPr>
        <w:br/>
        <w:t xml:space="preserve">                    h+=</w:t>
      </w:r>
      <w:r w:rsidRPr="00403003">
        <w:rPr>
          <w:rFonts w:ascii="Times New Roman" w:hAnsi="Times New Roman" w:cs="Times New Roman"/>
          <w:b/>
          <w:bCs/>
          <w:color w:val="000000" w:themeColor="text1"/>
          <w:sz w:val="24"/>
          <w:szCs w:val="24"/>
        </w:rPr>
        <w:t>cb3</w:t>
      </w:r>
      <w:r w:rsidRPr="00403003">
        <w:rPr>
          <w:rFonts w:ascii="Times New Roman" w:hAnsi="Times New Roman" w:cs="Times New Roman"/>
          <w:color w:val="000000" w:themeColor="text1"/>
          <w:sz w:val="24"/>
          <w:szCs w:val="24"/>
        </w:rPr>
        <w:t>.getText().toString();</w:t>
      </w:r>
      <w:r w:rsidRPr="00403003">
        <w:rPr>
          <w:rFonts w:ascii="Times New Roman" w:hAnsi="Times New Roman" w:cs="Times New Roman"/>
          <w:color w:val="000000" w:themeColor="text1"/>
          <w:sz w:val="24"/>
          <w:szCs w:val="24"/>
        </w:rPr>
        <w:br/>
        <w:t xml:space="preserve">                }</w:t>
      </w:r>
      <w:r w:rsidRPr="00403003">
        <w:rPr>
          <w:rFonts w:ascii="Times New Roman" w:hAnsi="Times New Roman" w:cs="Times New Roman"/>
          <w:color w:val="000000" w:themeColor="text1"/>
          <w:sz w:val="24"/>
          <w:szCs w:val="24"/>
        </w:rPr>
        <w:br/>
      </w:r>
      <w:r w:rsidRPr="00403003">
        <w:rPr>
          <w:rFonts w:ascii="Times New Roman" w:hAnsi="Times New Roman" w:cs="Times New Roman"/>
          <w:b/>
          <w:bCs/>
          <w:color w:val="000000" w:themeColor="text1"/>
          <w:sz w:val="24"/>
          <w:szCs w:val="24"/>
        </w:rPr>
        <w:t>if</w:t>
      </w:r>
      <w:r w:rsidRPr="00403003">
        <w:rPr>
          <w:rFonts w:ascii="Times New Roman" w:hAnsi="Times New Roman" w:cs="Times New Roman"/>
          <w:color w:val="000000" w:themeColor="text1"/>
          <w:sz w:val="24"/>
          <w:szCs w:val="24"/>
        </w:rPr>
        <w:t>(</w:t>
      </w:r>
      <w:r w:rsidRPr="00403003">
        <w:rPr>
          <w:rFonts w:ascii="Times New Roman" w:hAnsi="Times New Roman" w:cs="Times New Roman"/>
          <w:b/>
          <w:bCs/>
          <w:color w:val="000000" w:themeColor="text1"/>
          <w:sz w:val="24"/>
          <w:szCs w:val="24"/>
        </w:rPr>
        <w:t>cb4</w:t>
      </w:r>
      <w:r w:rsidRPr="00403003">
        <w:rPr>
          <w:rFonts w:ascii="Times New Roman" w:hAnsi="Times New Roman" w:cs="Times New Roman"/>
          <w:color w:val="000000" w:themeColor="text1"/>
          <w:sz w:val="24"/>
          <w:szCs w:val="24"/>
        </w:rPr>
        <w:t>.isChecked()){</w:t>
      </w:r>
      <w:r w:rsidRPr="00403003">
        <w:rPr>
          <w:rFonts w:ascii="Times New Roman" w:hAnsi="Times New Roman" w:cs="Times New Roman"/>
          <w:color w:val="000000" w:themeColor="text1"/>
          <w:sz w:val="24"/>
          <w:szCs w:val="24"/>
        </w:rPr>
        <w:br/>
        <w:t xml:space="preserve">                    h+=</w:t>
      </w:r>
      <w:r w:rsidRPr="00403003">
        <w:rPr>
          <w:rFonts w:ascii="Times New Roman" w:hAnsi="Times New Roman" w:cs="Times New Roman"/>
          <w:b/>
          <w:bCs/>
          <w:color w:val="000000" w:themeColor="text1"/>
          <w:sz w:val="24"/>
          <w:szCs w:val="24"/>
        </w:rPr>
        <w:t>cb4</w:t>
      </w:r>
      <w:r w:rsidRPr="00403003">
        <w:rPr>
          <w:rFonts w:ascii="Times New Roman" w:hAnsi="Times New Roman" w:cs="Times New Roman"/>
          <w:color w:val="000000" w:themeColor="text1"/>
          <w:sz w:val="24"/>
          <w:szCs w:val="24"/>
        </w:rPr>
        <w:t>.getText().toString();</w:t>
      </w:r>
      <w:r w:rsidRPr="00403003">
        <w:rPr>
          <w:rFonts w:ascii="Times New Roman" w:hAnsi="Times New Roman" w:cs="Times New Roman"/>
          <w:color w:val="000000" w:themeColor="text1"/>
          <w:sz w:val="24"/>
          <w:szCs w:val="24"/>
        </w:rPr>
        <w:br/>
        <w:t xml:space="preserve">                }</w:t>
      </w:r>
      <w:r w:rsidRPr="00403003">
        <w:rPr>
          <w:rFonts w:ascii="Times New Roman" w:hAnsi="Times New Roman" w:cs="Times New Roman"/>
          <w:color w:val="000000" w:themeColor="text1"/>
          <w:sz w:val="24"/>
          <w:szCs w:val="24"/>
        </w:rPr>
        <w:br/>
      </w:r>
      <w:r w:rsidRPr="00403003">
        <w:rPr>
          <w:rFonts w:ascii="Times New Roman" w:hAnsi="Times New Roman" w:cs="Times New Roman"/>
          <w:color w:val="000000" w:themeColor="text1"/>
          <w:sz w:val="24"/>
          <w:szCs w:val="24"/>
        </w:rPr>
        <w:br/>
        <w:t xml:space="preserve">               String data=</w:t>
      </w:r>
      <w:r w:rsidRPr="00403003">
        <w:rPr>
          <w:rFonts w:ascii="Times New Roman" w:hAnsi="Times New Roman" w:cs="Times New Roman"/>
          <w:b/>
          <w:bCs/>
          <w:color w:val="000000" w:themeColor="text1"/>
          <w:sz w:val="24"/>
          <w:szCs w:val="24"/>
        </w:rPr>
        <w:t>"name="</w:t>
      </w:r>
      <w:r w:rsidRPr="00403003">
        <w:rPr>
          <w:rFonts w:ascii="Times New Roman" w:hAnsi="Times New Roman" w:cs="Times New Roman"/>
          <w:color w:val="000000" w:themeColor="text1"/>
          <w:sz w:val="24"/>
          <w:szCs w:val="24"/>
        </w:rPr>
        <w:t>+</w:t>
      </w:r>
      <w:r w:rsidRPr="00403003">
        <w:rPr>
          <w:rFonts w:ascii="Times New Roman" w:hAnsi="Times New Roman" w:cs="Times New Roman"/>
          <w:b/>
          <w:bCs/>
          <w:color w:val="000000" w:themeColor="text1"/>
          <w:sz w:val="24"/>
          <w:szCs w:val="24"/>
        </w:rPr>
        <w:t>s1</w:t>
      </w:r>
      <w:r w:rsidRPr="00403003">
        <w:rPr>
          <w:rFonts w:ascii="Times New Roman" w:hAnsi="Times New Roman" w:cs="Times New Roman"/>
          <w:color w:val="000000" w:themeColor="text1"/>
          <w:sz w:val="24"/>
          <w:szCs w:val="24"/>
        </w:rPr>
        <w:t>+</w:t>
      </w:r>
      <w:r w:rsidRPr="00403003">
        <w:rPr>
          <w:rFonts w:ascii="Times New Roman" w:hAnsi="Times New Roman" w:cs="Times New Roman"/>
          <w:b/>
          <w:bCs/>
          <w:color w:val="000000" w:themeColor="text1"/>
          <w:sz w:val="24"/>
          <w:szCs w:val="24"/>
        </w:rPr>
        <w:t>",Contact_no="</w:t>
      </w:r>
      <w:r w:rsidRPr="00403003">
        <w:rPr>
          <w:rFonts w:ascii="Times New Roman" w:hAnsi="Times New Roman" w:cs="Times New Roman"/>
          <w:color w:val="000000" w:themeColor="text1"/>
          <w:sz w:val="24"/>
          <w:szCs w:val="24"/>
        </w:rPr>
        <w:t>+</w:t>
      </w:r>
      <w:r w:rsidRPr="00403003">
        <w:rPr>
          <w:rFonts w:ascii="Times New Roman" w:hAnsi="Times New Roman" w:cs="Times New Roman"/>
          <w:b/>
          <w:bCs/>
          <w:color w:val="000000" w:themeColor="text1"/>
          <w:sz w:val="24"/>
          <w:szCs w:val="24"/>
        </w:rPr>
        <w:t>s2</w:t>
      </w:r>
      <w:r w:rsidRPr="00403003">
        <w:rPr>
          <w:rFonts w:ascii="Times New Roman" w:hAnsi="Times New Roman" w:cs="Times New Roman"/>
          <w:color w:val="000000" w:themeColor="text1"/>
          <w:sz w:val="24"/>
          <w:szCs w:val="24"/>
        </w:rPr>
        <w:t>+</w:t>
      </w:r>
      <w:r w:rsidRPr="00403003">
        <w:rPr>
          <w:rFonts w:ascii="Times New Roman" w:hAnsi="Times New Roman" w:cs="Times New Roman"/>
          <w:b/>
          <w:bCs/>
          <w:color w:val="000000" w:themeColor="text1"/>
          <w:sz w:val="24"/>
          <w:szCs w:val="24"/>
        </w:rPr>
        <w:t>",gender="</w:t>
      </w:r>
      <w:r w:rsidRPr="00403003">
        <w:rPr>
          <w:rFonts w:ascii="Times New Roman" w:hAnsi="Times New Roman" w:cs="Times New Roman"/>
          <w:color w:val="000000" w:themeColor="text1"/>
          <w:sz w:val="24"/>
          <w:szCs w:val="24"/>
        </w:rPr>
        <w:t>+</w:t>
      </w:r>
      <w:r w:rsidRPr="00403003">
        <w:rPr>
          <w:rFonts w:ascii="Times New Roman" w:hAnsi="Times New Roman" w:cs="Times New Roman"/>
          <w:b/>
          <w:bCs/>
          <w:color w:val="000000" w:themeColor="text1"/>
          <w:sz w:val="24"/>
          <w:szCs w:val="24"/>
        </w:rPr>
        <w:t>s</w:t>
      </w:r>
      <w:r w:rsidRPr="00403003">
        <w:rPr>
          <w:rFonts w:ascii="Times New Roman" w:hAnsi="Times New Roman" w:cs="Times New Roman"/>
          <w:color w:val="000000" w:themeColor="text1"/>
          <w:sz w:val="24"/>
          <w:szCs w:val="24"/>
        </w:rPr>
        <w:t>+</w:t>
      </w:r>
      <w:r w:rsidRPr="00403003">
        <w:rPr>
          <w:rFonts w:ascii="Times New Roman" w:hAnsi="Times New Roman" w:cs="Times New Roman"/>
          <w:b/>
          <w:bCs/>
          <w:color w:val="000000" w:themeColor="text1"/>
          <w:sz w:val="24"/>
          <w:szCs w:val="24"/>
        </w:rPr>
        <w:t>",hobbies="</w:t>
      </w:r>
      <w:r w:rsidRPr="00403003">
        <w:rPr>
          <w:rFonts w:ascii="Times New Roman" w:hAnsi="Times New Roman" w:cs="Times New Roman"/>
          <w:color w:val="000000" w:themeColor="text1"/>
          <w:sz w:val="24"/>
          <w:szCs w:val="24"/>
        </w:rPr>
        <w:t>+ h;</w:t>
      </w:r>
      <w:r w:rsidRPr="00403003">
        <w:rPr>
          <w:rFonts w:ascii="Times New Roman" w:hAnsi="Times New Roman" w:cs="Times New Roman"/>
          <w:color w:val="000000" w:themeColor="text1"/>
          <w:sz w:val="24"/>
          <w:szCs w:val="24"/>
        </w:rPr>
        <w:br/>
        <w:t xml:space="preserve">                Toast.</w:t>
      </w:r>
      <w:r w:rsidRPr="00403003">
        <w:rPr>
          <w:rFonts w:ascii="Times New Roman" w:hAnsi="Times New Roman" w:cs="Times New Roman"/>
          <w:i/>
          <w:iCs/>
          <w:color w:val="000000" w:themeColor="text1"/>
          <w:sz w:val="24"/>
          <w:szCs w:val="24"/>
        </w:rPr>
        <w:t>makeText</w:t>
      </w:r>
      <w:r w:rsidRPr="00403003">
        <w:rPr>
          <w:rFonts w:ascii="Times New Roman" w:hAnsi="Times New Roman" w:cs="Times New Roman"/>
          <w:color w:val="000000" w:themeColor="text1"/>
          <w:sz w:val="24"/>
          <w:szCs w:val="24"/>
        </w:rPr>
        <w:t>(MainActivity.</w:t>
      </w:r>
      <w:r w:rsidRPr="00403003">
        <w:rPr>
          <w:rFonts w:ascii="Times New Roman" w:hAnsi="Times New Roman" w:cs="Times New Roman"/>
          <w:b/>
          <w:bCs/>
          <w:color w:val="000000" w:themeColor="text1"/>
          <w:sz w:val="24"/>
          <w:szCs w:val="24"/>
        </w:rPr>
        <w:t>this</w:t>
      </w:r>
      <w:r w:rsidRPr="00403003">
        <w:rPr>
          <w:rFonts w:ascii="Times New Roman" w:hAnsi="Times New Roman" w:cs="Times New Roman"/>
          <w:color w:val="000000" w:themeColor="text1"/>
          <w:sz w:val="24"/>
          <w:szCs w:val="24"/>
        </w:rPr>
        <w:t>,</w:t>
      </w:r>
      <w:r w:rsidRPr="00403003">
        <w:rPr>
          <w:rFonts w:ascii="Times New Roman" w:hAnsi="Times New Roman" w:cs="Times New Roman"/>
          <w:b/>
          <w:bCs/>
          <w:color w:val="000000" w:themeColor="text1"/>
          <w:sz w:val="24"/>
          <w:szCs w:val="24"/>
        </w:rPr>
        <w:t>"Biodata="</w:t>
      </w:r>
      <w:r w:rsidRPr="00403003">
        <w:rPr>
          <w:rFonts w:ascii="Times New Roman" w:hAnsi="Times New Roman" w:cs="Times New Roman"/>
          <w:color w:val="000000" w:themeColor="text1"/>
          <w:sz w:val="24"/>
          <w:szCs w:val="24"/>
        </w:rPr>
        <w:t>+data,Toast.</w:t>
      </w:r>
      <w:r w:rsidRPr="00403003">
        <w:rPr>
          <w:rFonts w:ascii="Times New Roman" w:hAnsi="Times New Roman" w:cs="Times New Roman"/>
          <w:b/>
          <w:bCs/>
          <w:i/>
          <w:iCs/>
          <w:color w:val="000000" w:themeColor="text1"/>
          <w:sz w:val="24"/>
          <w:szCs w:val="24"/>
        </w:rPr>
        <w:t>LENGTH_SHORT</w:t>
      </w:r>
      <w:r w:rsidRPr="00403003">
        <w:rPr>
          <w:rFonts w:ascii="Times New Roman" w:hAnsi="Times New Roman" w:cs="Times New Roman"/>
          <w:color w:val="000000" w:themeColor="text1"/>
          <w:sz w:val="24"/>
          <w:szCs w:val="24"/>
        </w:rPr>
        <w:t>).show();</w:t>
      </w:r>
      <w:r w:rsidRPr="00403003">
        <w:rPr>
          <w:rFonts w:ascii="Times New Roman" w:hAnsi="Times New Roman" w:cs="Times New Roman"/>
          <w:color w:val="000000" w:themeColor="text1"/>
          <w:sz w:val="24"/>
          <w:szCs w:val="24"/>
        </w:rPr>
        <w:br/>
      </w:r>
      <w:r w:rsidRPr="00403003">
        <w:rPr>
          <w:rFonts w:ascii="Times New Roman" w:hAnsi="Times New Roman" w:cs="Times New Roman"/>
          <w:color w:val="000000" w:themeColor="text1"/>
          <w:sz w:val="24"/>
          <w:szCs w:val="24"/>
        </w:rPr>
        <w:br/>
        <w:t xml:space="preserve">            }</w:t>
      </w:r>
      <w:r w:rsidRPr="00403003">
        <w:rPr>
          <w:rFonts w:ascii="Times New Roman" w:hAnsi="Times New Roman" w:cs="Times New Roman"/>
          <w:color w:val="000000" w:themeColor="text1"/>
          <w:sz w:val="24"/>
          <w:szCs w:val="24"/>
        </w:rPr>
        <w:br/>
        <w:t xml:space="preserve">        });</w:t>
      </w:r>
      <w:r w:rsidRPr="00403003">
        <w:rPr>
          <w:rFonts w:ascii="Times New Roman" w:hAnsi="Times New Roman" w:cs="Times New Roman"/>
          <w:color w:val="000000" w:themeColor="text1"/>
          <w:sz w:val="24"/>
          <w:szCs w:val="24"/>
        </w:rPr>
        <w:br/>
        <w:t xml:space="preserve">    }</w:t>
      </w:r>
      <w:r w:rsidRPr="00403003">
        <w:rPr>
          <w:rFonts w:ascii="Times New Roman" w:hAnsi="Times New Roman" w:cs="Times New Roman"/>
          <w:color w:val="000000" w:themeColor="text1"/>
          <w:sz w:val="24"/>
          <w:szCs w:val="24"/>
        </w:rPr>
        <w:br/>
        <w:t>}</w:t>
      </w:r>
    </w:p>
    <w:p w:rsidR="00EE07B4" w:rsidRPr="00403003" w:rsidRDefault="00EE07B4">
      <w:pPr>
        <w:rPr>
          <w:rFonts w:ascii="Times New Roman" w:hAnsi="Times New Roman" w:cs="Times New Roman"/>
          <w:color w:val="000000" w:themeColor="text1"/>
          <w:sz w:val="24"/>
          <w:szCs w:val="24"/>
        </w:rPr>
      </w:pPr>
    </w:p>
    <w:p w:rsidR="00EE07B4" w:rsidRPr="00403003" w:rsidRDefault="005A58C9">
      <w:pPr>
        <w:rPr>
          <w:rFonts w:ascii="Times New Roman" w:hAnsi="Times New Roman" w:cs="Times New Roman"/>
          <w:color w:val="000000" w:themeColor="text1"/>
          <w:sz w:val="24"/>
          <w:szCs w:val="24"/>
          <w:u w:val="single"/>
        </w:rPr>
      </w:pPr>
      <w:r w:rsidRPr="00403003">
        <w:rPr>
          <w:rFonts w:ascii="Times New Roman" w:hAnsi="Times New Roman" w:cs="Times New Roman"/>
          <w:color w:val="000000" w:themeColor="text1"/>
          <w:sz w:val="24"/>
          <w:szCs w:val="24"/>
          <w:u w:val="single"/>
        </w:rPr>
        <w:t>activity_main.xml</w:t>
      </w:r>
    </w:p>
    <w:p w:rsidR="00EE07B4" w:rsidRPr="00403003" w:rsidRDefault="00EE07B4" w:rsidP="00EE07B4">
      <w:pPr>
        <w:pStyle w:val="HTMLPreformatted"/>
        <w:shd w:val="clear" w:color="auto" w:fill="FFFFFF"/>
        <w:rPr>
          <w:rFonts w:ascii="Times New Roman" w:hAnsi="Times New Roman" w:cs="Times New Roman"/>
          <w:color w:val="000000" w:themeColor="text1"/>
          <w:sz w:val="24"/>
          <w:szCs w:val="24"/>
        </w:rPr>
      </w:pPr>
      <w:r w:rsidRPr="00403003">
        <w:rPr>
          <w:rFonts w:ascii="Times New Roman" w:hAnsi="Times New Roman" w:cs="Times New Roman"/>
          <w:i/>
          <w:iCs/>
          <w:color w:val="000000" w:themeColor="text1"/>
          <w:sz w:val="24"/>
          <w:szCs w:val="24"/>
        </w:rPr>
        <w:t>&lt;?</w:t>
      </w:r>
      <w:r w:rsidRPr="00403003">
        <w:rPr>
          <w:rFonts w:ascii="Times New Roman" w:hAnsi="Times New Roman" w:cs="Times New Roman"/>
          <w:b/>
          <w:bCs/>
          <w:color w:val="000000" w:themeColor="text1"/>
          <w:sz w:val="24"/>
          <w:szCs w:val="24"/>
        </w:rPr>
        <w:t>xml version="1.0" encoding="utf-8"</w:t>
      </w:r>
      <w:r w:rsidRPr="00403003">
        <w:rPr>
          <w:rFonts w:ascii="Times New Roman" w:hAnsi="Times New Roman" w:cs="Times New Roman"/>
          <w:i/>
          <w:iCs/>
          <w:color w:val="000000" w:themeColor="text1"/>
          <w:sz w:val="24"/>
          <w:szCs w:val="24"/>
        </w:rPr>
        <w:t>?&gt;</w:t>
      </w:r>
      <w:r w:rsidRPr="00403003">
        <w:rPr>
          <w:rFonts w:ascii="Times New Roman" w:hAnsi="Times New Roman" w:cs="Times New Roman"/>
          <w:i/>
          <w:iCs/>
          <w:color w:val="000000" w:themeColor="text1"/>
          <w:sz w:val="24"/>
          <w:szCs w:val="24"/>
        </w:rPr>
        <w:br/>
      </w:r>
      <w:r w:rsidRPr="00403003">
        <w:rPr>
          <w:rFonts w:ascii="Times New Roman" w:hAnsi="Times New Roman" w:cs="Times New Roman"/>
          <w:color w:val="000000" w:themeColor="text1"/>
          <w:sz w:val="24"/>
          <w:szCs w:val="24"/>
        </w:rPr>
        <w:t>&lt;</w:t>
      </w:r>
      <w:r w:rsidRPr="00403003">
        <w:rPr>
          <w:rFonts w:ascii="Times New Roman" w:hAnsi="Times New Roman" w:cs="Times New Roman"/>
          <w:b/>
          <w:bCs/>
          <w:color w:val="000000" w:themeColor="text1"/>
          <w:sz w:val="24"/>
          <w:szCs w:val="24"/>
        </w:rPr>
        <w:t>RelativeLayout xmlns:android="http://schemas.android.com/apk/res/android"</w:t>
      </w:r>
      <w:r w:rsidRPr="00403003">
        <w:rPr>
          <w:rFonts w:ascii="Times New Roman" w:hAnsi="Times New Roman" w:cs="Times New Roman"/>
          <w:b/>
          <w:bCs/>
          <w:color w:val="000000" w:themeColor="text1"/>
          <w:sz w:val="24"/>
          <w:szCs w:val="24"/>
        </w:rPr>
        <w:br/>
        <w:t xml:space="preserve">    xmlns:app="http://schemas.android.com/apk/res-auto"</w:t>
      </w:r>
      <w:r w:rsidRPr="00403003">
        <w:rPr>
          <w:rFonts w:ascii="Times New Roman" w:hAnsi="Times New Roman" w:cs="Times New Roman"/>
          <w:b/>
          <w:bCs/>
          <w:color w:val="000000" w:themeColor="text1"/>
          <w:sz w:val="24"/>
          <w:szCs w:val="24"/>
        </w:rPr>
        <w:br/>
        <w:t xml:space="preserve">    xmlns:tools="http://schemas.android.com/tools"</w:t>
      </w:r>
      <w:r w:rsidRPr="00403003">
        <w:rPr>
          <w:rFonts w:ascii="Times New Roman" w:hAnsi="Times New Roman" w:cs="Times New Roman"/>
          <w:b/>
          <w:bCs/>
          <w:color w:val="000000" w:themeColor="text1"/>
          <w:sz w:val="24"/>
          <w:szCs w:val="24"/>
        </w:rPr>
        <w:br/>
        <w:t xml:space="preserve">    android:layout_width="match_parent"</w:t>
      </w:r>
      <w:r w:rsidRPr="00403003">
        <w:rPr>
          <w:rFonts w:ascii="Times New Roman" w:hAnsi="Times New Roman" w:cs="Times New Roman"/>
          <w:b/>
          <w:bCs/>
          <w:color w:val="000000" w:themeColor="text1"/>
          <w:sz w:val="24"/>
          <w:szCs w:val="24"/>
        </w:rPr>
        <w:br/>
        <w:t xml:space="preserve">    android:layout_height="match_parent"</w:t>
      </w:r>
      <w:r w:rsidRPr="00403003">
        <w:rPr>
          <w:rFonts w:ascii="Times New Roman" w:hAnsi="Times New Roman" w:cs="Times New Roman"/>
          <w:b/>
          <w:bCs/>
          <w:color w:val="000000" w:themeColor="text1"/>
          <w:sz w:val="24"/>
          <w:szCs w:val="24"/>
        </w:rPr>
        <w:br/>
        <w:t xml:space="preserve">    tools:context="com.example.rajesh.form.MainActivity"</w:t>
      </w:r>
      <w:r w:rsidRPr="00403003">
        <w:rPr>
          <w:rFonts w:ascii="Times New Roman" w:hAnsi="Times New Roman" w:cs="Times New Roman"/>
          <w:color w:val="000000" w:themeColor="text1"/>
          <w:sz w:val="24"/>
          <w:szCs w:val="24"/>
        </w:rPr>
        <w:t>&gt;</w:t>
      </w:r>
      <w:r w:rsidRPr="00403003">
        <w:rPr>
          <w:rFonts w:ascii="Times New Roman" w:hAnsi="Times New Roman" w:cs="Times New Roman"/>
          <w:color w:val="000000" w:themeColor="text1"/>
          <w:sz w:val="24"/>
          <w:szCs w:val="24"/>
        </w:rPr>
        <w:br/>
      </w:r>
      <w:r w:rsidRPr="00403003">
        <w:rPr>
          <w:rFonts w:ascii="Times New Roman" w:hAnsi="Times New Roman" w:cs="Times New Roman"/>
          <w:color w:val="000000" w:themeColor="text1"/>
          <w:sz w:val="24"/>
          <w:szCs w:val="24"/>
        </w:rPr>
        <w:br/>
      </w:r>
      <w:r w:rsidRPr="00403003">
        <w:rPr>
          <w:rFonts w:ascii="Times New Roman" w:hAnsi="Times New Roman" w:cs="Times New Roman"/>
          <w:color w:val="000000" w:themeColor="text1"/>
          <w:sz w:val="24"/>
          <w:szCs w:val="24"/>
        </w:rPr>
        <w:br/>
        <w:t>&lt;</w:t>
      </w:r>
      <w:r w:rsidRPr="00403003">
        <w:rPr>
          <w:rFonts w:ascii="Times New Roman" w:hAnsi="Times New Roman" w:cs="Times New Roman"/>
          <w:b/>
          <w:bCs/>
          <w:color w:val="000000" w:themeColor="text1"/>
          <w:sz w:val="24"/>
          <w:szCs w:val="24"/>
          <w:shd w:val="clear" w:color="auto" w:fill="E4E4FF"/>
        </w:rPr>
        <w:t>TextView</w:t>
      </w:r>
      <w:r w:rsidRPr="00403003">
        <w:rPr>
          <w:rFonts w:ascii="Times New Roman" w:hAnsi="Times New Roman" w:cs="Times New Roman"/>
          <w:b/>
          <w:bCs/>
          <w:color w:val="000000" w:themeColor="text1"/>
          <w:sz w:val="24"/>
          <w:szCs w:val="24"/>
        </w:rPr>
        <w:br/>
        <w:t xml:space="preserve">        android:id="@+id/textView1"</w:t>
      </w:r>
      <w:r w:rsidRPr="00403003">
        <w:rPr>
          <w:rFonts w:ascii="Times New Roman" w:hAnsi="Times New Roman" w:cs="Times New Roman"/>
          <w:b/>
          <w:bCs/>
          <w:color w:val="000000" w:themeColor="text1"/>
          <w:sz w:val="24"/>
          <w:szCs w:val="24"/>
        </w:rPr>
        <w:br/>
        <w:t xml:space="preserve">        android:layout_width="wrap_content"</w:t>
      </w:r>
      <w:r w:rsidRPr="00403003">
        <w:rPr>
          <w:rFonts w:ascii="Times New Roman" w:hAnsi="Times New Roman" w:cs="Times New Roman"/>
          <w:b/>
          <w:bCs/>
          <w:color w:val="000000" w:themeColor="text1"/>
          <w:sz w:val="24"/>
          <w:szCs w:val="24"/>
        </w:rPr>
        <w:br/>
        <w:t xml:space="preserve">        android:layout_height="wrap_content"</w:t>
      </w:r>
      <w:r w:rsidRPr="00403003">
        <w:rPr>
          <w:rFonts w:ascii="Times New Roman" w:hAnsi="Times New Roman" w:cs="Times New Roman"/>
          <w:b/>
          <w:bCs/>
          <w:color w:val="000000" w:themeColor="text1"/>
          <w:sz w:val="24"/>
          <w:szCs w:val="24"/>
        </w:rPr>
        <w:br/>
        <w:t xml:space="preserve">        android:layout_alignParentLeft="true"</w:t>
      </w:r>
      <w:r w:rsidRPr="00403003">
        <w:rPr>
          <w:rFonts w:ascii="Times New Roman" w:hAnsi="Times New Roman" w:cs="Times New Roman"/>
          <w:b/>
          <w:bCs/>
          <w:color w:val="000000" w:themeColor="text1"/>
          <w:sz w:val="24"/>
          <w:szCs w:val="24"/>
        </w:rPr>
        <w:br/>
        <w:t xml:space="preserve">        android:layout_alignParentStart="true"</w:t>
      </w:r>
      <w:r w:rsidRPr="00403003">
        <w:rPr>
          <w:rFonts w:ascii="Times New Roman" w:hAnsi="Times New Roman" w:cs="Times New Roman"/>
          <w:b/>
          <w:bCs/>
          <w:color w:val="000000" w:themeColor="text1"/>
          <w:sz w:val="24"/>
          <w:szCs w:val="24"/>
        </w:rPr>
        <w:br/>
        <w:t xml:space="preserve">        android:layout_alignParentTop="true"</w:t>
      </w:r>
      <w:r w:rsidRPr="00403003">
        <w:rPr>
          <w:rFonts w:ascii="Times New Roman" w:hAnsi="Times New Roman" w:cs="Times New Roman"/>
          <w:b/>
          <w:bCs/>
          <w:color w:val="000000" w:themeColor="text1"/>
          <w:sz w:val="24"/>
          <w:szCs w:val="24"/>
        </w:rPr>
        <w:br/>
        <w:t xml:space="preserve">        android:layout_marginLeft="27dp"</w:t>
      </w:r>
      <w:r w:rsidRPr="00403003">
        <w:rPr>
          <w:rFonts w:ascii="Times New Roman" w:hAnsi="Times New Roman" w:cs="Times New Roman"/>
          <w:b/>
          <w:bCs/>
          <w:color w:val="000000" w:themeColor="text1"/>
          <w:sz w:val="24"/>
          <w:szCs w:val="24"/>
        </w:rPr>
        <w:br/>
      </w:r>
      <w:r w:rsidRPr="00403003">
        <w:rPr>
          <w:rFonts w:ascii="Times New Roman" w:hAnsi="Times New Roman" w:cs="Times New Roman"/>
          <w:b/>
          <w:bCs/>
          <w:color w:val="000000" w:themeColor="text1"/>
          <w:sz w:val="24"/>
          <w:szCs w:val="24"/>
        </w:rPr>
        <w:lastRenderedPageBreak/>
        <w:t xml:space="preserve">        android:layout_marginStart="27dp"</w:t>
      </w:r>
      <w:r w:rsidRPr="00403003">
        <w:rPr>
          <w:rFonts w:ascii="Times New Roman" w:hAnsi="Times New Roman" w:cs="Times New Roman"/>
          <w:b/>
          <w:bCs/>
          <w:color w:val="000000" w:themeColor="text1"/>
          <w:sz w:val="24"/>
          <w:szCs w:val="24"/>
        </w:rPr>
        <w:br/>
        <w:t xml:space="preserve">        android:layout_marginTop="29dp"</w:t>
      </w:r>
      <w:r w:rsidRPr="00403003">
        <w:rPr>
          <w:rFonts w:ascii="Times New Roman" w:hAnsi="Times New Roman" w:cs="Times New Roman"/>
          <w:b/>
          <w:bCs/>
          <w:color w:val="000000" w:themeColor="text1"/>
          <w:sz w:val="24"/>
          <w:szCs w:val="24"/>
        </w:rPr>
        <w:br/>
        <w:t xml:space="preserve">        android:text="Name" </w:t>
      </w:r>
      <w:r w:rsidRPr="00403003">
        <w:rPr>
          <w:rFonts w:ascii="Times New Roman" w:hAnsi="Times New Roman" w:cs="Times New Roman"/>
          <w:color w:val="000000" w:themeColor="text1"/>
          <w:sz w:val="24"/>
          <w:szCs w:val="24"/>
        </w:rPr>
        <w:t>/&gt;</w:t>
      </w:r>
      <w:r w:rsidRPr="00403003">
        <w:rPr>
          <w:rFonts w:ascii="Times New Roman" w:hAnsi="Times New Roman" w:cs="Times New Roman"/>
          <w:color w:val="000000" w:themeColor="text1"/>
          <w:sz w:val="24"/>
          <w:szCs w:val="24"/>
        </w:rPr>
        <w:br/>
      </w:r>
      <w:r w:rsidRPr="00403003">
        <w:rPr>
          <w:rFonts w:ascii="Times New Roman" w:hAnsi="Times New Roman" w:cs="Times New Roman"/>
          <w:color w:val="000000" w:themeColor="text1"/>
          <w:sz w:val="24"/>
          <w:szCs w:val="24"/>
        </w:rPr>
        <w:br/>
        <w:t>&lt;</w:t>
      </w:r>
      <w:r w:rsidRPr="00403003">
        <w:rPr>
          <w:rFonts w:ascii="Times New Roman" w:hAnsi="Times New Roman" w:cs="Times New Roman"/>
          <w:b/>
          <w:bCs/>
          <w:color w:val="000000" w:themeColor="text1"/>
          <w:sz w:val="24"/>
          <w:szCs w:val="24"/>
        </w:rPr>
        <w:t>EditText</w:t>
      </w:r>
      <w:r w:rsidRPr="00403003">
        <w:rPr>
          <w:rFonts w:ascii="Times New Roman" w:hAnsi="Times New Roman" w:cs="Times New Roman"/>
          <w:b/>
          <w:bCs/>
          <w:color w:val="000000" w:themeColor="text1"/>
          <w:sz w:val="24"/>
          <w:szCs w:val="24"/>
        </w:rPr>
        <w:br/>
        <w:t xml:space="preserve">        android:id="@+id/editText1"</w:t>
      </w:r>
      <w:r w:rsidRPr="00403003">
        <w:rPr>
          <w:rFonts w:ascii="Times New Roman" w:hAnsi="Times New Roman" w:cs="Times New Roman"/>
          <w:b/>
          <w:bCs/>
          <w:color w:val="000000" w:themeColor="text1"/>
          <w:sz w:val="24"/>
          <w:szCs w:val="24"/>
        </w:rPr>
        <w:br/>
        <w:t xml:space="preserve">        android:layout_width="wrap_content"</w:t>
      </w:r>
      <w:r w:rsidRPr="00403003">
        <w:rPr>
          <w:rFonts w:ascii="Times New Roman" w:hAnsi="Times New Roman" w:cs="Times New Roman"/>
          <w:b/>
          <w:bCs/>
          <w:color w:val="000000" w:themeColor="text1"/>
          <w:sz w:val="24"/>
          <w:szCs w:val="24"/>
        </w:rPr>
        <w:br/>
        <w:t xml:space="preserve">        android:layout_height="wrap_content"</w:t>
      </w:r>
      <w:r w:rsidRPr="00403003">
        <w:rPr>
          <w:rFonts w:ascii="Times New Roman" w:hAnsi="Times New Roman" w:cs="Times New Roman"/>
          <w:b/>
          <w:bCs/>
          <w:color w:val="000000" w:themeColor="text1"/>
          <w:sz w:val="24"/>
          <w:szCs w:val="24"/>
        </w:rPr>
        <w:br/>
        <w:t xml:space="preserve">        android:layout_alignBaseline="@+id/textView1"</w:t>
      </w:r>
      <w:r w:rsidRPr="00403003">
        <w:rPr>
          <w:rFonts w:ascii="Times New Roman" w:hAnsi="Times New Roman" w:cs="Times New Roman"/>
          <w:b/>
          <w:bCs/>
          <w:color w:val="000000" w:themeColor="text1"/>
          <w:sz w:val="24"/>
          <w:szCs w:val="24"/>
        </w:rPr>
        <w:br/>
        <w:t xml:space="preserve">        android:layout_alignBottom="@+id/textView1"</w:t>
      </w:r>
      <w:r w:rsidRPr="00403003">
        <w:rPr>
          <w:rFonts w:ascii="Times New Roman" w:hAnsi="Times New Roman" w:cs="Times New Roman"/>
          <w:b/>
          <w:bCs/>
          <w:color w:val="000000" w:themeColor="text1"/>
          <w:sz w:val="24"/>
          <w:szCs w:val="24"/>
        </w:rPr>
        <w:br/>
        <w:t xml:space="preserve">        android:layout_marginLeft="39dp"</w:t>
      </w:r>
      <w:r w:rsidRPr="00403003">
        <w:rPr>
          <w:rFonts w:ascii="Times New Roman" w:hAnsi="Times New Roman" w:cs="Times New Roman"/>
          <w:b/>
          <w:bCs/>
          <w:color w:val="000000" w:themeColor="text1"/>
          <w:sz w:val="24"/>
          <w:szCs w:val="24"/>
        </w:rPr>
        <w:br/>
        <w:t xml:space="preserve">        android:layout_marginStart="39dp"</w:t>
      </w:r>
      <w:r w:rsidRPr="00403003">
        <w:rPr>
          <w:rFonts w:ascii="Times New Roman" w:hAnsi="Times New Roman" w:cs="Times New Roman"/>
          <w:b/>
          <w:bCs/>
          <w:color w:val="000000" w:themeColor="text1"/>
          <w:sz w:val="24"/>
          <w:szCs w:val="24"/>
        </w:rPr>
        <w:br/>
        <w:t xml:space="preserve">        android:layout_toEndOf="@+id/textView1"</w:t>
      </w:r>
      <w:r w:rsidRPr="00403003">
        <w:rPr>
          <w:rFonts w:ascii="Times New Roman" w:hAnsi="Times New Roman" w:cs="Times New Roman"/>
          <w:b/>
          <w:bCs/>
          <w:color w:val="000000" w:themeColor="text1"/>
          <w:sz w:val="24"/>
          <w:szCs w:val="24"/>
        </w:rPr>
        <w:br/>
        <w:t xml:space="preserve">        android:layout_toRightOf="@+id/textView1"</w:t>
      </w:r>
      <w:r w:rsidRPr="00403003">
        <w:rPr>
          <w:rFonts w:ascii="Times New Roman" w:hAnsi="Times New Roman" w:cs="Times New Roman"/>
          <w:b/>
          <w:bCs/>
          <w:color w:val="000000" w:themeColor="text1"/>
          <w:sz w:val="24"/>
          <w:szCs w:val="24"/>
        </w:rPr>
        <w:br/>
        <w:t xml:space="preserve">        android:ems="10"</w:t>
      </w:r>
      <w:r w:rsidRPr="00403003">
        <w:rPr>
          <w:rFonts w:ascii="Times New Roman" w:hAnsi="Times New Roman" w:cs="Times New Roman"/>
          <w:b/>
          <w:bCs/>
          <w:color w:val="000000" w:themeColor="text1"/>
          <w:sz w:val="24"/>
          <w:szCs w:val="24"/>
        </w:rPr>
        <w:br/>
        <w:t xml:space="preserve">        android:inputType="textPersonName" </w:t>
      </w:r>
      <w:r w:rsidRPr="00403003">
        <w:rPr>
          <w:rFonts w:ascii="Times New Roman" w:hAnsi="Times New Roman" w:cs="Times New Roman"/>
          <w:color w:val="000000" w:themeColor="text1"/>
          <w:sz w:val="24"/>
          <w:szCs w:val="24"/>
        </w:rPr>
        <w:t>/&gt;</w:t>
      </w:r>
      <w:r w:rsidRPr="00403003">
        <w:rPr>
          <w:rFonts w:ascii="Times New Roman" w:hAnsi="Times New Roman" w:cs="Times New Roman"/>
          <w:color w:val="000000" w:themeColor="text1"/>
          <w:sz w:val="24"/>
          <w:szCs w:val="24"/>
        </w:rPr>
        <w:br/>
      </w:r>
      <w:r w:rsidRPr="00403003">
        <w:rPr>
          <w:rFonts w:ascii="Times New Roman" w:hAnsi="Times New Roman" w:cs="Times New Roman"/>
          <w:color w:val="000000" w:themeColor="text1"/>
          <w:sz w:val="24"/>
          <w:szCs w:val="24"/>
        </w:rPr>
        <w:br/>
        <w:t>&lt;</w:t>
      </w:r>
      <w:r w:rsidRPr="00403003">
        <w:rPr>
          <w:rFonts w:ascii="Times New Roman" w:hAnsi="Times New Roman" w:cs="Times New Roman"/>
          <w:b/>
          <w:bCs/>
          <w:color w:val="000000" w:themeColor="text1"/>
          <w:sz w:val="24"/>
          <w:szCs w:val="24"/>
          <w:shd w:val="clear" w:color="auto" w:fill="E4E4FF"/>
        </w:rPr>
        <w:t>TextView</w:t>
      </w:r>
      <w:r w:rsidRPr="00403003">
        <w:rPr>
          <w:rFonts w:ascii="Times New Roman" w:hAnsi="Times New Roman" w:cs="Times New Roman"/>
          <w:b/>
          <w:bCs/>
          <w:color w:val="000000" w:themeColor="text1"/>
          <w:sz w:val="24"/>
          <w:szCs w:val="24"/>
        </w:rPr>
        <w:br/>
        <w:t xml:space="preserve">        android:id="@+id/textView2"</w:t>
      </w:r>
      <w:r w:rsidRPr="00403003">
        <w:rPr>
          <w:rFonts w:ascii="Times New Roman" w:hAnsi="Times New Roman" w:cs="Times New Roman"/>
          <w:b/>
          <w:bCs/>
          <w:color w:val="000000" w:themeColor="text1"/>
          <w:sz w:val="24"/>
          <w:szCs w:val="24"/>
        </w:rPr>
        <w:br/>
        <w:t xml:space="preserve">        android:layout_width="wrap_content"</w:t>
      </w:r>
      <w:r w:rsidRPr="00403003">
        <w:rPr>
          <w:rFonts w:ascii="Times New Roman" w:hAnsi="Times New Roman" w:cs="Times New Roman"/>
          <w:b/>
          <w:bCs/>
          <w:color w:val="000000" w:themeColor="text1"/>
          <w:sz w:val="24"/>
          <w:szCs w:val="24"/>
        </w:rPr>
        <w:br/>
        <w:t xml:space="preserve">        android:layout_height="wrap_content"</w:t>
      </w:r>
      <w:r w:rsidRPr="00403003">
        <w:rPr>
          <w:rFonts w:ascii="Times New Roman" w:hAnsi="Times New Roman" w:cs="Times New Roman"/>
          <w:b/>
          <w:bCs/>
          <w:color w:val="000000" w:themeColor="text1"/>
          <w:sz w:val="24"/>
          <w:szCs w:val="24"/>
        </w:rPr>
        <w:br/>
        <w:t xml:space="preserve">        android:layout_marginTop="33dp"</w:t>
      </w:r>
      <w:r w:rsidRPr="00403003">
        <w:rPr>
          <w:rFonts w:ascii="Times New Roman" w:hAnsi="Times New Roman" w:cs="Times New Roman"/>
          <w:b/>
          <w:bCs/>
          <w:color w:val="000000" w:themeColor="text1"/>
          <w:sz w:val="24"/>
          <w:szCs w:val="24"/>
        </w:rPr>
        <w:br/>
        <w:t xml:space="preserve">        android:text="ContactNo"</w:t>
      </w:r>
      <w:r w:rsidRPr="00403003">
        <w:rPr>
          <w:rFonts w:ascii="Times New Roman" w:hAnsi="Times New Roman" w:cs="Times New Roman"/>
          <w:b/>
          <w:bCs/>
          <w:color w:val="000000" w:themeColor="text1"/>
          <w:sz w:val="24"/>
          <w:szCs w:val="24"/>
        </w:rPr>
        <w:br/>
        <w:t xml:space="preserve">        android:layout_below="@+id/editText1"</w:t>
      </w:r>
      <w:r w:rsidRPr="00403003">
        <w:rPr>
          <w:rFonts w:ascii="Times New Roman" w:hAnsi="Times New Roman" w:cs="Times New Roman"/>
          <w:b/>
          <w:bCs/>
          <w:color w:val="000000" w:themeColor="text1"/>
          <w:sz w:val="24"/>
          <w:szCs w:val="24"/>
        </w:rPr>
        <w:br/>
        <w:t xml:space="preserve">        android:layout_alignParentLeft="true"</w:t>
      </w:r>
      <w:r w:rsidRPr="00403003">
        <w:rPr>
          <w:rFonts w:ascii="Times New Roman" w:hAnsi="Times New Roman" w:cs="Times New Roman"/>
          <w:b/>
          <w:bCs/>
          <w:color w:val="000000" w:themeColor="text1"/>
          <w:sz w:val="24"/>
          <w:szCs w:val="24"/>
        </w:rPr>
        <w:br/>
        <w:t xml:space="preserve">        android:layout_alignParentStart="true"</w:t>
      </w:r>
      <w:r w:rsidRPr="00403003">
        <w:rPr>
          <w:rFonts w:ascii="Times New Roman" w:hAnsi="Times New Roman" w:cs="Times New Roman"/>
          <w:b/>
          <w:bCs/>
          <w:color w:val="000000" w:themeColor="text1"/>
          <w:sz w:val="24"/>
          <w:szCs w:val="24"/>
        </w:rPr>
        <w:br/>
        <w:t xml:space="preserve">        android:layout_marginLeft="15dp"</w:t>
      </w:r>
      <w:r w:rsidRPr="00403003">
        <w:rPr>
          <w:rFonts w:ascii="Times New Roman" w:hAnsi="Times New Roman" w:cs="Times New Roman"/>
          <w:b/>
          <w:bCs/>
          <w:color w:val="000000" w:themeColor="text1"/>
          <w:sz w:val="24"/>
          <w:szCs w:val="24"/>
        </w:rPr>
        <w:br/>
        <w:t xml:space="preserve">        android:layout_marginStart="15dp" </w:t>
      </w:r>
      <w:r w:rsidRPr="00403003">
        <w:rPr>
          <w:rFonts w:ascii="Times New Roman" w:hAnsi="Times New Roman" w:cs="Times New Roman"/>
          <w:color w:val="000000" w:themeColor="text1"/>
          <w:sz w:val="24"/>
          <w:szCs w:val="24"/>
        </w:rPr>
        <w:t>/&gt;</w:t>
      </w:r>
      <w:r w:rsidRPr="00403003">
        <w:rPr>
          <w:rFonts w:ascii="Times New Roman" w:hAnsi="Times New Roman" w:cs="Times New Roman"/>
          <w:color w:val="000000" w:themeColor="text1"/>
          <w:sz w:val="24"/>
          <w:szCs w:val="24"/>
        </w:rPr>
        <w:br/>
      </w:r>
      <w:r w:rsidRPr="00403003">
        <w:rPr>
          <w:rFonts w:ascii="Times New Roman" w:hAnsi="Times New Roman" w:cs="Times New Roman"/>
          <w:color w:val="000000" w:themeColor="text1"/>
          <w:sz w:val="24"/>
          <w:szCs w:val="24"/>
        </w:rPr>
        <w:br/>
        <w:t>&lt;</w:t>
      </w:r>
      <w:r w:rsidRPr="00403003">
        <w:rPr>
          <w:rFonts w:ascii="Times New Roman" w:hAnsi="Times New Roman" w:cs="Times New Roman"/>
          <w:b/>
          <w:bCs/>
          <w:color w:val="000000" w:themeColor="text1"/>
          <w:sz w:val="24"/>
          <w:szCs w:val="24"/>
        </w:rPr>
        <w:t>EditText</w:t>
      </w:r>
      <w:r w:rsidRPr="00403003">
        <w:rPr>
          <w:rFonts w:ascii="Times New Roman" w:hAnsi="Times New Roman" w:cs="Times New Roman"/>
          <w:b/>
          <w:bCs/>
          <w:color w:val="000000" w:themeColor="text1"/>
          <w:sz w:val="24"/>
          <w:szCs w:val="24"/>
        </w:rPr>
        <w:br/>
        <w:t xml:space="preserve">        android:id="@+id/editText2"</w:t>
      </w:r>
      <w:r w:rsidRPr="00403003">
        <w:rPr>
          <w:rFonts w:ascii="Times New Roman" w:hAnsi="Times New Roman" w:cs="Times New Roman"/>
          <w:b/>
          <w:bCs/>
          <w:color w:val="000000" w:themeColor="text1"/>
          <w:sz w:val="24"/>
          <w:szCs w:val="24"/>
        </w:rPr>
        <w:br/>
        <w:t xml:space="preserve">        android:layout_width="wrap_content"</w:t>
      </w:r>
      <w:r w:rsidRPr="00403003">
        <w:rPr>
          <w:rFonts w:ascii="Times New Roman" w:hAnsi="Times New Roman" w:cs="Times New Roman"/>
          <w:b/>
          <w:bCs/>
          <w:color w:val="000000" w:themeColor="text1"/>
          <w:sz w:val="24"/>
          <w:szCs w:val="24"/>
        </w:rPr>
        <w:br/>
        <w:t xml:space="preserve">        android:layout_height="wrap_content"</w:t>
      </w:r>
      <w:r w:rsidRPr="00403003">
        <w:rPr>
          <w:rFonts w:ascii="Times New Roman" w:hAnsi="Times New Roman" w:cs="Times New Roman"/>
          <w:b/>
          <w:bCs/>
          <w:color w:val="000000" w:themeColor="text1"/>
          <w:sz w:val="24"/>
          <w:szCs w:val="24"/>
        </w:rPr>
        <w:br/>
        <w:t xml:space="preserve">        android:ems="10"</w:t>
      </w:r>
      <w:r w:rsidRPr="00403003">
        <w:rPr>
          <w:rFonts w:ascii="Times New Roman" w:hAnsi="Times New Roman" w:cs="Times New Roman"/>
          <w:b/>
          <w:bCs/>
          <w:color w:val="000000" w:themeColor="text1"/>
          <w:sz w:val="24"/>
          <w:szCs w:val="24"/>
        </w:rPr>
        <w:br/>
        <w:t xml:space="preserve">        android:inputType="phone"</w:t>
      </w:r>
      <w:r w:rsidRPr="00403003">
        <w:rPr>
          <w:rFonts w:ascii="Times New Roman" w:hAnsi="Times New Roman" w:cs="Times New Roman"/>
          <w:b/>
          <w:bCs/>
          <w:color w:val="000000" w:themeColor="text1"/>
          <w:sz w:val="24"/>
          <w:szCs w:val="24"/>
        </w:rPr>
        <w:br/>
        <w:t xml:space="preserve">        android:layout_alignBaseline="@+id/textView2"</w:t>
      </w:r>
      <w:r w:rsidRPr="00403003">
        <w:rPr>
          <w:rFonts w:ascii="Times New Roman" w:hAnsi="Times New Roman" w:cs="Times New Roman"/>
          <w:b/>
          <w:bCs/>
          <w:color w:val="000000" w:themeColor="text1"/>
          <w:sz w:val="24"/>
          <w:szCs w:val="24"/>
        </w:rPr>
        <w:br/>
        <w:t xml:space="preserve">        android:layout_alignBottom="@+id/textView2"</w:t>
      </w:r>
      <w:r w:rsidRPr="00403003">
        <w:rPr>
          <w:rFonts w:ascii="Times New Roman" w:hAnsi="Times New Roman" w:cs="Times New Roman"/>
          <w:b/>
          <w:bCs/>
          <w:color w:val="000000" w:themeColor="text1"/>
          <w:sz w:val="24"/>
          <w:szCs w:val="24"/>
        </w:rPr>
        <w:br/>
        <w:t xml:space="preserve">        android:layout_alignLeft="@+id/editText1"</w:t>
      </w:r>
      <w:r w:rsidRPr="00403003">
        <w:rPr>
          <w:rFonts w:ascii="Times New Roman" w:hAnsi="Times New Roman" w:cs="Times New Roman"/>
          <w:b/>
          <w:bCs/>
          <w:color w:val="000000" w:themeColor="text1"/>
          <w:sz w:val="24"/>
          <w:szCs w:val="24"/>
        </w:rPr>
        <w:br/>
        <w:t xml:space="preserve">        android:layout_alignStart="@+id/editText1" </w:t>
      </w:r>
      <w:r w:rsidRPr="00403003">
        <w:rPr>
          <w:rFonts w:ascii="Times New Roman" w:hAnsi="Times New Roman" w:cs="Times New Roman"/>
          <w:color w:val="000000" w:themeColor="text1"/>
          <w:sz w:val="24"/>
          <w:szCs w:val="24"/>
        </w:rPr>
        <w:t>/&gt;</w:t>
      </w:r>
      <w:r w:rsidRPr="00403003">
        <w:rPr>
          <w:rFonts w:ascii="Times New Roman" w:hAnsi="Times New Roman" w:cs="Times New Roman"/>
          <w:color w:val="000000" w:themeColor="text1"/>
          <w:sz w:val="24"/>
          <w:szCs w:val="24"/>
        </w:rPr>
        <w:br/>
      </w:r>
      <w:r w:rsidRPr="00403003">
        <w:rPr>
          <w:rFonts w:ascii="Times New Roman" w:hAnsi="Times New Roman" w:cs="Times New Roman"/>
          <w:color w:val="000000" w:themeColor="text1"/>
          <w:sz w:val="24"/>
          <w:szCs w:val="24"/>
        </w:rPr>
        <w:br/>
        <w:t>&lt;</w:t>
      </w:r>
      <w:r w:rsidRPr="00403003">
        <w:rPr>
          <w:rFonts w:ascii="Times New Roman" w:hAnsi="Times New Roman" w:cs="Times New Roman"/>
          <w:b/>
          <w:bCs/>
          <w:color w:val="000000" w:themeColor="text1"/>
          <w:sz w:val="24"/>
          <w:szCs w:val="24"/>
          <w:shd w:val="clear" w:color="auto" w:fill="E4E4FF"/>
        </w:rPr>
        <w:t>TextView</w:t>
      </w:r>
      <w:r w:rsidRPr="00403003">
        <w:rPr>
          <w:rFonts w:ascii="Times New Roman" w:hAnsi="Times New Roman" w:cs="Times New Roman"/>
          <w:b/>
          <w:bCs/>
          <w:color w:val="000000" w:themeColor="text1"/>
          <w:sz w:val="24"/>
          <w:szCs w:val="24"/>
        </w:rPr>
        <w:br/>
        <w:t xml:space="preserve">        android:id="@+id/textView3"</w:t>
      </w:r>
      <w:r w:rsidRPr="00403003">
        <w:rPr>
          <w:rFonts w:ascii="Times New Roman" w:hAnsi="Times New Roman" w:cs="Times New Roman"/>
          <w:b/>
          <w:bCs/>
          <w:color w:val="000000" w:themeColor="text1"/>
          <w:sz w:val="24"/>
          <w:szCs w:val="24"/>
        </w:rPr>
        <w:br/>
        <w:t xml:space="preserve">        android:layout_width="wrap_content"</w:t>
      </w:r>
      <w:r w:rsidRPr="00403003">
        <w:rPr>
          <w:rFonts w:ascii="Times New Roman" w:hAnsi="Times New Roman" w:cs="Times New Roman"/>
          <w:b/>
          <w:bCs/>
          <w:color w:val="000000" w:themeColor="text1"/>
          <w:sz w:val="24"/>
          <w:szCs w:val="24"/>
        </w:rPr>
        <w:br/>
        <w:t xml:space="preserve">        android:layout_height="wrap_content"</w:t>
      </w:r>
      <w:r w:rsidRPr="00403003">
        <w:rPr>
          <w:rFonts w:ascii="Times New Roman" w:hAnsi="Times New Roman" w:cs="Times New Roman"/>
          <w:b/>
          <w:bCs/>
          <w:color w:val="000000" w:themeColor="text1"/>
          <w:sz w:val="24"/>
          <w:szCs w:val="24"/>
        </w:rPr>
        <w:br/>
        <w:t xml:space="preserve">        android:layout_alignLeft="@+id/textView1"</w:t>
      </w:r>
      <w:r w:rsidRPr="00403003">
        <w:rPr>
          <w:rFonts w:ascii="Times New Roman" w:hAnsi="Times New Roman" w:cs="Times New Roman"/>
          <w:b/>
          <w:bCs/>
          <w:color w:val="000000" w:themeColor="text1"/>
          <w:sz w:val="24"/>
          <w:szCs w:val="24"/>
        </w:rPr>
        <w:br/>
        <w:t xml:space="preserve">        android:layout_alignStart="@+id/textView1"</w:t>
      </w:r>
      <w:r w:rsidRPr="00403003">
        <w:rPr>
          <w:rFonts w:ascii="Times New Roman" w:hAnsi="Times New Roman" w:cs="Times New Roman"/>
          <w:b/>
          <w:bCs/>
          <w:color w:val="000000" w:themeColor="text1"/>
          <w:sz w:val="24"/>
          <w:szCs w:val="24"/>
        </w:rPr>
        <w:br/>
      </w:r>
      <w:r w:rsidRPr="00403003">
        <w:rPr>
          <w:rFonts w:ascii="Times New Roman" w:hAnsi="Times New Roman" w:cs="Times New Roman"/>
          <w:b/>
          <w:bCs/>
          <w:color w:val="000000" w:themeColor="text1"/>
          <w:sz w:val="24"/>
          <w:szCs w:val="24"/>
        </w:rPr>
        <w:lastRenderedPageBreak/>
        <w:t xml:space="preserve">        android:layout_below="@+id/editText2"</w:t>
      </w:r>
      <w:r w:rsidRPr="00403003">
        <w:rPr>
          <w:rFonts w:ascii="Times New Roman" w:hAnsi="Times New Roman" w:cs="Times New Roman"/>
          <w:b/>
          <w:bCs/>
          <w:color w:val="000000" w:themeColor="text1"/>
          <w:sz w:val="24"/>
          <w:szCs w:val="24"/>
        </w:rPr>
        <w:br/>
        <w:t xml:space="preserve">        android:layout_marginTop="30dp"</w:t>
      </w:r>
      <w:r w:rsidRPr="00403003">
        <w:rPr>
          <w:rFonts w:ascii="Times New Roman" w:hAnsi="Times New Roman" w:cs="Times New Roman"/>
          <w:b/>
          <w:bCs/>
          <w:color w:val="000000" w:themeColor="text1"/>
          <w:sz w:val="24"/>
          <w:szCs w:val="24"/>
        </w:rPr>
        <w:br/>
        <w:t xml:space="preserve">        android:text="Gender " </w:t>
      </w:r>
      <w:r w:rsidRPr="00403003">
        <w:rPr>
          <w:rFonts w:ascii="Times New Roman" w:hAnsi="Times New Roman" w:cs="Times New Roman"/>
          <w:color w:val="000000" w:themeColor="text1"/>
          <w:sz w:val="24"/>
          <w:szCs w:val="24"/>
        </w:rPr>
        <w:t>/&gt;</w:t>
      </w:r>
      <w:r w:rsidRPr="00403003">
        <w:rPr>
          <w:rFonts w:ascii="Times New Roman" w:hAnsi="Times New Roman" w:cs="Times New Roman"/>
          <w:color w:val="000000" w:themeColor="text1"/>
          <w:sz w:val="24"/>
          <w:szCs w:val="24"/>
        </w:rPr>
        <w:br/>
      </w:r>
      <w:r w:rsidRPr="00403003">
        <w:rPr>
          <w:rFonts w:ascii="Times New Roman" w:hAnsi="Times New Roman" w:cs="Times New Roman"/>
          <w:color w:val="000000" w:themeColor="text1"/>
          <w:sz w:val="24"/>
          <w:szCs w:val="24"/>
        </w:rPr>
        <w:br/>
      </w:r>
      <w:r w:rsidRPr="00403003">
        <w:rPr>
          <w:rFonts w:ascii="Times New Roman" w:hAnsi="Times New Roman" w:cs="Times New Roman"/>
          <w:color w:val="000000" w:themeColor="text1"/>
          <w:sz w:val="24"/>
          <w:szCs w:val="24"/>
        </w:rPr>
        <w:br/>
      </w:r>
      <w:r w:rsidRPr="00403003">
        <w:rPr>
          <w:rFonts w:ascii="Times New Roman" w:hAnsi="Times New Roman" w:cs="Times New Roman"/>
          <w:color w:val="000000" w:themeColor="text1"/>
          <w:sz w:val="24"/>
          <w:szCs w:val="24"/>
        </w:rPr>
        <w:br/>
        <w:t>&lt;</w:t>
      </w:r>
      <w:r w:rsidRPr="00403003">
        <w:rPr>
          <w:rFonts w:ascii="Times New Roman" w:hAnsi="Times New Roman" w:cs="Times New Roman"/>
          <w:b/>
          <w:bCs/>
          <w:color w:val="000000" w:themeColor="text1"/>
          <w:sz w:val="24"/>
          <w:szCs w:val="24"/>
          <w:shd w:val="clear" w:color="auto" w:fill="E4E4FF"/>
        </w:rPr>
        <w:t>TextView</w:t>
      </w:r>
      <w:r w:rsidRPr="00403003">
        <w:rPr>
          <w:rFonts w:ascii="Times New Roman" w:hAnsi="Times New Roman" w:cs="Times New Roman"/>
          <w:b/>
          <w:bCs/>
          <w:color w:val="000000" w:themeColor="text1"/>
          <w:sz w:val="24"/>
          <w:szCs w:val="24"/>
        </w:rPr>
        <w:br/>
        <w:t xml:space="preserve">        android:id="@+id/textView9"</w:t>
      </w:r>
      <w:r w:rsidRPr="00403003">
        <w:rPr>
          <w:rFonts w:ascii="Times New Roman" w:hAnsi="Times New Roman" w:cs="Times New Roman"/>
          <w:b/>
          <w:bCs/>
          <w:color w:val="000000" w:themeColor="text1"/>
          <w:sz w:val="24"/>
          <w:szCs w:val="24"/>
        </w:rPr>
        <w:br/>
        <w:t xml:space="preserve">        android:layout_width="wrap_content"</w:t>
      </w:r>
      <w:r w:rsidRPr="00403003">
        <w:rPr>
          <w:rFonts w:ascii="Times New Roman" w:hAnsi="Times New Roman" w:cs="Times New Roman"/>
          <w:b/>
          <w:bCs/>
          <w:color w:val="000000" w:themeColor="text1"/>
          <w:sz w:val="24"/>
          <w:szCs w:val="24"/>
        </w:rPr>
        <w:br/>
        <w:t xml:space="preserve">        android:layout_height="wrap_content"</w:t>
      </w:r>
      <w:r w:rsidRPr="00403003">
        <w:rPr>
          <w:rFonts w:ascii="Times New Roman" w:hAnsi="Times New Roman" w:cs="Times New Roman"/>
          <w:b/>
          <w:bCs/>
          <w:color w:val="000000" w:themeColor="text1"/>
          <w:sz w:val="24"/>
          <w:szCs w:val="24"/>
        </w:rPr>
        <w:br/>
        <w:t xml:space="preserve">        android:layout_alignEnd="@+id/textView2"</w:t>
      </w:r>
      <w:r w:rsidRPr="00403003">
        <w:rPr>
          <w:rFonts w:ascii="Times New Roman" w:hAnsi="Times New Roman" w:cs="Times New Roman"/>
          <w:b/>
          <w:bCs/>
          <w:color w:val="000000" w:themeColor="text1"/>
          <w:sz w:val="24"/>
          <w:szCs w:val="24"/>
        </w:rPr>
        <w:br/>
        <w:t xml:space="preserve">        android:layout_alignRight="@+id/textView2"</w:t>
      </w:r>
      <w:r w:rsidRPr="00403003">
        <w:rPr>
          <w:rFonts w:ascii="Times New Roman" w:hAnsi="Times New Roman" w:cs="Times New Roman"/>
          <w:b/>
          <w:bCs/>
          <w:color w:val="000000" w:themeColor="text1"/>
          <w:sz w:val="24"/>
          <w:szCs w:val="24"/>
        </w:rPr>
        <w:br/>
        <w:t xml:space="preserve">        android:layout_below="@+id/textView3"</w:t>
      </w:r>
      <w:r w:rsidRPr="00403003">
        <w:rPr>
          <w:rFonts w:ascii="Times New Roman" w:hAnsi="Times New Roman" w:cs="Times New Roman"/>
          <w:b/>
          <w:bCs/>
          <w:color w:val="000000" w:themeColor="text1"/>
          <w:sz w:val="24"/>
          <w:szCs w:val="24"/>
        </w:rPr>
        <w:br/>
        <w:t xml:space="preserve">        android:layout_marginTop="45dp"</w:t>
      </w:r>
      <w:r w:rsidRPr="00403003">
        <w:rPr>
          <w:rFonts w:ascii="Times New Roman" w:hAnsi="Times New Roman" w:cs="Times New Roman"/>
          <w:b/>
          <w:bCs/>
          <w:color w:val="000000" w:themeColor="text1"/>
          <w:sz w:val="24"/>
          <w:szCs w:val="24"/>
        </w:rPr>
        <w:br/>
        <w:t xml:space="preserve">        android:text="Hobbies" </w:t>
      </w:r>
      <w:r w:rsidRPr="00403003">
        <w:rPr>
          <w:rFonts w:ascii="Times New Roman" w:hAnsi="Times New Roman" w:cs="Times New Roman"/>
          <w:color w:val="000000" w:themeColor="text1"/>
          <w:sz w:val="24"/>
          <w:szCs w:val="24"/>
        </w:rPr>
        <w:t>/&gt;</w:t>
      </w:r>
      <w:r w:rsidRPr="00403003">
        <w:rPr>
          <w:rFonts w:ascii="Times New Roman" w:hAnsi="Times New Roman" w:cs="Times New Roman"/>
          <w:color w:val="000000" w:themeColor="text1"/>
          <w:sz w:val="24"/>
          <w:szCs w:val="24"/>
        </w:rPr>
        <w:br/>
      </w:r>
      <w:r w:rsidRPr="00403003">
        <w:rPr>
          <w:rFonts w:ascii="Times New Roman" w:hAnsi="Times New Roman" w:cs="Times New Roman"/>
          <w:color w:val="000000" w:themeColor="text1"/>
          <w:sz w:val="24"/>
          <w:szCs w:val="24"/>
        </w:rPr>
        <w:br/>
        <w:t>&lt;</w:t>
      </w:r>
      <w:r w:rsidRPr="00403003">
        <w:rPr>
          <w:rFonts w:ascii="Times New Roman" w:hAnsi="Times New Roman" w:cs="Times New Roman"/>
          <w:b/>
          <w:bCs/>
          <w:color w:val="000000" w:themeColor="text1"/>
          <w:sz w:val="24"/>
          <w:szCs w:val="24"/>
        </w:rPr>
        <w:t>CheckBox</w:t>
      </w:r>
      <w:r w:rsidRPr="00403003">
        <w:rPr>
          <w:rFonts w:ascii="Times New Roman" w:hAnsi="Times New Roman" w:cs="Times New Roman"/>
          <w:b/>
          <w:bCs/>
          <w:color w:val="000000" w:themeColor="text1"/>
          <w:sz w:val="24"/>
          <w:szCs w:val="24"/>
        </w:rPr>
        <w:br/>
        <w:t xml:space="preserve">        android:id="@+id/checkBox1"</w:t>
      </w:r>
      <w:r w:rsidRPr="00403003">
        <w:rPr>
          <w:rFonts w:ascii="Times New Roman" w:hAnsi="Times New Roman" w:cs="Times New Roman"/>
          <w:b/>
          <w:bCs/>
          <w:color w:val="000000" w:themeColor="text1"/>
          <w:sz w:val="24"/>
          <w:szCs w:val="24"/>
        </w:rPr>
        <w:br/>
        <w:t xml:space="preserve">        android:layout_width="wrap_content"</w:t>
      </w:r>
      <w:r w:rsidRPr="00403003">
        <w:rPr>
          <w:rFonts w:ascii="Times New Roman" w:hAnsi="Times New Roman" w:cs="Times New Roman"/>
          <w:b/>
          <w:bCs/>
          <w:color w:val="000000" w:themeColor="text1"/>
          <w:sz w:val="24"/>
          <w:szCs w:val="24"/>
        </w:rPr>
        <w:br/>
        <w:t xml:space="preserve">        android:layout_height="wrap_content"</w:t>
      </w:r>
      <w:r w:rsidRPr="00403003">
        <w:rPr>
          <w:rFonts w:ascii="Times New Roman" w:hAnsi="Times New Roman" w:cs="Times New Roman"/>
          <w:b/>
          <w:bCs/>
          <w:color w:val="000000" w:themeColor="text1"/>
          <w:sz w:val="24"/>
          <w:szCs w:val="24"/>
        </w:rPr>
        <w:br/>
        <w:t xml:space="preserve">        android:text="dancing"</w:t>
      </w:r>
      <w:r w:rsidRPr="00403003">
        <w:rPr>
          <w:rFonts w:ascii="Times New Roman" w:hAnsi="Times New Roman" w:cs="Times New Roman"/>
          <w:b/>
          <w:bCs/>
          <w:color w:val="000000" w:themeColor="text1"/>
          <w:sz w:val="24"/>
          <w:szCs w:val="24"/>
        </w:rPr>
        <w:br/>
        <w:t xml:space="preserve">        android:layout_below="@+id/textView9"</w:t>
      </w:r>
      <w:r w:rsidRPr="00403003">
        <w:rPr>
          <w:rFonts w:ascii="Times New Roman" w:hAnsi="Times New Roman" w:cs="Times New Roman"/>
          <w:b/>
          <w:bCs/>
          <w:color w:val="000000" w:themeColor="text1"/>
          <w:sz w:val="24"/>
          <w:szCs w:val="24"/>
        </w:rPr>
        <w:br/>
        <w:t xml:space="preserve">        android:layout_alignLeft="@+id/editText2"</w:t>
      </w:r>
      <w:r w:rsidRPr="00403003">
        <w:rPr>
          <w:rFonts w:ascii="Times New Roman" w:hAnsi="Times New Roman" w:cs="Times New Roman"/>
          <w:b/>
          <w:bCs/>
          <w:color w:val="000000" w:themeColor="text1"/>
          <w:sz w:val="24"/>
          <w:szCs w:val="24"/>
        </w:rPr>
        <w:br/>
        <w:t xml:space="preserve">        android:layout_alignStart="@+id/editText2" </w:t>
      </w:r>
      <w:r w:rsidRPr="00403003">
        <w:rPr>
          <w:rFonts w:ascii="Times New Roman" w:hAnsi="Times New Roman" w:cs="Times New Roman"/>
          <w:color w:val="000000" w:themeColor="text1"/>
          <w:sz w:val="24"/>
          <w:szCs w:val="24"/>
        </w:rPr>
        <w:t>/&gt;</w:t>
      </w:r>
      <w:r w:rsidRPr="00403003">
        <w:rPr>
          <w:rFonts w:ascii="Times New Roman" w:hAnsi="Times New Roman" w:cs="Times New Roman"/>
          <w:color w:val="000000" w:themeColor="text1"/>
          <w:sz w:val="24"/>
          <w:szCs w:val="24"/>
        </w:rPr>
        <w:br/>
      </w:r>
      <w:r w:rsidRPr="00403003">
        <w:rPr>
          <w:rFonts w:ascii="Times New Roman" w:hAnsi="Times New Roman" w:cs="Times New Roman"/>
          <w:color w:val="000000" w:themeColor="text1"/>
          <w:sz w:val="24"/>
          <w:szCs w:val="24"/>
        </w:rPr>
        <w:br/>
        <w:t>&lt;</w:t>
      </w:r>
      <w:r w:rsidRPr="00403003">
        <w:rPr>
          <w:rFonts w:ascii="Times New Roman" w:hAnsi="Times New Roman" w:cs="Times New Roman"/>
          <w:b/>
          <w:bCs/>
          <w:color w:val="000000" w:themeColor="text1"/>
          <w:sz w:val="24"/>
          <w:szCs w:val="24"/>
        </w:rPr>
        <w:t>CheckBox</w:t>
      </w:r>
      <w:r w:rsidRPr="00403003">
        <w:rPr>
          <w:rFonts w:ascii="Times New Roman" w:hAnsi="Times New Roman" w:cs="Times New Roman"/>
          <w:b/>
          <w:bCs/>
          <w:color w:val="000000" w:themeColor="text1"/>
          <w:sz w:val="24"/>
          <w:szCs w:val="24"/>
        </w:rPr>
        <w:br/>
        <w:t xml:space="preserve">        android:id="@+id/checkBox2"</w:t>
      </w:r>
      <w:r w:rsidRPr="00403003">
        <w:rPr>
          <w:rFonts w:ascii="Times New Roman" w:hAnsi="Times New Roman" w:cs="Times New Roman"/>
          <w:b/>
          <w:bCs/>
          <w:color w:val="000000" w:themeColor="text1"/>
          <w:sz w:val="24"/>
          <w:szCs w:val="24"/>
        </w:rPr>
        <w:br/>
        <w:t xml:space="preserve">        android:layout_width="wrap_content"</w:t>
      </w:r>
      <w:r w:rsidRPr="00403003">
        <w:rPr>
          <w:rFonts w:ascii="Times New Roman" w:hAnsi="Times New Roman" w:cs="Times New Roman"/>
          <w:b/>
          <w:bCs/>
          <w:color w:val="000000" w:themeColor="text1"/>
          <w:sz w:val="24"/>
          <w:szCs w:val="24"/>
        </w:rPr>
        <w:br/>
        <w:t xml:space="preserve">        android:layout_height="wrap_content"</w:t>
      </w:r>
      <w:r w:rsidRPr="00403003">
        <w:rPr>
          <w:rFonts w:ascii="Times New Roman" w:hAnsi="Times New Roman" w:cs="Times New Roman"/>
          <w:b/>
          <w:bCs/>
          <w:color w:val="000000" w:themeColor="text1"/>
          <w:sz w:val="24"/>
          <w:szCs w:val="24"/>
        </w:rPr>
        <w:br/>
        <w:t xml:space="preserve">        android:text="Singing"</w:t>
      </w:r>
      <w:r w:rsidRPr="00403003">
        <w:rPr>
          <w:rFonts w:ascii="Times New Roman" w:hAnsi="Times New Roman" w:cs="Times New Roman"/>
          <w:b/>
          <w:bCs/>
          <w:color w:val="000000" w:themeColor="text1"/>
          <w:sz w:val="24"/>
          <w:szCs w:val="24"/>
        </w:rPr>
        <w:br/>
        <w:t xml:space="preserve">        android:layout_below="@+id/textView9"</w:t>
      </w:r>
      <w:r w:rsidRPr="00403003">
        <w:rPr>
          <w:rFonts w:ascii="Times New Roman" w:hAnsi="Times New Roman" w:cs="Times New Roman"/>
          <w:b/>
          <w:bCs/>
          <w:color w:val="000000" w:themeColor="text1"/>
          <w:sz w:val="24"/>
          <w:szCs w:val="24"/>
        </w:rPr>
        <w:br/>
        <w:t xml:space="preserve">        android:layout_alignRight="@+id/editText2"</w:t>
      </w:r>
      <w:r w:rsidRPr="00403003">
        <w:rPr>
          <w:rFonts w:ascii="Times New Roman" w:hAnsi="Times New Roman" w:cs="Times New Roman"/>
          <w:b/>
          <w:bCs/>
          <w:color w:val="000000" w:themeColor="text1"/>
          <w:sz w:val="24"/>
          <w:szCs w:val="24"/>
        </w:rPr>
        <w:br/>
        <w:t xml:space="preserve">        android:layout_alignEnd="@+id/editText2"</w:t>
      </w:r>
      <w:r w:rsidRPr="00403003">
        <w:rPr>
          <w:rFonts w:ascii="Times New Roman" w:hAnsi="Times New Roman" w:cs="Times New Roman"/>
          <w:b/>
          <w:bCs/>
          <w:color w:val="000000" w:themeColor="text1"/>
          <w:sz w:val="24"/>
          <w:szCs w:val="24"/>
        </w:rPr>
        <w:br/>
        <w:t xml:space="preserve">        android:layout_marginRight="17dp"</w:t>
      </w:r>
      <w:r w:rsidRPr="00403003">
        <w:rPr>
          <w:rFonts w:ascii="Times New Roman" w:hAnsi="Times New Roman" w:cs="Times New Roman"/>
          <w:b/>
          <w:bCs/>
          <w:color w:val="000000" w:themeColor="text1"/>
          <w:sz w:val="24"/>
          <w:szCs w:val="24"/>
        </w:rPr>
        <w:br/>
        <w:t xml:space="preserve">        android:layout_marginEnd="17dp" </w:t>
      </w:r>
      <w:r w:rsidRPr="00403003">
        <w:rPr>
          <w:rFonts w:ascii="Times New Roman" w:hAnsi="Times New Roman" w:cs="Times New Roman"/>
          <w:color w:val="000000" w:themeColor="text1"/>
          <w:sz w:val="24"/>
          <w:szCs w:val="24"/>
        </w:rPr>
        <w:t>/&gt;</w:t>
      </w:r>
      <w:r w:rsidRPr="00403003">
        <w:rPr>
          <w:rFonts w:ascii="Times New Roman" w:hAnsi="Times New Roman" w:cs="Times New Roman"/>
          <w:color w:val="000000" w:themeColor="text1"/>
          <w:sz w:val="24"/>
          <w:szCs w:val="24"/>
        </w:rPr>
        <w:br/>
      </w:r>
      <w:r w:rsidRPr="00403003">
        <w:rPr>
          <w:rFonts w:ascii="Times New Roman" w:hAnsi="Times New Roman" w:cs="Times New Roman"/>
          <w:color w:val="000000" w:themeColor="text1"/>
          <w:sz w:val="24"/>
          <w:szCs w:val="24"/>
        </w:rPr>
        <w:br/>
        <w:t>&lt;</w:t>
      </w:r>
      <w:r w:rsidRPr="00403003">
        <w:rPr>
          <w:rFonts w:ascii="Times New Roman" w:hAnsi="Times New Roman" w:cs="Times New Roman"/>
          <w:b/>
          <w:bCs/>
          <w:color w:val="000000" w:themeColor="text1"/>
          <w:sz w:val="24"/>
          <w:szCs w:val="24"/>
        </w:rPr>
        <w:t>CheckBox</w:t>
      </w:r>
      <w:r w:rsidRPr="00403003">
        <w:rPr>
          <w:rFonts w:ascii="Times New Roman" w:hAnsi="Times New Roman" w:cs="Times New Roman"/>
          <w:b/>
          <w:bCs/>
          <w:color w:val="000000" w:themeColor="text1"/>
          <w:sz w:val="24"/>
          <w:szCs w:val="24"/>
        </w:rPr>
        <w:br/>
        <w:t xml:space="preserve">        android:id="@+id/checkBox3"</w:t>
      </w:r>
      <w:r w:rsidRPr="00403003">
        <w:rPr>
          <w:rFonts w:ascii="Times New Roman" w:hAnsi="Times New Roman" w:cs="Times New Roman"/>
          <w:b/>
          <w:bCs/>
          <w:color w:val="000000" w:themeColor="text1"/>
          <w:sz w:val="24"/>
          <w:szCs w:val="24"/>
        </w:rPr>
        <w:br/>
        <w:t xml:space="preserve">        android:layout_width="wrap_content"</w:t>
      </w:r>
      <w:r w:rsidRPr="00403003">
        <w:rPr>
          <w:rFonts w:ascii="Times New Roman" w:hAnsi="Times New Roman" w:cs="Times New Roman"/>
          <w:b/>
          <w:bCs/>
          <w:color w:val="000000" w:themeColor="text1"/>
          <w:sz w:val="24"/>
          <w:szCs w:val="24"/>
        </w:rPr>
        <w:br/>
        <w:t xml:space="preserve">        android:layout_height="wrap_content"</w:t>
      </w:r>
      <w:r w:rsidRPr="00403003">
        <w:rPr>
          <w:rFonts w:ascii="Times New Roman" w:hAnsi="Times New Roman" w:cs="Times New Roman"/>
          <w:b/>
          <w:bCs/>
          <w:color w:val="000000" w:themeColor="text1"/>
          <w:sz w:val="24"/>
          <w:szCs w:val="24"/>
        </w:rPr>
        <w:br/>
        <w:t xml:space="preserve">        android:layout_alignLeft="@+id/checkBox1"</w:t>
      </w:r>
      <w:r w:rsidRPr="00403003">
        <w:rPr>
          <w:rFonts w:ascii="Times New Roman" w:hAnsi="Times New Roman" w:cs="Times New Roman"/>
          <w:b/>
          <w:bCs/>
          <w:color w:val="000000" w:themeColor="text1"/>
          <w:sz w:val="24"/>
          <w:szCs w:val="24"/>
        </w:rPr>
        <w:br/>
        <w:t xml:space="preserve">        android:layout_alignStart="@+id/checkBox1"</w:t>
      </w:r>
      <w:r w:rsidRPr="00403003">
        <w:rPr>
          <w:rFonts w:ascii="Times New Roman" w:hAnsi="Times New Roman" w:cs="Times New Roman"/>
          <w:b/>
          <w:bCs/>
          <w:color w:val="000000" w:themeColor="text1"/>
          <w:sz w:val="24"/>
          <w:szCs w:val="24"/>
        </w:rPr>
        <w:br/>
        <w:t xml:space="preserve">        android:layout_below="@+id/checkBox1"</w:t>
      </w:r>
      <w:r w:rsidRPr="00403003">
        <w:rPr>
          <w:rFonts w:ascii="Times New Roman" w:hAnsi="Times New Roman" w:cs="Times New Roman"/>
          <w:b/>
          <w:bCs/>
          <w:color w:val="000000" w:themeColor="text1"/>
          <w:sz w:val="24"/>
          <w:szCs w:val="24"/>
        </w:rPr>
        <w:br/>
        <w:t xml:space="preserve">        android:layout_marginTop="29dp"</w:t>
      </w:r>
      <w:r w:rsidRPr="00403003">
        <w:rPr>
          <w:rFonts w:ascii="Times New Roman" w:hAnsi="Times New Roman" w:cs="Times New Roman"/>
          <w:b/>
          <w:bCs/>
          <w:color w:val="000000" w:themeColor="text1"/>
          <w:sz w:val="24"/>
          <w:szCs w:val="24"/>
        </w:rPr>
        <w:br/>
        <w:t xml:space="preserve">        android:text="Reading" </w:t>
      </w:r>
      <w:r w:rsidRPr="00403003">
        <w:rPr>
          <w:rFonts w:ascii="Times New Roman" w:hAnsi="Times New Roman" w:cs="Times New Roman"/>
          <w:color w:val="000000" w:themeColor="text1"/>
          <w:sz w:val="24"/>
          <w:szCs w:val="24"/>
        </w:rPr>
        <w:t>/&gt;</w:t>
      </w:r>
      <w:r w:rsidRPr="00403003">
        <w:rPr>
          <w:rFonts w:ascii="Times New Roman" w:hAnsi="Times New Roman" w:cs="Times New Roman"/>
          <w:color w:val="000000" w:themeColor="text1"/>
          <w:sz w:val="24"/>
          <w:szCs w:val="24"/>
        </w:rPr>
        <w:br/>
      </w:r>
      <w:r w:rsidRPr="00403003">
        <w:rPr>
          <w:rFonts w:ascii="Times New Roman" w:hAnsi="Times New Roman" w:cs="Times New Roman"/>
          <w:color w:val="000000" w:themeColor="text1"/>
          <w:sz w:val="24"/>
          <w:szCs w:val="24"/>
        </w:rPr>
        <w:br/>
      </w:r>
      <w:r w:rsidRPr="00403003">
        <w:rPr>
          <w:rFonts w:ascii="Times New Roman" w:hAnsi="Times New Roman" w:cs="Times New Roman"/>
          <w:color w:val="000000" w:themeColor="text1"/>
          <w:sz w:val="24"/>
          <w:szCs w:val="24"/>
        </w:rPr>
        <w:lastRenderedPageBreak/>
        <w:t>&lt;</w:t>
      </w:r>
      <w:r w:rsidRPr="00403003">
        <w:rPr>
          <w:rFonts w:ascii="Times New Roman" w:hAnsi="Times New Roman" w:cs="Times New Roman"/>
          <w:b/>
          <w:bCs/>
          <w:color w:val="000000" w:themeColor="text1"/>
          <w:sz w:val="24"/>
          <w:szCs w:val="24"/>
        </w:rPr>
        <w:t>CheckBox</w:t>
      </w:r>
      <w:r w:rsidRPr="00403003">
        <w:rPr>
          <w:rFonts w:ascii="Times New Roman" w:hAnsi="Times New Roman" w:cs="Times New Roman"/>
          <w:b/>
          <w:bCs/>
          <w:color w:val="000000" w:themeColor="text1"/>
          <w:sz w:val="24"/>
          <w:szCs w:val="24"/>
        </w:rPr>
        <w:br/>
        <w:t xml:space="preserve">        android:id="@+id/checkBox4"</w:t>
      </w:r>
      <w:r w:rsidRPr="00403003">
        <w:rPr>
          <w:rFonts w:ascii="Times New Roman" w:hAnsi="Times New Roman" w:cs="Times New Roman"/>
          <w:b/>
          <w:bCs/>
          <w:color w:val="000000" w:themeColor="text1"/>
          <w:sz w:val="24"/>
          <w:szCs w:val="24"/>
        </w:rPr>
        <w:br/>
        <w:t xml:space="preserve">        android:layout_width="wrap_content"</w:t>
      </w:r>
      <w:r w:rsidRPr="00403003">
        <w:rPr>
          <w:rFonts w:ascii="Times New Roman" w:hAnsi="Times New Roman" w:cs="Times New Roman"/>
          <w:b/>
          <w:bCs/>
          <w:color w:val="000000" w:themeColor="text1"/>
          <w:sz w:val="24"/>
          <w:szCs w:val="24"/>
        </w:rPr>
        <w:br/>
        <w:t xml:space="preserve">        android:layout_height="wrap_content"</w:t>
      </w:r>
      <w:r w:rsidRPr="00403003">
        <w:rPr>
          <w:rFonts w:ascii="Times New Roman" w:hAnsi="Times New Roman" w:cs="Times New Roman"/>
          <w:b/>
          <w:bCs/>
          <w:color w:val="000000" w:themeColor="text1"/>
          <w:sz w:val="24"/>
          <w:szCs w:val="24"/>
        </w:rPr>
        <w:br/>
        <w:t xml:space="preserve">        android:layout_alignBottom="@+id/checkBox3"</w:t>
      </w:r>
      <w:r w:rsidRPr="00403003">
        <w:rPr>
          <w:rFonts w:ascii="Times New Roman" w:hAnsi="Times New Roman" w:cs="Times New Roman"/>
          <w:b/>
          <w:bCs/>
          <w:color w:val="000000" w:themeColor="text1"/>
          <w:sz w:val="24"/>
          <w:szCs w:val="24"/>
        </w:rPr>
        <w:br/>
        <w:t xml:space="preserve">        android:layout_alignLeft="@+id/checkBox2"</w:t>
      </w:r>
      <w:r w:rsidRPr="00403003">
        <w:rPr>
          <w:rFonts w:ascii="Times New Roman" w:hAnsi="Times New Roman" w:cs="Times New Roman"/>
          <w:b/>
          <w:bCs/>
          <w:color w:val="000000" w:themeColor="text1"/>
          <w:sz w:val="24"/>
          <w:szCs w:val="24"/>
        </w:rPr>
        <w:br/>
        <w:t xml:space="preserve">        android:layout_alignStart="@+id/checkBox2"</w:t>
      </w:r>
      <w:r w:rsidRPr="00403003">
        <w:rPr>
          <w:rFonts w:ascii="Times New Roman" w:hAnsi="Times New Roman" w:cs="Times New Roman"/>
          <w:b/>
          <w:bCs/>
          <w:color w:val="000000" w:themeColor="text1"/>
          <w:sz w:val="24"/>
          <w:szCs w:val="24"/>
        </w:rPr>
        <w:br/>
        <w:t xml:space="preserve">        android:text="Cricket" </w:t>
      </w:r>
      <w:r w:rsidRPr="00403003">
        <w:rPr>
          <w:rFonts w:ascii="Times New Roman" w:hAnsi="Times New Roman" w:cs="Times New Roman"/>
          <w:color w:val="000000" w:themeColor="text1"/>
          <w:sz w:val="24"/>
          <w:szCs w:val="24"/>
        </w:rPr>
        <w:t>/&gt;</w:t>
      </w:r>
      <w:r w:rsidRPr="00403003">
        <w:rPr>
          <w:rFonts w:ascii="Times New Roman" w:hAnsi="Times New Roman" w:cs="Times New Roman"/>
          <w:color w:val="000000" w:themeColor="text1"/>
          <w:sz w:val="24"/>
          <w:szCs w:val="24"/>
        </w:rPr>
        <w:br/>
      </w:r>
      <w:r w:rsidRPr="00403003">
        <w:rPr>
          <w:rFonts w:ascii="Times New Roman" w:hAnsi="Times New Roman" w:cs="Times New Roman"/>
          <w:color w:val="000000" w:themeColor="text1"/>
          <w:sz w:val="24"/>
          <w:szCs w:val="24"/>
        </w:rPr>
        <w:br/>
        <w:t>&lt;</w:t>
      </w:r>
      <w:r w:rsidRPr="00403003">
        <w:rPr>
          <w:rFonts w:ascii="Times New Roman" w:hAnsi="Times New Roman" w:cs="Times New Roman"/>
          <w:b/>
          <w:bCs/>
          <w:color w:val="000000" w:themeColor="text1"/>
          <w:sz w:val="24"/>
          <w:szCs w:val="24"/>
        </w:rPr>
        <w:t>Button</w:t>
      </w:r>
      <w:r w:rsidRPr="00403003">
        <w:rPr>
          <w:rFonts w:ascii="Times New Roman" w:hAnsi="Times New Roman" w:cs="Times New Roman"/>
          <w:b/>
          <w:bCs/>
          <w:color w:val="000000" w:themeColor="text1"/>
          <w:sz w:val="24"/>
          <w:szCs w:val="24"/>
        </w:rPr>
        <w:br/>
        <w:t xml:space="preserve">        android:id="@+id/button1"</w:t>
      </w:r>
      <w:r w:rsidRPr="00403003">
        <w:rPr>
          <w:rFonts w:ascii="Times New Roman" w:hAnsi="Times New Roman" w:cs="Times New Roman"/>
          <w:b/>
          <w:bCs/>
          <w:color w:val="000000" w:themeColor="text1"/>
          <w:sz w:val="24"/>
          <w:szCs w:val="24"/>
        </w:rPr>
        <w:br/>
        <w:t xml:space="preserve">        android:layout_width="wrap_content"</w:t>
      </w:r>
      <w:r w:rsidRPr="00403003">
        <w:rPr>
          <w:rFonts w:ascii="Times New Roman" w:hAnsi="Times New Roman" w:cs="Times New Roman"/>
          <w:b/>
          <w:bCs/>
          <w:color w:val="000000" w:themeColor="text1"/>
          <w:sz w:val="24"/>
          <w:szCs w:val="24"/>
        </w:rPr>
        <w:br/>
        <w:t xml:space="preserve">        android:layout_height="wrap_content"</w:t>
      </w:r>
      <w:r w:rsidRPr="00403003">
        <w:rPr>
          <w:rFonts w:ascii="Times New Roman" w:hAnsi="Times New Roman" w:cs="Times New Roman"/>
          <w:b/>
          <w:bCs/>
          <w:color w:val="000000" w:themeColor="text1"/>
          <w:sz w:val="24"/>
          <w:szCs w:val="24"/>
        </w:rPr>
        <w:br/>
        <w:t xml:space="preserve">        android:layout_below="@+id/checkBox3"</w:t>
      </w:r>
      <w:r w:rsidRPr="00403003">
        <w:rPr>
          <w:rFonts w:ascii="Times New Roman" w:hAnsi="Times New Roman" w:cs="Times New Roman"/>
          <w:b/>
          <w:bCs/>
          <w:color w:val="000000" w:themeColor="text1"/>
          <w:sz w:val="24"/>
          <w:szCs w:val="24"/>
        </w:rPr>
        <w:br/>
        <w:t xml:space="preserve">        android:layout_centerHorizontal="true"</w:t>
      </w:r>
      <w:r w:rsidRPr="00403003">
        <w:rPr>
          <w:rFonts w:ascii="Times New Roman" w:hAnsi="Times New Roman" w:cs="Times New Roman"/>
          <w:b/>
          <w:bCs/>
          <w:color w:val="000000" w:themeColor="text1"/>
          <w:sz w:val="24"/>
          <w:szCs w:val="24"/>
        </w:rPr>
        <w:br/>
        <w:t xml:space="preserve">        android:layout_marginTop="79dp"</w:t>
      </w:r>
      <w:r w:rsidRPr="00403003">
        <w:rPr>
          <w:rFonts w:ascii="Times New Roman" w:hAnsi="Times New Roman" w:cs="Times New Roman"/>
          <w:b/>
          <w:bCs/>
          <w:color w:val="000000" w:themeColor="text1"/>
          <w:sz w:val="24"/>
          <w:szCs w:val="24"/>
        </w:rPr>
        <w:br/>
        <w:t xml:space="preserve">        android:text="Submit" </w:t>
      </w:r>
      <w:r w:rsidRPr="00403003">
        <w:rPr>
          <w:rFonts w:ascii="Times New Roman" w:hAnsi="Times New Roman" w:cs="Times New Roman"/>
          <w:color w:val="000000" w:themeColor="text1"/>
          <w:sz w:val="24"/>
          <w:szCs w:val="24"/>
        </w:rPr>
        <w:t>/&gt;</w:t>
      </w:r>
      <w:r w:rsidRPr="00403003">
        <w:rPr>
          <w:rFonts w:ascii="Times New Roman" w:hAnsi="Times New Roman" w:cs="Times New Roman"/>
          <w:color w:val="000000" w:themeColor="text1"/>
          <w:sz w:val="24"/>
          <w:szCs w:val="24"/>
        </w:rPr>
        <w:br/>
        <w:t>&lt;</w:t>
      </w:r>
      <w:r w:rsidRPr="00403003">
        <w:rPr>
          <w:rFonts w:ascii="Times New Roman" w:hAnsi="Times New Roman" w:cs="Times New Roman"/>
          <w:b/>
          <w:bCs/>
          <w:color w:val="000000" w:themeColor="text1"/>
          <w:sz w:val="24"/>
          <w:szCs w:val="24"/>
        </w:rPr>
        <w:t>RadioGroup</w:t>
      </w:r>
      <w:r w:rsidRPr="00403003">
        <w:rPr>
          <w:rFonts w:ascii="Times New Roman" w:hAnsi="Times New Roman" w:cs="Times New Roman"/>
          <w:b/>
          <w:bCs/>
          <w:color w:val="000000" w:themeColor="text1"/>
          <w:sz w:val="24"/>
          <w:szCs w:val="24"/>
        </w:rPr>
        <w:br/>
        <w:t xml:space="preserve">        android:id="@+id/radiogroup"</w:t>
      </w:r>
      <w:r w:rsidRPr="00403003">
        <w:rPr>
          <w:rFonts w:ascii="Times New Roman" w:hAnsi="Times New Roman" w:cs="Times New Roman"/>
          <w:b/>
          <w:bCs/>
          <w:color w:val="000000" w:themeColor="text1"/>
          <w:sz w:val="24"/>
          <w:szCs w:val="24"/>
        </w:rPr>
        <w:br/>
        <w:t xml:space="preserve">        android:layout_width="wrap_content"</w:t>
      </w:r>
      <w:r w:rsidRPr="00403003">
        <w:rPr>
          <w:rFonts w:ascii="Times New Roman" w:hAnsi="Times New Roman" w:cs="Times New Roman"/>
          <w:b/>
          <w:bCs/>
          <w:color w:val="000000" w:themeColor="text1"/>
          <w:sz w:val="24"/>
          <w:szCs w:val="24"/>
        </w:rPr>
        <w:br/>
        <w:t xml:space="preserve">        android:layout_height="wrap_content"</w:t>
      </w:r>
      <w:r w:rsidRPr="00403003">
        <w:rPr>
          <w:rFonts w:ascii="Times New Roman" w:hAnsi="Times New Roman" w:cs="Times New Roman"/>
          <w:b/>
          <w:bCs/>
          <w:color w:val="000000" w:themeColor="text1"/>
          <w:sz w:val="24"/>
          <w:szCs w:val="24"/>
        </w:rPr>
        <w:br/>
        <w:t xml:space="preserve">        android:orientation="horizontal"</w:t>
      </w:r>
      <w:r w:rsidRPr="00403003">
        <w:rPr>
          <w:rFonts w:ascii="Times New Roman" w:hAnsi="Times New Roman" w:cs="Times New Roman"/>
          <w:b/>
          <w:bCs/>
          <w:color w:val="000000" w:themeColor="text1"/>
          <w:sz w:val="24"/>
          <w:szCs w:val="24"/>
        </w:rPr>
        <w:br/>
        <w:t xml:space="preserve">        android:layout_marginRight="12dp"</w:t>
      </w:r>
      <w:r w:rsidRPr="00403003">
        <w:rPr>
          <w:rFonts w:ascii="Times New Roman" w:hAnsi="Times New Roman" w:cs="Times New Roman"/>
          <w:b/>
          <w:bCs/>
          <w:color w:val="000000" w:themeColor="text1"/>
          <w:sz w:val="24"/>
          <w:szCs w:val="24"/>
        </w:rPr>
        <w:br/>
        <w:t xml:space="preserve">        android:layout_marginEnd="12dp"</w:t>
      </w:r>
      <w:r w:rsidRPr="00403003">
        <w:rPr>
          <w:rFonts w:ascii="Times New Roman" w:hAnsi="Times New Roman" w:cs="Times New Roman"/>
          <w:b/>
          <w:bCs/>
          <w:color w:val="000000" w:themeColor="text1"/>
          <w:sz w:val="24"/>
          <w:szCs w:val="24"/>
        </w:rPr>
        <w:br/>
        <w:t xml:space="preserve">        android:layout_alignTop="@+id/textView3"</w:t>
      </w:r>
      <w:r w:rsidRPr="00403003">
        <w:rPr>
          <w:rFonts w:ascii="Times New Roman" w:hAnsi="Times New Roman" w:cs="Times New Roman"/>
          <w:b/>
          <w:bCs/>
          <w:color w:val="000000" w:themeColor="text1"/>
          <w:sz w:val="24"/>
          <w:szCs w:val="24"/>
        </w:rPr>
        <w:br/>
        <w:t xml:space="preserve">        android:layout_alignRight="@+id/checkBox4"</w:t>
      </w:r>
      <w:r w:rsidRPr="00403003">
        <w:rPr>
          <w:rFonts w:ascii="Times New Roman" w:hAnsi="Times New Roman" w:cs="Times New Roman"/>
          <w:b/>
          <w:bCs/>
          <w:color w:val="000000" w:themeColor="text1"/>
          <w:sz w:val="24"/>
          <w:szCs w:val="24"/>
        </w:rPr>
        <w:br/>
        <w:t xml:space="preserve">        android:layout_alignEnd="@+id/checkBox4"</w:t>
      </w:r>
      <w:r w:rsidRPr="00403003">
        <w:rPr>
          <w:rFonts w:ascii="Times New Roman" w:hAnsi="Times New Roman" w:cs="Times New Roman"/>
          <w:color w:val="000000" w:themeColor="text1"/>
          <w:sz w:val="24"/>
          <w:szCs w:val="24"/>
        </w:rPr>
        <w:t>&gt;</w:t>
      </w:r>
      <w:r w:rsidRPr="00403003">
        <w:rPr>
          <w:rFonts w:ascii="Times New Roman" w:hAnsi="Times New Roman" w:cs="Times New Roman"/>
          <w:color w:val="000000" w:themeColor="text1"/>
          <w:sz w:val="24"/>
          <w:szCs w:val="24"/>
        </w:rPr>
        <w:br/>
      </w:r>
      <w:r w:rsidRPr="00403003">
        <w:rPr>
          <w:rFonts w:ascii="Times New Roman" w:hAnsi="Times New Roman" w:cs="Times New Roman"/>
          <w:color w:val="000000" w:themeColor="text1"/>
          <w:sz w:val="24"/>
          <w:szCs w:val="24"/>
        </w:rPr>
        <w:br/>
      </w:r>
      <w:r w:rsidRPr="00403003">
        <w:rPr>
          <w:rFonts w:ascii="Times New Roman" w:hAnsi="Times New Roman" w:cs="Times New Roman"/>
          <w:color w:val="000000" w:themeColor="text1"/>
          <w:sz w:val="24"/>
          <w:szCs w:val="24"/>
        </w:rPr>
        <w:br/>
        <w:t>&lt;</w:t>
      </w:r>
      <w:r w:rsidRPr="00403003">
        <w:rPr>
          <w:rFonts w:ascii="Times New Roman" w:hAnsi="Times New Roman" w:cs="Times New Roman"/>
          <w:b/>
          <w:bCs/>
          <w:color w:val="000000" w:themeColor="text1"/>
          <w:sz w:val="24"/>
          <w:szCs w:val="24"/>
        </w:rPr>
        <w:t>RadioButton</w:t>
      </w:r>
      <w:r w:rsidRPr="00403003">
        <w:rPr>
          <w:rFonts w:ascii="Times New Roman" w:hAnsi="Times New Roman" w:cs="Times New Roman"/>
          <w:b/>
          <w:bCs/>
          <w:color w:val="000000" w:themeColor="text1"/>
          <w:sz w:val="24"/>
          <w:szCs w:val="24"/>
        </w:rPr>
        <w:br/>
        <w:t xml:space="preserve">        android:id="@+id/radioButton3"</w:t>
      </w:r>
      <w:r w:rsidRPr="00403003">
        <w:rPr>
          <w:rFonts w:ascii="Times New Roman" w:hAnsi="Times New Roman" w:cs="Times New Roman"/>
          <w:b/>
          <w:bCs/>
          <w:color w:val="000000" w:themeColor="text1"/>
          <w:sz w:val="24"/>
          <w:szCs w:val="24"/>
        </w:rPr>
        <w:br/>
        <w:t xml:space="preserve">        android:layout_width="wrap_content"</w:t>
      </w:r>
      <w:r w:rsidRPr="00403003">
        <w:rPr>
          <w:rFonts w:ascii="Times New Roman" w:hAnsi="Times New Roman" w:cs="Times New Roman"/>
          <w:b/>
          <w:bCs/>
          <w:color w:val="000000" w:themeColor="text1"/>
          <w:sz w:val="24"/>
          <w:szCs w:val="24"/>
        </w:rPr>
        <w:br/>
        <w:t xml:space="preserve">        android:layout_height="wrap_content"</w:t>
      </w:r>
      <w:r w:rsidRPr="00403003">
        <w:rPr>
          <w:rFonts w:ascii="Times New Roman" w:hAnsi="Times New Roman" w:cs="Times New Roman"/>
          <w:b/>
          <w:bCs/>
          <w:color w:val="000000" w:themeColor="text1"/>
          <w:sz w:val="24"/>
          <w:szCs w:val="24"/>
        </w:rPr>
        <w:br/>
        <w:t xml:space="preserve">        android:text="Male"</w:t>
      </w:r>
      <w:r w:rsidRPr="00403003">
        <w:rPr>
          <w:rFonts w:ascii="Times New Roman" w:hAnsi="Times New Roman" w:cs="Times New Roman"/>
          <w:b/>
          <w:bCs/>
          <w:color w:val="000000" w:themeColor="text1"/>
          <w:sz w:val="24"/>
          <w:szCs w:val="24"/>
        </w:rPr>
        <w:br/>
        <w:t xml:space="preserve">        android:layout_alignTop="@+id/textView3"</w:t>
      </w:r>
      <w:r w:rsidRPr="00403003">
        <w:rPr>
          <w:rFonts w:ascii="Times New Roman" w:hAnsi="Times New Roman" w:cs="Times New Roman"/>
          <w:b/>
          <w:bCs/>
          <w:color w:val="000000" w:themeColor="text1"/>
          <w:sz w:val="24"/>
          <w:szCs w:val="24"/>
        </w:rPr>
        <w:br/>
        <w:t xml:space="preserve">        android:layout_alignRight="@+id/checkBox4"</w:t>
      </w:r>
      <w:r w:rsidRPr="00403003">
        <w:rPr>
          <w:rFonts w:ascii="Times New Roman" w:hAnsi="Times New Roman" w:cs="Times New Roman"/>
          <w:b/>
          <w:bCs/>
          <w:color w:val="000000" w:themeColor="text1"/>
          <w:sz w:val="24"/>
          <w:szCs w:val="24"/>
        </w:rPr>
        <w:br/>
        <w:t xml:space="preserve">        android:layout_alignEnd="@+id/checkBox4" </w:t>
      </w:r>
      <w:r w:rsidRPr="00403003">
        <w:rPr>
          <w:rFonts w:ascii="Times New Roman" w:hAnsi="Times New Roman" w:cs="Times New Roman"/>
          <w:color w:val="000000" w:themeColor="text1"/>
          <w:sz w:val="24"/>
          <w:szCs w:val="24"/>
        </w:rPr>
        <w:t>/&gt;</w:t>
      </w:r>
      <w:r w:rsidRPr="00403003">
        <w:rPr>
          <w:rFonts w:ascii="Times New Roman" w:hAnsi="Times New Roman" w:cs="Times New Roman"/>
          <w:color w:val="000000" w:themeColor="text1"/>
          <w:sz w:val="24"/>
          <w:szCs w:val="24"/>
        </w:rPr>
        <w:br/>
      </w:r>
      <w:r w:rsidRPr="00403003">
        <w:rPr>
          <w:rFonts w:ascii="Times New Roman" w:hAnsi="Times New Roman" w:cs="Times New Roman"/>
          <w:color w:val="000000" w:themeColor="text1"/>
          <w:sz w:val="24"/>
          <w:szCs w:val="24"/>
        </w:rPr>
        <w:br/>
        <w:t>&lt;</w:t>
      </w:r>
      <w:r w:rsidRPr="00403003">
        <w:rPr>
          <w:rFonts w:ascii="Times New Roman" w:hAnsi="Times New Roman" w:cs="Times New Roman"/>
          <w:b/>
          <w:bCs/>
          <w:color w:val="000000" w:themeColor="text1"/>
          <w:sz w:val="24"/>
          <w:szCs w:val="24"/>
        </w:rPr>
        <w:t>RadioButton</w:t>
      </w:r>
      <w:r w:rsidRPr="00403003">
        <w:rPr>
          <w:rFonts w:ascii="Times New Roman" w:hAnsi="Times New Roman" w:cs="Times New Roman"/>
          <w:b/>
          <w:bCs/>
          <w:color w:val="000000" w:themeColor="text1"/>
          <w:sz w:val="24"/>
          <w:szCs w:val="24"/>
        </w:rPr>
        <w:br/>
        <w:t xml:space="preserve">    android:id="@+id/radioButton2"</w:t>
      </w:r>
      <w:r w:rsidRPr="00403003">
        <w:rPr>
          <w:rFonts w:ascii="Times New Roman" w:hAnsi="Times New Roman" w:cs="Times New Roman"/>
          <w:b/>
          <w:bCs/>
          <w:color w:val="000000" w:themeColor="text1"/>
          <w:sz w:val="24"/>
          <w:szCs w:val="24"/>
        </w:rPr>
        <w:br/>
        <w:t xml:space="preserve">    android:layout_width="wrap_content"</w:t>
      </w:r>
      <w:r w:rsidRPr="00403003">
        <w:rPr>
          <w:rFonts w:ascii="Times New Roman" w:hAnsi="Times New Roman" w:cs="Times New Roman"/>
          <w:b/>
          <w:bCs/>
          <w:color w:val="000000" w:themeColor="text1"/>
          <w:sz w:val="24"/>
          <w:szCs w:val="24"/>
        </w:rPr>
        <w:br/>
        <w:t xml:space="preserve">    android:layout_height="wrap_content"</w:t>
      </w:r>
      <w:r w:rsidRPr="00403003">
        <w:rPr>
          <w:rFonts w:ascii="Times New Roman" w:hAnsi="Times New Roman" w:cs="Times New Roman"/>
          <w:b/>
          <w:bCs/>
          <w:color w:val="000000" w:themeColor="text1"/>
          <w:sz w:val="24"/>
          <w:szCs w:val="24"/>
        </w:rPr>
        <w:br/>
        <w:t xml:space="preserve">    android:layout_alignBaseline="@+id/radioButton3"</w:t>
      </w:r>
      <w:r w:rsidRPr="00403003">
        <w:rPr>
          <w:rFonts w:ascii="Times New Roman" w:hAnsi="Times New Roman" w:cs="Times New Roman"/>
          <w:b/>
          <w:bCs/>
          <w:color w:val="000000" w:themeColor="text1"/>
          <w:sz w:val="24"/>
          <w:szCs w:val="24"/>
        </w:rPr>
        <w:br/>
        <w:t xml:space="preserve">    android:layout_alignBottom="@+id/radioButton3"</w:t>
      </w:r>
      <w:r w:rsidRPr="00403003">
        <w:rPr>
          <w:rFonts w:ascii="Times New Roman" w:hAnsi="Times New Roman" w:cs="Times New Roman"/>
          <w:b/>
          <w:bCs/>
          <w:color w:val="000000" w:themeColor="text1"/>
          <w:sz w:val="24"/>
          <w:szCs w:val="24"/>
        </w:rPr>
        <w:br/>
        <w:t xml:space="preserve">    android:layout_marginEnd="18dp"</w:t>
      </w:r>
      <w:r w:rsidRPr="00403003">
        <w:rPr>
          <w:rFonts w:ascii="Times New Roman" w:hAnsi="Times New Roman" w:cs="Times New Roman"/>
          <w:b/>
          <w:bCs/>
          <w:color w:val="000000" w:themeColor="text1"/>
          <w:sz w:val="24"/>
          <w:szCs w:val="24"/>
        </w:rPr>
        <w:br/>
        <w:t xml:space="preserve">        android:layout_marginRight="18dp"</w:t>
      </w:r>
      <w:r w:rsidRPr="00403003">
        <w:rPr>
          <w:rFonts w:ascii="Times New Roman" w:hAnsi="Times New Roman" w:cs="Times New Roman"/>
          <w:b/>
          <w:bCs/>
          <w:color w:val="000000" w:themeColor="text1"/>
          <w:sz w:val="24"/>
          <w:szCs w:val="24"/>
        </w:rPr>
        <w:br/>
      </w:r>
      <w:r w:rsidRPr="00403003">
        <w:rPr>
          <w:rFonts w:ascii="Times New Roman" w:hAnsi="Times New Roman" w:cs="Times New Roman"/>
          <w:b/>
          <w:bCs/>
          <w:color w:val="000000" w:themeColor="text1"/>
          <w:sz w:val="24"/>
          <w:szCs w:val="24"/>
        </w:rPr>
        <w:lastRenderedPageBreak/>
        <w:t xml:space="preserve">        android:layout_toLeftOf="@+id/radioButton3"</w:t>
      </w:r>
      <w:r w:rsidRPr="00403003">
        <w:rPr>
          <w:rFonts w:ascii="Times New Roman" w:hAnsi="Times New Roman" w:cs="Times New Roman"/>
          <w:b/>
          <w:bCs/>
          <w:color w:val="000000" w:themeColor="text1"/>
          <w:sz w:val="24"/>
          <w:szCs w:val="24"/>
        </w:rPr>
        <w:br/>
        <w:t xml:space="preserve">        android:layout_toStartOf="@+id/radioButton3"</w:t>
      </w:r>
      <w:r w:rsidRPr="00403003">
        <w:rPr>
          <w:rFonts w:ascii="Times New Roman" w:hAnsi="Times New Roman" w:cs="Times New Roman"/>
          <w:b/>
          <w:bCs/>
          <w:color w:val="000000" w:themeColor="text1"/>
          <w:sz w:val="24"/>
          <w:szCs w:val="24"/>
        </w:rPr>
        <w:br/>
        <w:t xml:space="preserve">        android:text="Female" </w:t>
      </w:r>
      <w:r w:rsidRPr="00403003">
        <w:rPr>
          <w:rFonts w:ascii="Times New Roman" w:hAnsi="Times New Roman" w:cs="Times New Roman"/>
          <w:color w:val="000000" w:themeColor="text1"/>
          <w:sz w:val="24"/>
          <w:szCs w:val="24"/>
        </w:rPr>
        <w:t>/&gt;</w:t>
      </w:r>
      <w:r w:rsidRPr="00403003">
        <w:rPr>
          <w:rFonts w:ascii="Times New Roman" w:hAnsi="Times New Roman" w:cs="Times New Roman"/>
          <w:color w:val="000000" w:themeColor="text1"/>
          <w:sz w:val="24"/>
          <w:szCs w:val="24"/>
        </w:rPr>
        <w:br/>
        <w:t>&lt;/</w:t>
      </w:r>
      <w:r w:rsidRPr="00403003">
        <w:rPr>
          <w:rFonts w:ascii="Times New Roman" w:hAnsi="Times New Roman" w:cs="Times New Roman"/>
          <w:b/>
          <w:bCs/>
          <w:color w:val="000000" w:themeColor="text1"/>
          <w:sz w:val="24"/>
          <w:szCs w:val="24"/>
        </w:rPr>
        <w:t>RadioGroup</w:t>
      </w:r>
      <w:r w:rsidRPr="00403003">
        <w:rPr>
          <w:rFonts w:ascii="Times New Roman" w:hAnsi="Times New Roman" w:cs="Times New Roman"/>
          <w:color w:val="000000" w:themeColor="text1"/>
          <w:sz w:val="24"/>
          <w:szCs w:val="24"/>
        </w:rPr>
        <w:t>&gt;</w:t>
      </w:r>
      <w:r w:rsidRPr="00403003">
        <w:rPr>
          <w:rFonts w:ascii="Times New Roman" w:hAnsi="Times New Roman" w:cs="Times New Roman"/>
          <w:color w:val="000000" w:themeColor="text1"/>
          <w:sz w:val="24"/>
          <w:szCs w:val="24"/>
        </w:rPr>
        <w:br/>
        <w:t>&lt;/</w:t>
      </w:r>
      <w:r w:rsidRPr="00403003">
        <w:rPr>
          <w:rFonts w:ascii="Times New Roman" w:hAnsi="Times New Roman" w:cs="Times New Roman"/>
          <w:b/>
          <w:bCs/>
          <w:color w:val="000000" w:themeColor="text1"/>
          <w:sz w:val="24"/>
          <w:szCs w:val="24"/>
        </w:rPr>
        <w:t>RelativeLayout</w:t>
      </w:r>
      <w:r w:rsidRPr="00403003">
        <w:rPr>
          <w:rFonts w:ascii="Times New Roman" w:hAnsi="Times New Roman" w:cs="Times New Roman"/>
          <w:color w:val="000000" w:themeColor="text1"/>
          <w:sz w:val="24"/>
          <w:szCs w:val="24"/>
        </w:rPr>
        <w:t>&gt;</w:t>
      </w:r>
    </w:p>
    <w:p w:rsidR="00AD1176" w:rsidRPr="00403003" w:rsidRDefault="00AD1176" w:rsidP="00EE07B4">
      <w:pPr>
        <w:pStyle w:val="HTMLPreformatted"/>
        <w:shd w:val="clear" w:color="auto" w:fill="FFFFFF"/>
        <w:rPr>
          <w:rFonts w:ascii="Times New Roman" w:hAnsi="Times New Roman" w:cs="Times New Roman"/>
          <w:color w:val="000000" w:themeColor="text1"/>
          <w:sz w:val="24"/>
          <w:szCs w:val="24"/>
        </w:rPr>
      </w:pPr>
    </w:p>
    <w:p w:rsidR="00AD1176" w:rsidRPr="00403003" w:rsidRDefault="00AD1176" w:rsidP="00EE07B4">
      <w:pPr>
        <w:pStyle w:val="HTMLPreformatted"/>
        <w:shd w:val="clear" w:color="auto" w:fill="FFFFFF"/>
        <w:rPr>
          <w:rFonts w:ascii="Times New Roman" w:hAnsi="Times New Roman" w:cs="Times New Roman"/>
          <w:color w:val="000000" w:themeColor="text1"/>
          <w:sz w:val="24"/>
          <w:szCs w:val="24"/>
        </w:rPr>
      </w:pPr>
    </w:p>
    <w:p w:rsidR="00AD1176" w:rsidRPr="00403003" w:rsidRDefault="00AD1176" w:rsidP="00EE07B4">
      <w:pPr>
        <w:pStyle w:val="HTMLPreformatted"/>
        <w:shd w:val="clear" w:color="auto" w:fill="FFFFFF"/>
        <w:rPr>
          <w:rFonts w:ascii="Times New Roman" w:hAnsi="Times New Roman" w:cs="Times New Roman"/>
          <w:color w:val="000000" w:themeColor="text1"/>
          <w:sz w:val="24"/>
          <w:szCs w:val="24"/>
        </w:rPr>
      </w:pPr>
    </w:p>
    <w:p w:rsidR="00AD1176" w:rsidRPr="00403003" w:rsidRDefault="001725E2" w:rsidP="00EE07B4">
      <w:pPr>
        <w:pStyle w:val="HTMLPreformatted"/>
        <w:shd w:val="clear" w:color="auto" w:fill="FFFFFF"/>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3595092" cy="639127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8-03-02-15-01-38-131_com.example.rajesh.form.png"/>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595092" cy="6391275"/>
                    </a:xfrm>
                    <a:prstGeom prst="rect">
                      <a:avLst/>
                    </a:prstGeom>
                  </pic:spPr>
                </pic:pic>
              </a:graphicData>
            </a:graphic>
          </wp:inline>
        </w:drawing>
      </w:r>
    </w:p>
    <w:p w:rsidR="00AD1176" w:rsidRPr="00403003" w:rsidRDefault="00AD1176" w:rsidP="00EE07B4">
      <w:pPr>
        <w:pStyle w:val="HTMLPreformatted"/>
        <w:shd w:val="clear" w:color="auto" w:fill="FFFFFF"/>
        <w:rPr>
          <w:rFonts w:ascii="Times New Roman" w:hAnsi="Times New Roman" w:cs="Times New Roman"/>
          <w:color w:val="000000" w:themeColor="text1"/>
          <w:sz w:val="24"/>
          <w:szCs w:val="24"/>
        </w:rPr>
      </w:pPr>
    </w:p>
    <w:p w:rsidR="00AD1176" w:rsidRPr="00403003" w:rsidRDefault="00AD1176" w:rsidP="00EE07B4">
      <w:pPr>
        <w:pStyle w:val="HTMLPreformatted"/>
        <w:shd w:val="clear" w:color="auto" w:fill="FFFFFF"/>
        <w:rPr>
          <w:rFonts w:ascii="Times New Roman" w:hAnsi="Times New Roman" w:cs="Times New Roman"/>
          <w:color w:val="000000" w:themeColor="text1"/>
          <w:sz w:val="24"/>
          <w:szCs w:val="24"/>
        </w:rPr>
      </w:pPr>
    </w:p>
    <w:p w:rsidR="00AD1176" w:rsidRPr="00403003" w:rsidRDefault="00AD1176" w:rsidP="00EE07B4">
      <w:pPr>
        <w:pStyle w:val="HTMLPreformatted"/>
        <w:shd w:val="clear" w:color="auto" w:fill="FFFFFF"/>
        <w:rPr>
          <w:rFonts w:ascii="Times New Roman" w:hAnsi="Times New Roman" w:cs="Times New Roman"/>
          <w:color w:val="000000" w:themeColor="text1"/>
          <w:sz w:val="24"/>
          <w:szCs w:val="24"/>
        </w:rPr>
      </w:pPr>
    </w:p>
    <w:p w:rsidR="00AD1176" w:rsidRPr="00403003" w:rsidRDefault="00AD1176" w:rsidP="00EE07B4">
      <w:pPr>
        <w:pStyle w:val="HTMLPreformatted"/>
        <w:shd w:val="clear" w:color="auto" w:fill="FFFFFF"/>
        <w:rPr>
          <w:rFonts w:ascii="Times New Roman" w:hAnsi="Times New Roman" w:cs="Times New Roman"/>
          <w:color w:val="000000" w:themeColor="text1"/>
          <w:sz w:val="24"/>
          <w:szCs w:val="24"/>
        </w:rPr>
      </w:pPr>
    </w:p>
    <w:p w:rsidR="005A58C9" w:rsidRPr="00403003" w:rsidRDefault="005A58C9" w:rsidP="001725E2">
      <w:pPr>
        <w:ind w:left="1440" w:firstLine="720"/>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rPr>
        <w:t>Practical No 3</w:t>
      </w:r>
    </w:p>
    <w:p w:rsidR="005A58C9" w:rsidRPr="00403003" w:rsidRDefault="005A58C9" w:rsidP="005A58C9">
      <w:pPr>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rPr>
        <w:t xml:space="preserve">Aim: </w:t>
      </w:r>
      <w:r w:rsidR="00AA24E0" w:rsidRPr="00403003">
        <w:rPr>
          <w:rFonts w:ascii="Times New Roman" w:hAnsi="Times New Roman" w:cs="Times New Roman"/>
          <w:color w:val="000000" w:themeColor="text1"/>
          <w:sz w:val="24"/>
          <w:szCs w:val="24"/>
        </w:rPr>
        <w:t xml:space="preserve">Create an </w:t>
      </w:r>
      <w:r w:rsidR="002C0D0C" w:rsidRPr="00403003">
        <w:rPr>
          <w:rFonts w:ascii="Times New Roman" w:hAnsi="Times New Roman" w:cs="Times New Roman"/>
          <w:color w:val="000000" w:themeColor="text1"/>
          <w:sz w:val="24"/>
          <w:szCs w:val="24"/>
        </w:rPr>
        <w:t xml:space="preserve">android Application </w:t>
      </w:r>
      <w:r w:rsidRPr="00403003">
        <w:rPr>
          <w:rFonts w:ascii="Times New Roman" w:hAnsi="Times New Roman" w:cs="Times New Roman"/>
          <w:color w:val="000000" w:themeColor="text1"/>
          <w:sz w:val="24"/>
          <w:szCs w:val="24"/>
        </w:rPr>
        <w:t xml:space="preserve"> to</w:t>
      </w:r>
      <w:r w:rsidR="0081043B">
        <w:rPr>
          <w:rFonts w:ascii="Times New Roman" w:hAnsi="Times New Roman" w:cs="Times New Roman"/>
          <w:color w:val="000000" w:themeColor="text1"/>
          <w:sz w:val="24"/>
          <w:szCs w:val="24"/>
        </w:rPr>
        <w:t xml:space="preserve"> </w:t>
      </w:r>
      <w:r w:rsidR="00D26B3A" w:rsidRPr="00403003">
        <w:rPr>
          <w:rFonts w:ascii="Times New Roman" w:hAnsi="Times New Roman" w:cs="Times New Roman"/>
          <w:color w:val="000000" w:themeColor="text1"/>
          <w:sz w:val="24"/>
          <w:szCs w:val="24"/>
        </w:rPr>
        <w:t>demonstrate the  Spinner and ListV</w:t>
      </w:r>
      <w:r w:rsidR="002C0D0C" w:rsidRPr="00403003">
        <w:rPr>
          <w:rFonts w:ascii="Times New Roman" w:hAnsi="Times New Roman" w:cs="Times New Roman"/>
          <w:color w:val="000000" w:themeColor="text1"/>
          <w:sz w:val="24"/>
          <w:szCs w:val="24"/>
        </w:rPr>
        <w:t xml:space="preserve">iew </w:t>
      </w:r>
      <w:r w:rsidR="00D26B3A" w:rsidRPr="00403003">
        <w:rPr>
          <w:rFonts w:ascii="Times New Roman" w:hAnsi="Times New Roman" w:cs="Times New Roman"/>
          <w:color w:val="000000" w:themeColor="text1"/>
          <w:sz w:val="24"/>
          <w:szCs w:val="24"/>
        </w:rPr>
        <w:t xml:space="preserve"> View</w:t>
      </w:r>
    </w:p>
    <w:p w:rsidR="005A58C9" w:rsidRPr="00403003" w:rsidRDefault="005A58C9" w:rsidP="005A58C9">
      <w:pPr>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rPr>
        <w:t xml:space="preserve">Description: </w:t>
      </w:r>
    </w:p>
    <w:p w:rsidR="005A58C9" w:rsidRPr="00403003" w:rsidRDefault="005A58C9" w:rsidP="005A58C9">
      <w:pPr>
        <w:pStyle w:val="ListParagraph"/>
        <w:numPr>
          <w:ilvl w:val="0"/>
          <w:numId w:val="9"/>
        </w:numPr>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rPr>
        <w:t>ListeView View</w:t>
      </w:r>
    </w:p>
    <w:p w:rsidR="005A58C9" w:rsidRPr="00403003" w:rsidRDefault="005A58C9" w:rsidP="005A58C9">
      <w:pPr>
        <w:pStyle w:val="ListParagraph"/>
        <w:numPr>
          <w:ilvl w:val="0"/>
          <w:numId w:val="8"/>
        </w:numPr>
        <w:spacing w:after="0" w:line="240" w:lineRule="auto"/>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shd w:val="clear" w:color="auto" w:fill="FFFFFF"/>
        </w:rPr>
        <w:t>Android </w:t>
      </w:r>
      <w:r w:rsidRPr="00403003">
        <w:rPr>
          <w:rStyle w:val="Strong"/>
          <w:rFonts w:ascii="Times New Roman" w:hAnsi="Times New Roman" w:cs="Times New Roman"/>
          <w:color w:val="000000" w:themeColor="text1"/>
          <w:sz w:val="24"/>
          <w:szCs w:val="24"/>
          <w:shd w:val="clear" w:color="auto" w:fill="FFFFFF"/>
        </w:rPr>
        <w:t>ListView</w:t>
      </w:r>
      <w:r w:rsidRPr="00403003">
        <w:rPr>
          <w:rFonts w:ascii="Times New Roman" w:hAnsi="Times New Roman" w:cs="Times New Roman"/>
          <w:color w:val="000000" w:themeColor="text1"/>
          <w:sz w:val="24"/>
          <w:szCs w:val="24"/>
          <w:shd w:val="clear" w:color="auto" w:fill="FFFFFF"/>
        </w:rPr>
        <w:t> is a view which contains the group of items and displays in a scrollable list.</w:t>
      </w:r>
    </w:p>
    <w:p w:rsidR="005A58C9" w:rsidRPr="00403003" w:rsidRDefault="005A58C9" w:rsidP="005A58C9">
      <w:pPr>
        <w:pStyle w:val="ListParagraph"/>
        <w:numPr>
          <w:ilvl w:val="0"/>
          <w:numId w:val="8"/>
        </w:numPr>
        <w:spacing w:after="0" w:line="240" w:lineRule="auto"/>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shd w:val="clear" w:color="auto" w:fill="F9F9F9"/>
        </w:rPr>
        <w:t>The list items are automatically inserted to the list using an </w:t>
      </w:r>
      <w:r w:rsidRPr="00403003">
        <w:rPr>
          <w:rFonts w:ascii="Times New Roman" w:hAnsi="Times New Roman" w:cs="Times New Roman"/>
          <w:b/>
          <w:bCs/>
          <w:color w:val="000000" w:themeColor="text1"/>
          <w:sz w:val="24"/>
          <w:szCs w:val="24"/>
          <w:shd w:val="clear" w:color="auto" w:fill="F9F9F9"/>
        </w:rPr>
        <w:t>Adapter</w:t>
      </w:r>
      <w:r w:rsidRPr="00403003">
        <w:rPr>
          <w:rFonts w:ascii="Times New Roman" w:hAnsi="Times New Roman" w:cs="Times New Roman"/>
          <w:color w:val="000000" w:themeColor="text1"/>
          <w:sz w:val="24"/>
          <w:szCs w:val="24"/>
          <w:shd w:val="clear" w:color="auto" w:fill="F9F9F9"/>
        </w:rPr>
        <w:t> that pulls content from a source such as an array or database.</w:t>
      </w:r>
    </w:p>
    <w:p w:rsidR="005A58C9" w:rsidRPr="00403003" w:rsidRDefault="005A58C9" w:rsidP="005A58C9">
      <w:pPr>
        <w:pStyle w:val="ListParagraph"/>
        <w:numPr>
          <w:ilvl w:val="0"/>
          <w:numId w:val="8"/>
        </w:numPr>
        <w:spacing w:after="0" w:line="240" w:lineRule="auto"/>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shd w:val="clear" w:color="auto" w:fill="FFFFFF"/>
        </w:rPr>
        <w:t>Adapter holds the data and send the data to adapter view, the view can takes the data from adapter view and shows the data on different views like as spinner, list view, grid view etc.</w:t>
      </w:r>
    </w:p>
    <w:p w:rsidR="005A58C9" w:rsidRPr="00403003" w:rsidRDefault="005A58C9" w:rsidP="005A58C9">
      <w:pPr>
        <w:pStyle w:val="ListParagraph"/>
        <w:numPr>
          <w:ilvl w:val="0"/>
          <w:numId w:val="8"/>
        </w:numPr>
        <w:spacing w:before="48" w:after="48" w:line="360" w:lineRule="atLeast"/>
        <w:ind w:right="48"/>
        <w:outlineLvl w:val="1"/>
        <w:rPr>
          <w:rFonts w:ascii="Times New Roman" w:hAnsi="Times New Roman" w:cs="Times New Roman"/>
          <w:color w:val="000000" w:themeColor="text1"/>
          <w:spacing w:val="-15"/>
          <w:sz w:val="24"/>
          <w:szCs w:val="24"/>
        </w:rPr>
      </w:pPr>
      <w:r w:rsidRPr="00403003">
        <w:rPr>
          <w:rFonts w:ascii="Times New Roman" w:hAnsi="Times New Roman" w:cs="Times New Roman"/>
          <w:color w:val="000000" w:themeColor="text1"/>
          <w:spacing w:val="-15"/>
          <w:sz w:val="24"/>
          <w:szCs w:val="24"/>
        </w:rPr>
        <w:t>ListView Attributes</w:t>
      </w:r>
    </w:p>
    <w:p w:rsidR="005A58C9" w:rsidRPr="00403003" w:rsidRDefault="005A58C9" w:rsidP="005A58C9">
      <w:pPr>
        <w:pStyle w:val="ListParagraph"/>
        <w:spacing w:before="48" w:after="48" w:line="360" w:lineRule="atLeast"/>
        <w:ind w:right="48"/>
        <w:outlineLvl w:val="1"/>
        <w:rPr>
          <w:rFonts w:ascii="Times New Roman" w:hAnsi="Times New Roman" w:cs="Times New Roman"/>
          <w:color w:val="000000" w:themeColor="text1"/>
          <w:spacing w:val="-15"/>
          <w:sz w:val="24"/>
          <w:szCs w:val="24"/>
        </w:rPr>
      </w:pPr>
      <w:r w:rsidRPr="00403003">
        <w:rPr>
          <w:rFonts w:ascii="Times New Roman" w:hAnsi="Times New Roman" w:cs="Times New Roman"/>
          <w:color w:val="000000" w:themeColor="text1"/>
          <w:spacing w:val="-15"/>
          <w:sz w:val="24"/>
          <w:szCs w:val="24"/>
        </w:rPr>
        <w:t>-id: specifies the id ,that uniquely identify the view</w:t>
      </w:r>
    </w:p>
    <w:p w:rsidR="005A58C9" w:rsidRPr="00403003" w:rsidRDefault="005A58C9" w:rsidP="005A58C9">
      <w:pPr>
        <w:pStyle w:val="ListParagraph"/>
        <w:spacing w:before="48" w:after="48" w:line="360" w:lineRule="atLeast"/>
        <w:ind w:right="48"/>
        <w:outlineLvl w:val="1"/>
        <w:rPr>
          <w:rFonts w:ascii="Times New Roman" w:hAnsi="Times New Roman" w:cs="Times New Roman"/>
          <w:color w:val="000000" w:themeColor="text1"/>
          <w:spacing w:val="-15"/>
          <w:sz w:val="24"/>
          <w:szCs w:val="24"/>
        </w:rPr>
      </w:pPr>
      <w:r w:rsidRPr="00403003">
        <w:rPr>
          <w:rFonts w:ascii="Times New Roman" w:hAnsi="Times New Roman" w:cs="Times New Roman"/>
          <w:color w:val="000000" w:themeColor="text1"/>
          <w:spacing w:val="-15"/>
          <w:sz w:val="24"/>
          <w:szCs w:val="24"/>
        </w:rPr>
        <w:t>- entries: specifies  the reference to an array  resource that  will fill the ListView</w:t>
      </w:r>
    </w:p>
    <w:p w:rsidR="005A58C9" w:rsidRPr="00403003" w:rsidRDefault="005A58C9" w:rsidP="005A58C9">
      <w:pPr>
        <w:pStyle w:val="ListParagraph"/>
        <w:numPr>
          <w:ilvl w:val="0"/>
          <w:numId w:val="8"/>
        </w:numPr>
        <w:spacing w:before="48" w:after="48" w:line="360" w:lineRule="atLeast"/>
        <w:ind w:right="48"/>
        <w:outlineLvl w:val="1"/>
        <w:rPr>
          <w:rFonts w:ascii="Times New Roman" w:hAnsi="Times New Roman" w:cs="Times New Roman"/>
          <w:color w:val="000000" w:themeColor="text1"/>
          <w:spacing w:val="-15"/>
          <w:sz w:val="24"/>
          <w:szCs w:val="24"/>
        </w:rPr>
      </w:pPr>
      <w:r w:rsidRPr="00403003">
        <w:rPr>
          <w:rFonts w:ascii="Times New Roman" w:hAnsi="Times New Roman" w:cs="Times New Roman"/>
          <w:color w:val="000000" w:themeColor="text1"/>
          <w:spacing w:val="-15"/>
          <w:sz w:val="24"/>
          <w:szCs w:val="24"/>
        </w:rPr>
        <w:t>ListeView methods</w:t>
      </w:r>
    </w:p>
    <w:p w:rsidR="005A58C9" w:rsidRPr="00403003" w:rsidRDefault="005A58C9" w:rsidP="005A58C9">
      <w:pPr>
        <w:pStyle w:val="ListParagraph"/>
        <w:spacing w:before="48" w:after="48" w:line="360" w:lineRule="atLeast"/>
        <w:ind w:right="48"/>
        <w:outlineLvl w:val="1"/>
        <w:rPr>
          <w:rFonts w:ascii="Times New Roman" w:hAnsi="Times New Roman" w:cs="Times New Roman"/>
          <w:color w:val="000000" w:themeColor="text1"/>
          <w:spacing w:val="-15"/>
          <w:sz w:val="24"/>
          <w:szCs w:val="24"/>
        </w:rPr>
      </w:pPr>
      <w:r w:rsidRPr="00403003">
        <w:rPr>
          <w:rFonts w:ascii="Times New Roman" w:hAnsi="Times New Roman" w:cs="Times New Roman"/>
          <w:color w:val="000000" w:themeColor="text1"/>
          <w:spacing w:val="-15"/>
          <w:sz w:val="24"/>
          <w:szCs w:val="24"/>
        </w:rPr>
        <w:t xml:space="preserve">setChoiceMode(int n) – this method specify the no of items to be selected a t time from list view </w:t>
      </w:r>
    </w:p>
    <w:p w:rsidR="005A58C9" w:rsidRPr="00403003" w:rsidRDefault="005A58C9" w:rsidP="005A58C9">
      <w:pPr>
        <w:pStyle w:val="ListParagraph"/>
        <w:numPr>
          <w:ilvl w:val="0"/>
          <w:numId w:val="9"/>
        </w:numPr>
        <w:spacing w:before="48" w:after="48" w:line="360" w:lineRule="atLeast"/>
        <w:ind w:right="48"/>
        <w:outlineLvl w:val="1"/>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rPr>
        <w:t>Spinner View</w:t>
      </w:r>
    </w:p>
    <w:p w:rsidR="005A58C9" w:rsidRPr="00403003" w:rsidRDefault="005A58C9" w:rsidP="005A58C9">
      <w:pPr>
        <w:pStyle w:val="ListParagraph"/>
        <w:numPr>
          <w:ilvl w:val="0"/>
          <w:numId w:val="8"/>
        </w:numPr>
        <w:spacing w:before="48" w:after="48" w:line="360" w:lineRule="atLeast"/>
        <w:ind w:right="48"/>
        <w:outlineLvl w:val="1"/>
        <w:rPr>
          <w:rFonts w:ascii="Times New Roman" w:hAnsi="Times New Roman" w:cs="Times New Roman"/>
          <w:color w:val="000000" w:themeColor="text1"/>
          <w:sz w:val="24"/>
          <w:szCs w:val="24"/>
        </w:rPr>
      </w:pPr>
      <w:r w:rsidRPr="00403003">
        <w:rPr>
          <w:rStyle w:val="Strong"/>
          <w:rFonts w:ascii="Times New Roman" w:hAnsi="Times New Roman" w:cs="Times New Roman"/>
          <w:color w:val="000000" w:themeColor="text1"/>
          <w:sz w:val="24"/>
          <w:szCs w:val="24"/>
          <w:shd w:val="clear" w:color="auto" w:fill="FFFFFF"/>
        </w:rPr>
        <w:t>Android Spinner</w:t>
      </w:r>
      <w:r w:rsidRPr="00403003">
        <w:rPr>
          <w:rFonts w:ascii="Times New Roman" w:hAnsi="Times New Roman" w:cs="Times New Roman"/>
          <w:color w:val="000000" w:themeColor="text1"/>
          <w:sz w:val="24"/>
          <w:szCs w:val="24"/>
          <w:shd w:val="clear" w:color="auto" w:fill="FFFFFF"/>
        </w:rPr>
        <w:t> is like the combox box of AWT or Swing. It can be used to display the multiple options to the user in which only one item can be selected by the user.</w:t>
      </w:r>
    </w:p>
    <w:p w:rsidR="005A58C9" w:rsidRPr="00403003" w:rsidRDefault="005A58C9" w:rsidP="005A58C9">
      <w:pPr>
        <w:pStyle w:val="ListParagraph"/>
        <w:numPr>
          <w:ilvl w:val="0"/>
          <w:numId w:val="8"/>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rPr>
        <w:t>Android spinner is like the drop down menu with multiple values from which the end user can select only one value.</w:t>
      </w:r>
    </w:p>
    <w:p w:rsidR="005A58C9" w:rsidRPr="00403003" w:rsidRDefault="005A58C9" w:rsidP="005A58C9">
      <w:pPr>
        <w:pStyle w:val="ListParagraph"/>
        <w:numPr>
          <w:ilvl w:val="0"/>
          <w:numId w:val="8"/>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rPr>
        <w:t>Android spinner is associated with AdapterView. So you need to use one of the adapter classes with spinner.</w:t>
      </w:r>
    </w:p>
    <w:p w:rsidR="005A58C9" w:rsidRPr="00403003" w:rsidRDefault="005A58C9" w:rsidP="00EE07B4">
      <w:pPr>
        <w:pStyle w:val="HTMLPreformatted"/>
        <w:shd w:val="clear" w:color="auto" w:fill="FFFFFF"/>
        <w:rPr>
          <w:rFonts w:ascii="Times New Roman" w:hAnsi="Times New Roman" w:cs="Times New Roman"/>
          <w:color w:val="000000" w:themeColor="text1"/>
          <w:sz w:val="24"/>
          <w:szCs w:val="24"/>
        </w:rPr>
      </w:pPr>
    </w:p>
    <w:p w:rsidR="008965D3" w:rsidRPr="00403003" w:rsidRDefault="00E577F9" w:rsidP="00EE07B4">
      <w:pPr>
        <w:pStyle w:val="HTMLPreformatted"/>
        <w:shd w:val="clear" w:color="auto" w:fill="FFFFFF"/>
        <w:rPr>
          <w:rFonts w:ascii="Times New Roman" w:hAnsi="Times New Roman" w:cs="Times New Roman"/>
          <w:color w:val="000000" w:themeColor="text1"/>
          <w:sz w:val="24"/>
          <w:szCs w:val="24"/>
          <w:u w:val="single"/>
        </w:rPr>
      </w:pPr>
      <w:r w:rsidRPr="00403003">
        <w:rPr>
          <w:rFonts w:ascii="Times New Roman" w:hAnsi="Times New Roman" w:cs="Times New Roman"/>
          <w:color w:val="000000" w:themeColor="text1"/>
          <w:sz w:val="24"/>
          <w:szCs w:val="24"/>
        </w:rPr>
        <w:tab/>
      </w:r>
      <w:r w:rsidRPr="00403003">
        <w:rPr>
          <w:rFonts w:ascii="Times New Roman" w:hAnsi="Times New Roman" w:cs="Times New Roman"/>
          <w:color w:val="000000" w:themeColor="text1"/>
          <w:sz w:val="24"/>
          <w:szCs w:val="24"/>
        </w:rPr>
        <w:tab/>
      </w:r>
      <w:r w:rsidRPr="00403003">
        <w:rPr>
          <w:rFonts w:ascii="Times New Roman" w:hAnsi="Times New Roman" w:cs="Times New Roman"/>
          <w:color w:val="000000" w:themeColor="text1"/>
          <w:sz w:val="24"/>
          <w:szCs w:val="24"/>
        </w:rPr>
        <w:tab/>
      </w:r>
      <w:r w:rsidRPr="00403003">
        <w:rPr>
          <w:rFonts w:ascii="Times New Roman" w:hAnsi="Times New Roman" w:cs="Times New Roman"/>
          <w:color w:val="000000" w:themeColor="text1"/>
          <w:sz w:val="24"/>
          <w:szCs w:val="24"/>
          <w:u w:val="single"/>
        </w:rPr>
        <w:t>Program</w:t>
      </w:r>
    </w:p>
    <w:p w:rsidR="008965D3" w:rsidRPr="00403003" w:rsidRDefault="005A58C9" w:rsidP="00EE07B4">
      <w:pPr>
        <w:pStyle w:val="HTMLPreformatted"/>
        <w:shd w:val="clear" w:color="auto" w:fill="FFFFFF"/>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rPr>
        <w:t>a</w:t>
      </w:r>
      <w:r w:rsidR="008965D3" w:rsidRPr="00403003">
        <w:rPr>
          <w:rFonts w:ascii="Times New Roman" w:hAnsi="Times New Roman" w:cs="Times New Roman"/>
          <w:color w:val="000000" w:themeColor="text1"/>
          <w:sz w:val="24"/>
          <w:szCs w:val="24"/>
        </w:rPr>
        <w:t xml:space="preserve">)ListView </w:t>
      </w:r>
    </w:p>
    <w:p w:rsidR="00E577F9" w:rsidRPr="00403003" w:rsidRDefault="00E577F9" w:rsidP="00EE07B4">
      <w:pPr>
        <w:pStyle w:val="HTMLPreformatted"/>
        <w:shd w:val="clear" w:color="auto" w:fill="FFFFFF"/>
        <w:rPr>
          <w:rFonts w:ascii="Times New Roman" w:hAnsi="Times New Roman" w:cs="Times New Roman"/>
          <w:color w:val="000000" w:themeColor="text1"/>
          <w:sz w:val="24"/>
          <w:szCs w:val="24"/>
        </w:rPr>
      </w:pPr>
    </w:p>
    <w:p w:rsidR="00E577F9" w:rsidRPr="00403003" w:rsidRDefault="00E577F9" w:rsidP="00E577F9">
      <w:pPr>
        <w:rPr>
          <w:rFonts w:ascii="Times New Roman" w:hAnsi="Times New Roman" w:cs="Times New Roman"/>
          <w:color w:val="000000" w:themeColor="text1"/>
          <w:sz w:val="24"/>
          <w:szCs w:val="24"/>
          <w:u w:val="single"/>
        </w:rPr>
      </w:pPr>
      <w:r w:rsidRPr="00403003">
        <w:rPr>
          <w:rFonts w:ascii="Times New Roman" w:hAnsi="Times New Roman" w:cs="Times New Roman"/>
          <w:color w:val="000000" w:themeColor="text1"/>
          <w:sz w:val="24"/>
          <w:szCs w:val="24"/>
          <w:u w:val="single"/>
        </w:rPr>
        <w:t>activity_main.xml</w:t>
      </w:r>
    </w:p>
    <w:p w:rsidR="008965D3" w:rsidRPr="00403003" w:rsidRDefault="008965D3" w:rsidP="00EE07B4">
      <w:pPr>
        <w:pStyle w:val="HTMLPreformatted"/>
        <w:shd w:val="clear" w:color="auto" w:fill="FFFFFF"/>
        <w:rPr>
          <w:rFonts w:ascii="Times New Roman" w:hAnsi="Times New Roman" w:cs="Times New Roman"/>
          <w:color w:val="000000" w:themeColor="text1"/>
          <w:sz w:val="24"/>
          <w:szCs w:val="24"/>
        </w:rPr>
      </w:pPr>
    </w:p>
    <w:p w:rsidR="00931123" w:rsidRPr="00403003" w:rsidRDefault="00931123" w:rsidP="00931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403003">
        <w:rPr>
          <w:rFonts w:ascii="Times New Roman" w:eastAsia="Times New Roman" w:hAnsi="Times New Roman" w:cs="Times New Roman"/>
          <w:i/>
          <w:iCs/>
          <w:color w:val="000000" w:themeColor="text1"/>
          <w:sz w:val="24"/>
          <w:szCs w:val="24"/>
        </w:rPr>
        <w:t>&lt;?</w:t>
      </w:r>
      <w:r w:rsidRPr="00403003">
        <w:rPr>
          <w:rFonts w:ascii="Times New Roman" w:eastAsia="Times New Roman" w:hAnsi="Times New Roman" w:cs="Times New Roman"/>
          <w:b/>
          <w:bCs/>
          <w:color w:val="000000" w:themeColor="text1"/>
          <w:sz w:val="24"/>
          <w:szCs w:val="24"/>
        </w:rPr>
        <w:t>xml version="1.0" encoding="utf-8"</w:t>
      </w:r>
      <w:r w:rsidRPr="00403003">
        <w:rPr>
          <w:rFonts w:ascii="Times New Roman" w:eastAsia="Times New Roman" w:hAnsi="Times New Roman" w:cs="Times New Roman"/>
          <w:i/>
          <w:iCs/>
          <w:color w:val="000000" w:themeColor="text1"/>
          <w:sz w:val="24"/>
          <w:szCs w:val="24"/>
        </w:rPr>
        <w:t>?&gt;</w:t>
      </w:r>
      <w:r w:rsidRPr="00403003">
        <w:rPr>
          <w:rFonts w:ascii="Times New Roman" w:eastAsia="Times New Roman" w:hAnsi="Times New Roman" w:cs="Times New Roman"/>
          <w:i/>
          <w:iCs/>
          <w:color w:val="000000" w:themeColor="text1"/>
          <w:sz w:val="24"/>
          <w:szCs w:val="24"/>
        </w:rPr>
        <w:br/>
      </w:r>
      <w:r w:rsidRPr="00403003">
        <w:rPr>
          <w:rFonts w:ascii="Times New Roman" w:eastAsia="Times New Roman" w:hAnsi="Times New Roman" w:cs="Times New Roman"/>
          <w:color w:val="000000" w:themeColor="text1"/>
          <w:sz w:val="24"/>
          <w:szCs w:val="24"/>
        </w:rPr>
        <w:t>&lt;</w:t>
      </w:r>
      <w:r w:rsidRPr="00403003">
        <w:rPr>
          <w:rFonts w:ascii="Times New Roman" w:eastAsia="Times New Roman" w:hAnsi="Times New Roman" w:cs="Times New Roman"/>
          <w:b/>
          <w:bCs/>
          <w:color w:val="000000" w:themeColor="text1"/>
          <w:sz w:val="24"/>
          <w:szCs w:val="24"/>
        </w:rPr>
        <w:t>RelativeLayout xmlns:android="http://schemas.android.com/apk/res/android"</w:t>
      </w:r>
      <w:r w:rsidRPr="00403003">
        <w:rPr>
          <w:rFonts w:ascii="Times New Roman" w:eastAsia="Times New Roman" w:hAnsi="Times New Roman" w:cs="Times New Roman"/>
          <w:b/>
          <w:bCs/>
          <w:color w:val="000000" w:themeColor="text1"/>
          <w:sz w:val="24"/>
          <w:szCs w:val="24"/>
        </w:rPr>
        <w:br/>
        <w:t xml:space="preserve">    xmlns:app="http://schemas.android.com/apk/res-auto"</w:t>
      </w:r>
      <w:r w:rsidRPr="00403003">
        <w:rPr>
          <w:rFonts w:ascii="Times New Roman" w:eastAsia="Times New Roman" w:hAnsi="Times New Roman" w:cs="Times New Roman"/>
          <w:b/>
          <w:bCs/>
          <w:color w:val="000000" w:themeColor="text1"/>
          <w:sz w:val="24"/>
          <w:szCs w:val="24"/>
        </w:rPr>
        <w:br/>
        <w:t xml:space="preserve">    xmlns:tools="http://schemas.android.com/tools"</w:t>
      </w:r>
      <w:r w:rsidRPr="00403003">
        <w:rPr>
          <w:rFonts w:ascii="Times New Roman" w:eastAsia="Times New Roman" w:hAnsi="Times New Roman" w:cs="Times New Roman"/>
          <w:b/>
          <w:bCs/>
          <w:color w:val="000000" w:themeColor="text1"/>
          <w:sz w:val="24"/>
          <w:szCs w:val="24"/>
        </w:rPr>
        <w:br/>
        <w:t xml:space="preserve">    android:layout_width="match_parent"</w:t>
      </w:r>
      <w:r w:rsidRPr="00403003">
        <w:rPr>
          <w:rFonts w:ascii="Times New Roman" w:eastAsia="Times New Roman" w:hAnsi="Times New Roman" w:cs="Times New Roman"/>
          <w:b/>
          <w:bCs/>
          <w:color w:val="000000" w:themeColor="text1"/>
          <w:sz w:val="24"/>
          <w:szCs w:val="24"/>
        </w:rPr>
        <w:br/>
        <w:t xml:space="preserve">    android:layout_height="match_parent"</w:t>
      </w:r>
      <w:r w:rsidRPr="00403003">
        <w:rPr>
          <w:rFonts w:ascii="Times New Roman" w:eastAsia="Times New Roman" w:hAnsi="Times New Roman" w:cs="Times New Roman"/>
          <w:b/>
          <w:bCs/>
          <w:color w:val="000000" w:themeColor="text1"/>
          <w:sz w:val="24"/>
          <w:szCs w:val="24"/>
        </w:rPr>
        <w:br/>
        <w:t xml:space="preserve">    tools:context="com.example.rajesh.form.MainActivity"</w:t>
      </w:r>
      <w:r w:rsidRPr="00403003">
        <w:rPr>
          <w:rFonts w:ascii="Times New Roman" w:eastAsia="Times New Roman" w:hAnsi="Times New Roman" w:cs="Times New Roman"/>
          <w:color w:val="000000" w:themeColor="text1"/>
          <w:sz w:val="24"/>
          <w:szCs w:val="24"/>
        </w:rPr>
        <w:t>&gt;</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lastRenderedPageBreak/>
        <w:t>&lt;</w:t>
      </w:r>
      <w:r w:rsidRPr="00403003">
        <w:rPr>
          <w:rFonts w:ascii="Times New Roman" w:eastAsia="Times New Roman" w:hAnsi="Times New Roman" w:cs="Times New Roman"/>
          <w:b/>
          <w:bCs/>
          <w:color w:val="000000" w:themeColor="text1"/>
          <w:sz w:val="24"/>
          <w:szCs w:val="24"/>
          <w:shd w:val="clear" w:color="auto" w:fill="E4E4FF"/>
        </w:rPr>
        <w:t>ListView</w:t>
      </w:r>
      <w:r w:rsidRPr="00403003">
        <w:rPr>
          <w:rFonts w:ascii="Times New Roman" w:eastAsia="Times New Roman" w:hAnsi="Times New Roman" w:cs="Times New Roman"/>
          <w:b/>
          <w:bCs/>
          <w:color w:val="000000" w:themeColor="text1"/>
          <w:sz w:val="24"/>
          <w:szCs w:val="24"/>
        </w:rPr>
        <w:br/>
        <w:t xml:space="preserve">        android:id="@+id/list"</w:t>
      </w:r>
      <w:r w:rsidRPr="00403003">
        <w:rPr>
          <w:rFonts w:ascii="Times New Roman" w:eastAsia="Times New Roman" w:hAnsi="Times New Roman" w:cs="Times New Roman"/>
          <w:b/>
          <w:bCs/>
          <w:color w:val="000000" w:themeColor="text1"/>
          <w:sz w:val="24"/>
          <w:szCs w:val="24"/>
        </w:rPr>
        <w:br/>
        <w:t xml:space="preserve">        android:layout_width="match_parent"</w:t>
      </w:r>
      <w:r w:rsidRPr="00403003">
        <w:rPr>
          <w:rFonts w:ascii="Times New Roman" w:eastAsia="Times New Roman" w:hAnsi="Times New Roman" w:cs="Times New Roman"/>
          <w:b/>
          <w:bCs/>
          <w:color w:val="000000" w:themeColor="text1"/>
          <w:sz w:val="24"/>
          <w:szCs w:val="24"/>
        </w:rPr>
        <w:br/>
        <w:t xml:space="preserve">        android:layout_height="match_parent"</w:t>
      </w:r>
      <w:r w:rsidRPr="00403003">
        <w:rPr>
          <w:rFonts w:ascii="Times New Roman" w:eastAsia="Times New Roman" w:hAnsi="Times New Roman" w:cs="Times New Roman"/>
          <w:b/>
          <w:bCs/>
          <w:color w:val="000000" w:themeColor="text1"/>
          <w:sz w:val="24"/>
          <w:szCs w:val="24"/>
        </w:rPr>
        <w:br/>
        <w:t xml:space="preserve">        android:layout_alignParentTop="true" </w:t>
      </w:r>
      <w:r w:rsidRPr="00403003">
        <w:rPr>
          <w:rFonts w:ascii="Times New Roman" w:eastAsia="Times New Roman" w:hAnsi="Times New Roman" w:cs="Times New Roman"/>
          <w:color w:val="000000" w:themeColor="text1"/>
          <w:sz w:val="24"/>
          <w:szCs w:val="24"/>
        </w:rPr>
        <w:t>/&gt;</w:t>
      </w:r>
      <w:r w:rsidRPr="00403003">
        <w:rPr>
          <w:rFonts w:ascii="Times New Roman" w:eastAsia="Times New Roman" w:hAnsi="Times New Roman" w:cs="Times New Roman"/>
          <w:color w:val="000000" w:themeColor="text1"/>
          <w:sz w:val="24"/>
          <w:szCs w:val="24"/>
        </w:rPr>
        <w:br/>
        <w:t>&lt;/</w:t>
      </w:r>
      <w:r w:rsidRPr="00403003">
        <w:rPr>
          <w:rFonts w:ascii="Times New Roman" w:eastAsia="Times New Roman" w:hAnsi="Times New Roman" w:cs="Times New Roman"/>
          <w:b/>
          <w:bCs/>
          <w:color w:val="000000" w:themeColor="text1"/>
          <w:sz w:val="24"/>
          <w:szCs w:val="24"/>
        </w:rPr>
        <w:t>RelativeLayout</w:t>
      </w:r>
      <w:r w:rsidRPr="00403003">
        <w:rPr>
          <w:rFonts w:ascii="Times New Roman" w:eastAsia="Times New Roman" w:hAnsi="Times New Roman" w:cs="Times New Roman"/>
          <w:color w:val="000000" w:themeColor="text1"/>
          <w:sz w:val="24"/>
          <w:szCs w:val="24"/>
        </w:rPr>
        <w:t>&gt;</w:t>
      </w:r>
    </w:p>
    <w:p w:rsidR="00EE07B4" w:rsidRPr="00403003" w:rsidRDefault="00EE07B4">
      <w:pPr>
        <w:rPr>
          <w:rFonts w:ascii="Times New Roman" w:hAnsi="Times New Roman" w:cs="Times New Roman"/>
          <w:color w:val="000000" w:themeColor="text1"/>
          <w:sz w:val="24"/>
          <w:szCs w:val="24"/>
        </w:rPr>
      </w:pPr>
    </w:p>
    <w:p w:rsidR="00E577F9" w:rsidRPr="00403003" w:rsidRDefault="00E577F9" w:rsidP="00E577F9">
      <w:pPr>
        <w:pStyle w:val="ListParagraph"/>
        <w:rPr>
          <w:rFonts w:ascii="Times New Roman" w:hAnsi="Times New Roman" w:cs="Times New Roman"/>
          <w:color w:val="000000" w:themeColor="text1"/>
          <w:sz w:val="24"/>
          <w:szCs w:val="24"/>
          <w:u w:val="single"/>
        </w:rPr>
      </w:pPr>
      <w:r w:rsidRPr="00403003">
        <w:rPr>
          <w:rFonts w:ascii="Times New Roman" w:hAnsi="Times New Roman" w:cs="Times New Roman"/>
          <w:color w:val="000000" w:themeColor="text1"/>
          <w:sz w:val="24"/>
          <w:szCs w:val="24"/>
          <w:u w:val="single"/>
          <w:shd w:val="clear" w:color="auto" w:fill="F9F9F9"/>
        </w:rPr>
        <w:t xml:space="preserve">MainActivity.java </w:t>
      </w:r>
    </w:p>
    <w:p w:rsidR="00E577F9" w:rsidRPr="00403003" w:rsidRDefault="00E577F9">
      <w:pPr>
        <w:rPr>
          <w:rFonts w:ascii="Times New Roman" w:hAnsi="Times New Roman" w:cs="Times New Roman"/>
          <w:color w:val="000000" w:themeColor="text1"/>
          <w:sz w:val="24"/>
          <w:szCs w:val="24"/>
        </w:rPr>
      </w:pPr>
    </w:p>
    <w:p w:rsidR="00931123" w:rsidRDefault="00931123" w:rsidP="00931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403003">
        <w:rPr>
          <w:rFonts w:ascii="Times New Roman" w:eastAsia="Times New Roman" w:hAnsi="Times New Roman" w:cs="Times New Roman"/>
          <w:b/>
          <w:bCs/>
          <w:color w:val="000000" w:themeColor="text1"/>
          <w:sz w:val="24"/>
          <w:szCs w:val="24"/>
        </w:rPr>
        <w:t xml:space="preserve">package </w:t>
      </w:r>
      <w:r w:rsidRPr="00403003">
        <w:rPr>
          <w:rFonts w:ascii="Times New Roman" w:eastAsia="Times New Roman" w:hAnsi="Times New Roman" w:cs="Times New Roman"/>
          <w:color w:val="000000" w:themeColor="text1"/>
          <w:sz w:val="24"/>
          <w:szCs w:val="24"/>
        </w:rPr>
        <w:t>com.example.rajesh.form;</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android.graphics.Color;</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android.support.v7.app.AppCompatActivity;</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android.os.Bundle;</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android.util.Log;</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android.view.Menu;</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android.view.View;</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android.widget.ArrayAdapter;</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android.widget.AutoCompleteTextView;</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android.widget.Button;</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android.widget.CheckBox;</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android.widget.ListView;</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android.widget.RadioButton;</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android.widget.RadioGroup;</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android.widget.TextView;</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android.widget.Toast;</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public class </w:t>
      </w:r>
      <w:r w:rsidRPr="00403003">
        <w:rPr>
          <w:rFonts w:ascii="Times New Roman" w:eastAsia="Times New Roman" w:hAnsi="Times New Roman" w:cs="Times New Roman"/>
          <w:color w:val="000000" w:themeColor="text1"/>
          <w:sz w:val="24"/>
          <w:szCs w:val="24"/>
        </w:rPr>
        <w:t xml:space="preserve">MainActivity </w:t>
      </w:r>
      <w:r w:rsidRPr="00403003">
        <w:rPr>
          <w:rFonts w:ascii="Times New Roman" w:eastAsia="Times New Roman" w:hAnsi="Times New Roman" w:cs="Times New Roman"/>
          <w:b/>
          <w:bCs/>
          <w:color w:val="000000" w:themeColor="text1"/>
          <w:sz w:val="24"/>
          <w:szCs w:val="24"/>
        </w:rPr>
        <w:t xml:space="preserve">extends </w:t>
      </w:r>
      <w:r w:rsidRPr="00403003">
        <w:rPr>
          <w:rFonts w:ascii="Times New Roman" w:eastAsia="Times New Roman" w:hAnsi="Times New Roman" w:cs="Times New Roman"/>
          <w:color w:val="000000" w:themeColor="text1"/>
          <w:sz w:val="24"/>
          <w:szCs w:val="24"/>
        </w:rPr>
        <w:t>AppCompatActivity {</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br/>
        <w:t xml:space="preserve">    @Override</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protected void </w:t>
      </w:r>
      <w:r w:rsidRPr="00403003">
        <w:rPr>
          <w:rFonts w:ascii="Times New Roman" w:eastAsia="Times New Roman" w:hAnsi="Times New Roman" w:cs="Times New Roman"/>
          <w:color w:val="000000" w:themeColor="text1"/>
          <w:sz w:val="24"/>
          <w:szCs w:val="24"/>
        </w:rPr>
        <w:t>onCreate(Bundle savedInstanceState) {</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super</w:t>
      </w:r>
      <w:r w:rsidRPr="00403003">
        <w:rPr>
          <w:rFonts w:ascii="Times New Roman" w:eastAsia="Times New Roman" w:hAnsi="Times New Roman" w:cs="Times New Roman"/>
          <w:color w:val="000000" w:themeColor="text1"/>
          <w:sz w:val="24"/>
          <w:szCs w:val="24"/>
        </w:rPr>
        <w:t>.onCreate(savedInstanceState);</w:t>
      </w:r>
      <w:r w:rsidRPr="00403003">
        <w:rPr>
          <w:rFonts w:ascii="Times New Roman" w:eastAsia="Times New Roman" w:hAnsi="Times New Roman" w:cs="Times New Roman"/>
          <w:color w:val="000000" w:themeColor="text1"/>
          <w:sz w:val="24"/>
          <w:szCs w:val="24"/>
        </w:rPr>
        <w:br/>
        <w:t xml:space="preserve">        setContentView(R.layout.</w:t>
      </w:r>
      <w:r w:rsidRPr="00403003">
        <w:rPr>
          <w:rFonts w:ascii="Times New Roman" w:eastAsia="Times New Roman" w:hAnsi="Times New Roman" w:cs="Times New Roman"/>
          <w:b/>
          <w:bCs/>
          <w:i/>
          <w:iCs/>
          <w:color w:val="000000" w:themeColor="text1"/>
          <w:sz w:val="24"/>
          <w:szCs w:val="24"/>
        </w:rPr>
        <w:t>activity_main</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color w:val="000000" w:themeColor="text1"/>
          <w:sz w:val="24"/>
          <w:szCs w:val="24"/>
        </w:rPr>
        <w:br/>
        <w:t xml:space="preserve">        String s[]={</w:t>
      </w:r>
      <w:r w:rsidRPr="00403003">
        <w:rPr>
          <w:rFonts w:ascii="Times New Roman" w:eastAsia="Times New Roman" w:hAnsi="Times New Roman" w:cs="Times New Roman"/>
          <w:b/>
          <w:bCs/>
          <w:color w:val="000000" w:themeColor="text1"/>
          <w:sz w:val="24"/>
          <w:szCs w:val="24"/>
        </w:rPr>
        <w:t>"C"</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b/>
          <w:bCs/>
          <w:color w:val="000000" w:themeColor="text1"/>
          <w:sz w:val="24"/>
          <w:szCs w:val="24"/>
        </w:rPr>
        <w:t>"C++"</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b/>
          <w:bCs/>
          <w:color w:val="000000" w:themeColor="text1"/>
          <w:sz w:val="24"/>
          <w:szCs w:val="24"/>
        </w:rPr>
        <w:t>"JAVA"</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b/>
          <w:bCs/>
          <w:color w:val="000000" w:themeColor="text1"/>
          <w:sz w:val="24"/>
          <w:szCs w:val="24"/>
        </w:rPr>
        <w:t>"PYTHON"</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b/>
          <w:bCs/>
          <w:color w:val="000000" w:themeColor="text1"/>
          <w:sz w:val="24"/>
          <w:szCs w:val="24"/>
        </w:rPr>
        <w:t>"ANDROID"</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b/>
          <w:bCs/>
          <w:color w:val="000000" w:themeColor="text1"/>
          <w:sz w:val="24"/>
          <w:szCs w:val="24"/>
        </w:rPr>
        <w:t>"PLSQL"</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b/>
          <w:bCs/>
          <w:color w:val="000000" w:themeColor="text1"/>
          <w:sz w:val="24"/>
          <w:szCs w:val="24"/>
        </w:rPr>
        <w:t>"ASP.NET"</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b/>
          <w:bCs/>
          <w:color w:val="000000" w:themeColor="text1"/>
          <w:sz w:val="24"/>
          <w:szCs w:val="24"/>
        </w:rPr>
        <w:t>"PHP"</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b/>
          <w:bCs/>
          <w:color w:val="000000" w:themeColor="text1"/>
          <w:sz w:val="24"/>
          <w:szCs w:val="24"/>
        </w:rPr>
        <w:t>"HTML"</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color w:val="000000" w:themeColor="text1"/>
          <w:sz w:val="24"/>
          <w:szCs w:val="24"/>
        </w:rPr>
        <w:br/>
        <w:t xml:space="preserve">        ArrayAdapter&lt;String&gt; a=</w:t>
      </w:r>
      <w:r w:rsidRPr="00403003">
        <w:rPr>
          <w:rFonts w:ascii="Times New Roman" w:eastAsia="Times New Roman" w:hAnsi="Times New Roman" w:cs="Times New Roman"/>
          <w:b/>
          <w:bCs/>
          <w:color w:val="000000" w:themeColor="text1"/>
          <w:sz w:val="24"/>
          <w:szCs w:val="24"/>
        </w:rPr>
        <w:t xml:space="preserve">new </w:t>
      </w:r>
      <w:r w:rsidRPr="00403003">
        <w:rPr>
          <w:rFonts w:ascii="Times New Roman" w:eastAsia="Times New Roman" w:hAnsi="Times New Roman" w:cs="Times New Roman"/>
          <w:color w:val="000000" w:themeColor="text1"/>
          <w:sz w:val="24"/>
          <w:szCs w:val="24"/>
        </w:rPr>
        <w:t>ArrayAdapter&lt;String&gt;(</w:t>
      </w:r>
      <w:r w:rsidRPr="00403003">
        <w:rPr>
          <w:rFonts w:ascii="Times New Roman" w:eastAsia="Times New Roman" w:hAnsi="Times New Roman" w:cs="Times New Roman"/>
          <w:b/>
          <w:bCs/>
          <w:color w:val="000000" w:themeColor="text1"/>
          <w:sz w:val="24"/>
          <w:szCs w:val="24"/>
        </w:rPr>
        <w:t>this</w:t>
      </w:r>
      <w:r w:rsidRPr="00403003">
        <w:rPr>
          <w:rFonts w:ascii="Times New Roman" w:eastAsia="Times New Roman" w:hAnsi="Times New Roman" w:cs="Times New Roman"/>
          <w:color w:val="000000" w:themeColor="text1"/>
          <w:sz w:val="24"/>
          <w:szCs w:val="24"/>
        </w:rPr>
        <w:t>,android.R.layout.</w:t>
      </w:r>
      <w:r w:rsidRPr="00403003">
        <w:rPr>
          <w:rFonts w:ascii="Times New Roman" w:eastAsia="Times New Roman" w:hAnsi="Times New Roman" w:cs="Times New Roman"/>
          <w:b/>
          <w:bCs/>
          <w:i/>
          <w:iCs/>
          <w:color w:val="000000" w:themeColor="text1"/>
          <w:sz w:val="24"/>
          <w:szCs w:val="24"/>
        </w:rPr>
        <w:t>simple_list_item_1</w:t>
      </w:r>
      <w:r w:rsidRPr="00403003">
        <w:rPr>
          <w:rFonts w:ascii="Times New Roman" w:eastAsia="Times New Roman" w:hAnsi="Times New Roman" w:cs="Times New Roman"/>
          <w:color w:val="000000" w:themeColor="text1"/>
          <w:sz w:val="24"/>
          <w:szCs w:val="24"/>
        </w:rPr>
        <w:t>,s);</w:t>
      </w:r>
      <w:r w:rsidRPr="00403003">
        <w:rPr>
          <w:rFonts w:ascii="Times New Roman" w:eastAsia="Times New Roman" w:hAnsi="Times New Roman" w:cs="Times New Roman"/>
          <w:color w:val="000000" w:themeColor="text1"/>
          <w:sz w:val="24"/>
          <w:szCs w:val="24"/>
        </w:rPr>
        <w:br/>
        <w:t xml:space="preserve">        ListView lt=(ListView)findViewById(R.id.</w:t>
      </w:r>
      <w:r w:rsidRPr="00403003">
        <w:rPr>
          <w:rFonts w:ascii="Times New Roman" w:eastAsia="Times New Roman" w:hAnsi="Times New Roman" w:cs="Times New Roman"/>
          <w:b/>
          <w:bCs/>
          <w:i/>
          <w:iCs/>
          <w:color w:val="000000" w:themeColor="text1"/>
          <w:sz w:val="24"/>
          <w:szCs w:val="24"/>
        </w:rPr>
        <w:t>list</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color w:val="000000" w:themeColor="text1"/>
          <w:sz w:val="24"/>
          <w:szCs w:val="24"/>
        </w:rPr>
        <w:br/>
        <w:t xml:space="preserve">        lt.setAdapter(a);</w:t>
      </w:r>
      <w:r w:rsidRPr="00403003">
        <w:rPr>
          <w:rFonts w:ascii="Times New Roman" w:eastAsia="Times New Roman" w:hAnsi="Times New Roman" w:cs="Times New Roman"/>
          <w:color w:val="000000" w:themeColor="text1"/>
          <w:sz w:val="24"/>
          <w:szCs w:val="24"/>
        </w:rPr>
        <w:br/>
        <w:t xml:space="preserve">        lt.setChoiceMode(2);</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lastRenderedPageBreak/>
        <w:br/>
        <w:t xml:space="preserve">    }</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br/>
        <w:t>}</w:t>
      </w:r>
    </w:p>
    <w:p w:rsidR="001725E2" w:rsidRPr="00403003" w:rsidRDefault="001725E2" w:rsidP="00931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extent cx="2871788" cy="51054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8-03-02-15-02-25-663_com.example.rajesh.form.png"/>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71788" cy="5105400"/>
                    </a:xfrm>
                    <a:prstGeom prst="rect">
                      <a:avLst/>
                    </a:prstGeom>
                  </pic:spPr>
                </pic:pic>
              </a:graphicData>
            </a:graphic>
          </wp:inline>
        </w:drawing>
      </w:r>
    </w:p>
    <w:p w:rsidR="00931123" w:rsidRPr="00403003" w:rsidRDefault="00931123" w:rsidP="00931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931123" w:rsidRPr="00403003" w:rsidRDefault="00E577F9" w:rsidP="00E577F9">
      <w:pPr>
        <w:ind w:left="360"/>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rPr>
        <w:t>b)</w:t>
      </w:r>
      <w:r w:rsidR="00931123" w:rsidRPr="00403003">
        <w:rPr>
          <w:rFonts w:ascii="Times New Roman" w:hAnsi="Times New Roman" w:cs="Times New Roman"/>
          <w:color w:val="000000" w:themeColor="text1"/>
          <w:sz w:val="24"/>
          <w:szCs w:val="24"/>
        </w:rPr>
        <w:t>Spinner</w:t>
      </w:r>
    </w:p>
    <w:p w:rsidR="00E577F9" w:rsidRPr="00403003" w:rsidRDefault="00E577F9" w:rsidP="00E577F9">
      <w:pPr>
        <w:pStyle w:val="ListParagraph"/>
        <w:rPr>
          <w:rFonts w:ascii="Times New Roman" w:hAnsi="Times New Roman" w:cs="Times New Roman"/>
          <w:color w:val="000000" w:themeColor="text1"/>
          <w:sz w:val="24"/>
          <w:szCs w:val="24"/>
        </w:rPr>
      </w:pPr>
    </w:p>
    <w:p w:rsidR="00E577F9" w:rsidRPr="00403003" w:rsidRDefault="00E577F9" w:rsidP="00E577F9">
      <w:pPr>
        <w:rPr>
          <w:rFonts w:ascii="Times New Roman" w:hAnsi="Times New Roman" w:cs="Times New Roman"/>
          <w:color w:val="000000" w:themeColor="text1"/>
          <w:sz w:val="24"/>
          <w:szCs w:val="24"/>
          <w:u w:val="single"/>
        </w:rPr>
      </w:pPr>
      <w:r w:rsidRPr="00403003">
        <w:rPr>
          <w:rFonts w:ascii="Times New Roman" w:hAnsi="Times New Roman" w:cs="Times New Roman"/>
          <w:color w:val="000000" w:themeColor="text1"/>
          <w:sz w:val="24"/>
          <w:szCs w:val="24"/>
          <w:u w:val="single"/>
        </w:rPr>
        <w:t>activity_main.xml</w:t>
      </w:r>
    </w:p>
    <w:p w:rsidR="00E577F9" w:rsidRPr="00403003" w:rsidRDefault="00E577F9" w:rsidP="00E577F9">
      <w:pPr>
        <w:pStyle w:val="ListParagraph"/>
        <w:rPr>
          <w:rFonts w:ascii="Times New Roman" w:hAnsi="Times New Roman" w:cs="Times New Roman"/>
          <w:color w:val="000000" w:themeColor="text1"/>
          <w:sz w:val="24"/>
          <w:szCs w:val="24"/>
        </w:rPr>
      </w:pPr>
    </w:p>
    <w:p w:rsidR="00F32BD1" w:rsidRPr="00403003" w:rsidRDefault="00F32BD1" w:rsidP="00F32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403003">
        <w:rPr>
          <w:rFonts w:ascii="Times New Roman" w:eastAsia="Times New Roman" w:hAnsi="Times New Roman" w:cs="Times New Roman"/>
          <w:i/>
          <w:iCs/>
          <w:color w:val="000000" w:themeColor="text1"/>
          <w:sz w:val="24"/>
          <w:szCs w:val="24"/>
        </w:rPr>
        <w:t>&lt;?</w:t>
      </w:r>
      <w:r w:rsidRPr="00403003">
        <w:rPr>
          <w:rFonts w:ascii="Times New Roman" w:eastAsia="Times New Roman" w:hAnsi="Times New Roman" w:cs="Times New Roman"/>
          <w:b/>
          <w:bCs/>
          <w:color w:val="000000" w:themeColor="text1"/>
          <w:sz w:val="24"/>
          <w:szCs w:val="24"/>
        </w:rPr>
        <w:t>xml version="1.0" encoding="utf-8"</w:t>
      </w:r>
      <w:r w:rsidRPr="00403003">
        <w:rPr>
          <w:rFonts w:ascii="Times New Roman" w:eastAsia="Times New Roman" w:hAnsi="Times New Roman" w:cs="Times New Roman"/>
          <w:i/>
          <w:iCs/>
          <w:color w:val="000000" w:themeColor="text1"/>
          <w:sz w:val="24"/>
          <w:szCs w:val="24"/>
        </w:rPr>
        <w:t>?&gt;</w:t>
      </w:r>
      <w:r w:rsidRPr="00403003">
        <w:rPr>
          <w:rFonts w:ascii="Times New Roman" w:eastAsia="Times New Roman" w:hAnsi="Times New Roman" w:cs="Times New Roman"/>
          <w:i/>
          <w:iCs/>
          <w:color w:val="000000" w:themeColor="text1"/>
          <w:sz w:val="24"/>
          <w:szCs w:val="24"/>
        </w:rPr>
        <w:br/>
      </w:r>
      <w:r w:rsidRPr="00403003">
        <w:rPr>
          <w:rFonts w:ascii="Times New Roman" w:eastAsia="Times New Roman" w:hAnsi="Times New Roman" w:cs="Times New Roman"/>
          <w:color w:val="000000" w:themeColor="text1"/>
          <w:sz w:val="24"/>
          <w:szCs w:val="24"/>
        </w:rPr>
        <w:t>&lt;</w:t>
      </w:r>
      <w:r w:rsidRPr="00403003">
        <w:rPr>
          <w:rFonts w:ascii="Times New Roman" w:eastAsia="Times New Roman" w:hAnsi="Times New Roman" w:cs="Times New Roman"/>
          <w:b/>
          <w:bCs/>
          <w:color w:val="000000" w:themeColor="text1"/>
          <w:sz w:val="24"/>
          <w:szCs w:val="24"/>
        </w:rPr>
        <w:t>RelativeLayout xmlns:android="http://schemas.android.com/apk/res/android"</w:t>
      </w:r>
      <w:r w:rsidRPr="00403003">
        <w:rPr>
          <w:rFonts w:ascii="Times New Roman" w:eastAsia="Times New Roman" w:hAnsi="Times New Roman" w:cs="Times New Roman"/>
          <w:b/>
          <w:bCs/>
          <w:color w:val="000000" w:themeColor="text1"/>
          <w:sz w:val="24"/>
          <w:szCs w:val="24"/>
        </w:rPr>
        <w:br/>
        <w:t xml:space="preserve">    xmlns:app="http://schemas.android.com/apk/res-auto"</w:t>
      </w:r>
      <w:r w:rsidRPr="00403003">
        <w:rPr>
          <w:rFonts w:ascii="Times New Roman" w:eastAsia="Times New Roman" w:hAnsi="Times New Roman" w:cs="Times New Roman"/>
          <w:b/>
          <w:bCs/>
          <w:color w:val="000000" w:themeColor="text1"/>
          <w:sz w:val="24"/>
          <w:szCs w:val="24"/>
        </w:rPr>
        <w:br/>
        <w:t xml:space="preserve">    xmlns:tools="http://schemas.android.com/tools"</w:t>
      </w:r>
      <w:r w:rsidRPr="00403003">
        <w:rPr>
          <w:rFonts w:ascii="Times New Roman" w:eastAsia="Times New Roman" w:hAnsi="Times New Roman" w:cs="Times New Roman"/>
          <w:b/>
          <w:bCs/>
          <w:color w:val="000000" w:themeColor="text1"/>
          <w:sz w:val="24"/>
          <w:szCs w:val="24"/>
        </w:rPr>
        <w:br/>
        <w:t xml:space="preserve">    android:layout_width="match_parent"</w:t>
      </w:r>
      <w:r w:rsidRPr="00403003">
        <w:rPr>
          <w:rFonts w:ascii="Times New Roman" w:eastAsia="Times New Roman" w:hAnsi="Times New Roman" w:cs="Times New Roman"/>
          <w:b/>
          <w:bCs/>
          <w:color w:val="000000" w:themeColor="text1"/>
          <w:sz w:val="24"/>
          <w:szCs w:val="24"/>
        </w:rPr>
        <w:br/>
      </w:r>
      <w:r w:rsidRPr="00403003">
        <w:rPr>
          <w:rFonts w:ascii="Times New Roman" w:eastAsia="Times New Roman" w:hAnsi="Times New Roman" w:cs="Times New Roman"/>
          <w:b/>
          <w:bCs/>
          <w:color w:val="000000" w:themeColor="text1"/>
          <w:sz w:val="24"/>
          <w:szCs w:val="24"/>
        </w:rPr>
        <w:lastRenderedPageBreak/>
        <w:t xml:space="preserve">    android:layout_height="match_parent"</w:t>
      </w:r>
      <w:r w:rsidRPr="00403003">
        <w:rPr>
          <w:rFonts w:ascii="Times New Roman" w:eastAsia="Times New Roman" w:hAnsi="Times New Roman" w:cs="Times New Roman"/>
          <w:b/>
          <w:bCs/>
          <w:color w:val="000000" w:themeColor="text1"/>
          <w:sz w:val="24"/>
          <w:szCs w:val="24"/>
        </w:rPr>
        <w:br/>
        <w:t xml:space="preserve">    tools:context="com.example.rajesh.form.MainActivity"</w:t>
      </w:r>
      <w:r w:rsidRPr="00403003">
        <w:rPr>
          <w:rFonts w:ascii="Times New Roman" w:eastAsia="Times New Roman" w:hAnsi="Times New Roman" w:cs="Times New Roman"/>
          <w:color w:val="000000" w:themeColor="text1"/>
          <w:sz w:val="24"/>
          <w:szCs w:val="24"/>
        </w:rPr>
        <w:t>&gt;</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br/>
        <w:t>&lt;</w:t>
      </w:r>
      <w:r w:rsidRPr="00403003">
        <w:rPr>
          <w:rFonts w:ascii="Times New Roman" w:eastAsia="Times New Roman" w:hAnsi="Times New Roman" w:cs="Times New Roman"/>
          <w:b/>
          <w:bCs/>
          <w:color w:val="000000" w:themeColor="text1"/>
          <w:sz w:val="24"/>
          <w:szCs w:val="24"/>
        </w:rPr>
        <w:t>Spinner</w:t>
      </w:r>
      <w:r w:rsidRPr="00403003">
        <w:rPr>
          <w:rFonts w:ascii="Times New Roman" w:eastAsia="Times New Roman" w:hAnsi="Times New Roman" w:cs="Times New Roman"/>
          <w:b/>
          <w:bCs/>
          <w:color w:val="000000" w:themeColor="text1"/>
          <w:sz w:val="24"/>
          <w:szCs w:val="24"/>
        </w:rPr>
        <w:br/>
        <w:t xml:space="preserve">        android:id="@+id/spinner"</w:t>
      </w:r>
      <w:r w:rsidRPr="00403003">
        <w:rPr>
          <w:rFonts w:ascii="Times New Roman" w:eastAsia="Times New Roman" w:hAnsi="Times New Roman" w:cs="Times New Roman"/>
          <w:b/>
          <w:bCs/>
          <w:color w:val="000000" w:themeColor="text1"/>
          <w:sz w:val="24"/>
          <w:szCs w:val="24"/>
        </w:rPr>
        <w:br/>
        <w:t xml:space="preserve">        android:layout_width="match_parent"</w:t>
      </w:r>
      <w:r w:rsidRPr="00403003">
        <w:rPr>
          <w:rFonts w:ascii="Times New Roman" w:eastAsia="Times New Roman" w:hAnsi="Times New Roman" w:cs="Times New Roman"/>
          <w:b/>
          <w:bCs/>
          <w:color w:val="000000" w:themeColor="text1"/>
          <w:sz w:val="24"/>
          <w:szCs w:val="24"/>
        </w:rPr>
        <w:br/>
        <w:t xml:space="preserve">        android:layout_height="wrap_content"</w:t>
      </w:r>
      <w:r w:rsidRPr="00403003">
        <w:rPr>
          <w:rFonts w:ascii="Times New Roman" w:eastAsia="Times New Roman" w:hAnsi="Times New Roman" w:cs="Times New Roman"/>
          <w:b/>
          <w:bCs/>
          <w:color w:val="000000" w:themeColor="text1"/>
          <w:sz w:val="24"/>
          <w:szCs w:val="24"/>
        </w:rPr>
        <w:br/>
        <w:t xml:space="preserve">        android:layout_alignParentLeft="true"</w:t>
      </w:r>
      <w:r w:rsidRPr="00403003">
        <w:rPr>
          <w:rFonts w:ascii="Times New Roman" w:eastAsia="Times New Roman" w:hAnsi="Times New Roman" w:cs="Times New Roman"/>
          <w:b/>
          <w:bCs/>
          <w:color w:val="000000" w:themeColor="text1"/>
          <w:sz w:val="24"/>
          <w:szCs w:val="24"/>
        </w:rPr>
        <w:br/>
        <w:t xml:space="preserve">        android:layout_alignParentStart="true"</w:t>
      </w:r>
      <w:r w:rsidRPr="00403003">
        <w:rPr>
          <w:rFonts w:ascii="Times New Roman" w:eastAsia="Times New Roman" w:hAnsi="Times New Roman" w:cs="Times New Roman"/>
          <w:b/>
          <w:bCs/>
          <w:color w:val="000000" w:themeColor="text1"/>
          <w:sz w:val="24"/>
          <w:szCs w:val="24"/>
        </w:rPr>
        <w:br/>
        <w:t xml:space="preserve">        android:layout_alignParentTop="true"</w:t>
      </w:r>
      <w:r w:rsidRPr="00403003">
        <w:rPr>
          <w:rFonts w:ascii="Times New Roman" w:eastAsia="Times New Roman" w:hAnsi="Times New Roman" w:cs="Times New Roman"/>
          <w:b/>
          <w:bCs/>
          <w:color w:val="000000" w:themeColor="text1"/>
          <w:sz w:val="24"/>
          <w:szCs w:val="24"/>
        </w:rPr>
        <w:br/>
        <w:t xml:space="preserve">        android:layout_marginLeft="47dp"</w:t>
      </w:r>
      <w:r w:rsidRPr="00403003">
        <w:rPr>
          <w:rFonts w:ascii="Times New Roman" w:eastAsia="Times New Roman" w:hAnsi="Times New Roman" w:cs="Times New Roman"/>
          <w:b/>
          <w:bCs/>
          <w:color w:val="000000" w:themeColor="text1"/>
          <w:sz w:val="24"/>
          <w:szCs w:val="24"/>
        </w:rPr>
        <w:br/>
        <w:t xml:space="preserve">        android:layout_marginStart="47dp"</w:t>
      </w:r>
      <w:r w:rsidRPr="00403003">
        <w:rPr>
          <w:rFonts w:ascii="Times New Roman" w:eastAsia="Times New Roman" w:hAnsi="Times New Roman" w:cs="Times New Roman"/>
          <w:b/>
          <w:bCs/>
          <w:color w:val="000000" w:themeColor="text1"/>
          <w:sz w:val="24"/>
          <w:szCs w:val="24"/>
        </w:rPr>
        <w:br/>
        <w:t xml:space="preserve">        android:layout_marginTop="125dp" </w:t>
      </w:r>
      <w:r w:rsidRPr="00403003">
        <w:rPr>
          <w:rFonts w:ascii="Times New Roman" w:eastAsia="Times New Roman" w:hAnsi="Times New Roman" w:cs="Times New Roman"/>
          <w:color w:val="000000" w:themeColor="text1"/>
          <w:sz w:val="24"/>
          <w:szCs w:val="24"/>
        </w:rPr>
        <w:t>/&gt;</w:t>
      </w:r>
      <w:r w:rsidRPr="00403003">
        <w:rPr>
          <w:rFonts w:ascii="Times New Roman" w:eastAsia="Times New Roman" w:hAnsi="Times New Roman" w:cs="Times New Roman"/>
          <w:color w:val="000000" w:themeColor="text1"/>
          <w:sz w:val="24"/>
          <w:szCs w:val="24"/>
        </w:rPr>
        <w:br/>
        <w:t>&lt;/</w:t>
      </w:r>
      <w:r w:rsidRPr="00403003">
        <w:rPr>
          <w:rFonts w:ascii="Times New Roman" w:eastAsia="Times New Roman" w:hAnsi="Times New Roman" w:cs="Times New Roman"/>
          <w:b/>
          <w:bCs/>
          <w:color w:val="000000" w:themeColor="text1"/>
          <w:sz w:val="24"/>
          <w:szCs w:val="24"/>
        </w:rPr>
        <w:t>RelativeLayout</w:t>
      </w:r>
      <w:r w:rsidRPr="00403003">
        <w:rPr>
          <w:rFonts w:ascii="Times New Roman" w:eastAsia="Times New Roman" w:hAnsi="Times New Roman" w:cs="Times New Roman"/>
          <w:color w:val="000000" w:themeColor="text1"/>
          <w:sz w:val="24"/>
          <w:szCs w:val="24"/>
        </w:rPr>
        <w:t>&gt;</w:t>
      </w:r>
    </w:p>
    <w:p w:rsidR="00931123" w:rsidRPr="00403003" w:rsidRDefault="00931123" w:rsidP="00F32BD1">
      <w:pPr>
        <w:ind w:firstLine="720"/>
        <w:rPr>
          <w:rFonts w:ascii="Times New Roman" w:hAnsi="Times New Roman" w:cs="Times New Roman"/>
          <w:color w:val="000000" w:themeColor="text1"/>
          <w:sz w:val="24"/>
          <w:szCs w:val="24"/>
        </w:rPr>
      </w:pPr>
    </w:p>
    <w:p w:rsidR="00E577F9" w:rsidRPr="00403003" w:rsidRDefault="00E577F9" w:rsidP="00E577F9">
      <w:pPr>
        <w:pStyle w:val="ListParagraph"/>
        <w:rPr>
          <w:rFonts w:ascii="Times New Roman" w:hAnsi="Times New Roman" w:cs="Times New Roman"/>
          <w:color w:val="000000" w:themeColor="text1"/>
          <w:sz w:val="24"/>
          <w:szCs w:val="24"/>
          <w:u w:val="single"/>
        </w:rPr>
      </w:pPr>
      <w:r w:rsidRPr="00403003">
        <w:rPr>
          <w:rFonts w:ascii="Times New Roman" w:hAnsi="Times New Roman" w:cs="Times New Roman"/>
          <w:color w:val="000000" w:themeColor="text1"/>
          <w:sz w:val="24"/>
          <w:szCs w:val="24"/>
          <w:u w:val="single"/>
          <w:shd w:val="clear" w:color="auto" w:fill="F9F9F9"/>
        </w:rPr>
        <w:t xml:space="preserve">MainActivity.java </w:t>
      </w:r>
    </w:p>
    <w:p w:rsidR="00E577F9" w:rsidRPr="00403003" w:rsidRDefault="00E577F9" w:rsidP="00F32BD1">
      <w:pPr>
        <w:ind w:firstLine="720"/>
        <w:rPr>
          <w:rFonts w:ascii="Times New Roman" w:hAnsi="Times New Roman" w:cs="Times New Roman"/>
          <w:color w:val="000000" w:themeColor="text1"/>
          <w:sz w:val="24"/>
          <w:szCs w:val="24"/>
        </w:rPr>
      </w:pPr>
    </w:p>
    <w:p w:rsidR="00F32BD1" w:rsidRPr="00403003" w:rsidRDefault="00F32BD1" w:rsidP="00F32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403003">
        <w:rPr>
          <w:rFonts w:ascii="Times New Roman" w:eastAsia="Times New Roman" w:hAnsi="Times New Roman" w:cs="Times New Roman"/>
          <w:b/>
          <w:bCs/>
          <w:color w:val="000000" w:themeColor="text1"/>
          <w:sz w:val="24"/>
          <w:szCs w:val="24"/>
        </w:rPr>
        <w:t xml:space="preserve">package </w:t>
      </w:r>
      <w:r w:rsidRPr="00403003">
        <w:rPr>
          <w:rFonts w:ascii="Times New Roman" w:eastAsia="Times New Roman" w:hAnsi="Times New Roman" w:cs="Times New Roman"/>
          <w:color w:val="000000" w:themeColor="text1"/>
          <w:sz w:val="24"/>
          <w:szCs w:val="24"/>
        </w:rPr>
        <w:t>com.example.rajesh.form;</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android.graphics.Color;</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android.support.v7.app.AppCompatActivity;</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android.os.Bundle;</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android.util.Log;</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android.view.Menu;</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android.view.View;</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w:t>
      </w:r>
      <w:r w:rsidRPr="00403003">
        <w:rPr>
          <w:rFonts w:ascii="Times New Roman" w:eastAsia="Times New Roman" w:hAnsi="Times New Roman" w:cs="Times New Roman"/>
          <w:color w:val="000000" w:themeColor="text1"/>
          <w:sz w:val="24"/>
          <w:szCs w:val="24"/>
          <w:shd w:val="clear" w:color="auto" w:fill="E4E4FF"/>
        </w:rPr>
        <w:t>widget</w:t>
      </w:r>
      <w:r w:rsidRPr="00403003">
        <w:rPr>
          <w:rFonts w:ascii="Times New Roman" w:eastAsia="Times New Roman" w:hAnsi="Times New Roman" w:cs="Times New Roman"/>
          <w:color w:val="000000" w:themeColor="text1"/>
          <w:sz w:val="24"/>
          <w:szCs w:val="24"/>
        </w:rPr>
        <w:t>.ArrayAdapter;</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w:t>
      </w:r>
      <w:r w:rsidRPr="00403003">
        <w:rPr>
          <w:rFonts w:ascii="Times New Roman" w:eastAsia="Times New Roman" w:hAnsi="Times New Roman" w:cs="Times New Roman"/>
          <w:color w:val="000000" w:themeColor="text1"/>
          <w:sz w:val="24"/>
          <w:szCs w:val="24"/>
          <w:shd w:val="clear" w:color="auto" w:fill="E4E4FF"/>
        </w:rPr>
        <w:t>widget</w:t>
      </w:r>
      <w:r w:rsidRPr="00403003">
        <w:rPr>
          <w:rFonts w:ascii="Times New Roman" w:eastAsia="Times New Roman" w:hAnsi="Times New Roman" w:cs="Times New Roman"/>
          <w:color w:val="000000" w:themeColor="text1"/>
          <w:sz w:val="24"/>
          <w:szCs w:val="24"/>
        </w:rPr>
        <w:t>.AutoCompleteTextView;</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w:t>
      </w:r>
      <w:r w:rsidRPr="00403003">
        <w:rPr>
          <w:rFonts w:ascii="Times New Roman" w:eastAsia="Times New Roman" w:hAnsi="Times New Roman" w:cs="Times New Roman"/>
          <w:color w:val="000000" w:themeColor="text1"/>
          <w:sz w:val="24"/>
          <w:szCs w:val="24"/>
          <w:shd w:val="clear" w:color="auto" w:fill="E4E4FF"/>
        </w:rPr>
        <w:t>widget</w:t>
      </w:r>
      <w:r w:rsidRPr="00403003">
        <w:rPr>
          <w:rFonts w:ascii="Times New Roman" w:eastAsia="Times New Roman" w:hAnsi="Times New Roman" w:cs="Times New Roman"/>
          <w:color w:val="000000" w:themeColor="text1"/>
          <w:sz w:val="24"/>
          <w:szCs w:val="24"/>
        </w:rPr>
        <w:t>.Button;</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w:t>
      </w:r>
      <w:r w:rsidRPr="00403003">
        <w:rPr>
          <w:rFonts w:ascii="Times New Roman" w:eastAsia="Times New Roman" w:hAnsi="Times New Roman" w:cs="Times New Roman"/>
          <w:color w:val="000000" w:themeColor="text1"/>
          <w:sz w:val="24"/>
          <w:szCs w:val="24"/>
          <w:shd w:val="clear" w:color="auto" w:fill="E4E4FF"/>
        </w:rPr>
        <w:t>widget</w:t>
      </w:r>
      <w:r w:rsidRPr="00403003">
        <w:rPr>
          <w:rFonts w:ascii="Times New Roman" w:eastAsia="Times New Roman" w:hAnsi="Times New Roman" w:cs="Times New Roman"/>
          <w:color w:val="000000" w:themeColor="text1"/>
          <w:sz w:val="24"/>
          <w:szCs w:val="24"/>
        </w:rPr>
        <w:t>.CheckBox;</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w:t>
      </w:r>
      <w:r w:rsidRPr="00403003">
        <w:rPr>
          <w:rFonts w:ascii="Times New Roman" w:eastAsia="Times New Roman" w:hAnsi="Times New Roman" w:cs="Times New Roman"/>
          <w:color w:val="000000" w:themeColor="text1"/>
          <w:sz w:val="24"/>
          <w:szCs w:val="24"/>
          <w:shd w:val="clear" w:color="auto" w:fill="E4E4FF"/>
        </w:rPr>
        <w:t>widget</w:t>
      </w:r>
      <w:r w:rsidRPr="00403003">
        <w:rPr>
          <w:rFonts w:ascii="Times New Roman" w:eastAsia="Times New Roman" w:hAnsi="Times New Roman" w:cs="Times New Roman"/>
          <w:color w:val="000000" w:themeColor="text1"/>
          <w:sz w:val="24"/>
          <w:szCs w:val="24"/>
        </w:rPr>
        <w:t>.ListView;</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w:t>
      </w:r>
      <w:r w:rsidRPr="00403003">
        <w:rPr>
          <w:rFonts w:ascii="Times New Roman" w:eastAsia="Times New Roman" w:hAnsi="Times New Roman" w:cs="Times New Roman"/>
          <w:color w:val="000000" w:themeColor="text1"/>
          <w:sz w:val="24"/>
          <w:szCs w:val="24"/>
          <w:shd w:val="clear" w:color="auto" w:fill="E4E4FF"/>
        </w:rPr>
        <w:t>widget</w:t>
      </w:r>
      <w:r w:rsidRPr="00403003">
        <w:rPr>
          <w:rFonts w:ascii="Times New Roman" w:eastAsia="Times New Roman" w:hAnsi="Times New Roman" w:cs="Times New Roman"/>
          <w:color w:val="000000" w:themeColor="text1"/>
          <w:sz w:val="24"/>
          <w:szCs w:val="24"/>
        </w:rPr>
        <w:t>.RadioButton;</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w:t>
      </w:r>
      <w:r w:rsidRPr="00403003">
        <w:rPr>
          <w:rFonts w:ascii="Times New Roman" w:eastAsia="Times New Roman" w:hAnsi="Times New Roman" w:cs="Times New Roman"/>
          <w:color w:val="000000" w:themeColor="text1"/>
          <w:sz w:val="24"/>
          <w:szCs w:val="24"/>
          <w:shd w:val="clear" w:color="auto" w:fill="E4E4FF"/>
        </w:rPr>
        <w:t>widget</w:t>
      </w:r>
      <w:r w:rsidRPr="00403003">
        <w:rPr>
          <w:rFonts w:ascii="Times New Roman" w:eastAsia="Times New Roman" w:hAnsi="Times New Roman" w:cs="Times New Roman"/>
          <w:color w:val="000000" w:themeColor="text1"/>
          <w:sz w:val="24"/>
          <w:szCs w:val="24"/>
        </w:rPr>
        <w:t>.RadioGroup;</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w:t>
      </w:r>
      <w:r w:rsidRPr="00403003">
        <w:rPr>
          <w:rFonts w:ascii="Times New Roman" w:eastAsia="Times New Roman" w:hAnsi="Times New Roman" w:cs="Times New Roman"/>
          <w:color w:val="000000" w:themeColor="text1"/>
          <w:sz w:val="24"/>
          <w:szCs w:val="24"/>
          <w:shd w:val="clear" w:color="auto" w:fill="E4E4FF"/>
        </w:rPr>
        <w:t>widget</w:t>
      </w:r>
      <w:r w:rsidRPr="00403003">
        <w:rPr>
          <w:rFonts w:ascii="Times New Roman" w:eastAsia="Times New Roman" w:hAnsi="Times New Roman" w:cs="Times New Roman"/>
          <w:color w:val="000000" w:themeColor="text1"/>
          <w:sz w:val="24"/>
          <w:szCs w:val="24"/>
        </w:rPr>
        <w:t>.Spinner;</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w:t>
      </w:r>
      <w:r w:rsidRPr="00403003">
        <w:rPr>
          <w:rFonts w:ascii="Times New Roman" w:eastAsia="Times New Roman" w:hAnsi="Times New Roman" w:cs="Times New Roman"/>
          <w:color w:val="000000" w:themeColor="text1"/>
          <w:sz w:val="24"/>
          <w:szCs w:val="24"/>
          <w:shd w:val="clear" w:color="auto" w:fill="E4E4FF"/>
        </w:rPr>
        <w:t>widget</w:t>
      </w:r>
      <w:r w:rsidRPr="00403003">
        <w:rPr>
          <w:rFonts w:ascii="Times New Roman" w:eastAsia="Times New Roman" w:hAnsi="Times New Roman" w:cs="Times New Roman"/>
          <w:color w:val="000000" w:themeColor="text1"/>
          <w:sz w:val="24"/>
          <w:szCs w:val="24"/>
        </w:rPr>
        <w:t>.TextView;</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w:t>
      </w:r>
      <w:r w:rsidRPr="00403003">
        <w:rPr>
          <w:rFonts w:ascii="Times New Roman" w:eastAsia="Times New Roman" w:hAnsi="Times New Roman" w:cs="Times New Roman"/>
          <w:color w:val="000000" w:themeColor="text1"/>
          <w:sz w:val="24"/>
          <w:szCs w:val="24"/>
          <w:shd w:val="clear" w:color="auto" w:fill="E4E4FF"/>
        </w:rPr>
        <w:t>widget</w:t>
      </w:r>
      <w:r w:rsidRPr="00403003">
        <w:rPr>
          <w:rFonts w:ascii="Times New Roman" w:eastAsia="Times New Roman" w:hAnsi="Times New Roman" w:cs="Times New Roman"/>
          <w:color w:val="000000" w:themeColor="text1"/>
          <w:sz w:val="24"/>
          <w:szCs w:val="24"/>
        </w:rPr>
        <w:t>.Toast;</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public class </w:t>
      </w:r>
      <w:r w:rsidRPr="00403003">
        <w:rPr>
          <w:rFonts w:ascii="Times New Roman" w:eastAsia="Times New Roman" w:hAnsi="Times New Roman" w:cs="Times New Roman"/>
          <w:color w:val="000000" w:themeColor="text1"/>
          <w:sz w:val="24"/>
          <w:szCs w:val="24"/>
        </w:rPr>
        <w:t xml:space="preserve">MainActivity </w:t>
      </w:r>
      <w:r w:rsidRPr="00403003">
        <w:rPr>
          <w:rFonts w:ascii="Times New Roman" w:eastAsia="Times New Roman" w:hAnsi="Times New Roman" w:cs="Times New Roman"/>
          <w:b/>
          <w:bCs/>
          <w:color w:val="000000" w:themeColor="text1"/>
          <w:sz w:val="24"/>
          <w:szCs w:val="24"/>
        </w:rPr>
        <w:t xml:space="preserve">extends </w:t>
      </w:r>
      <w:r w:rsidRPr="00403003">
        <w:rPr>
          <w:rFonts w:ascii="Times New Roman" w:eastAsia="Times New Roman" w:hAnsi="Times New Roman" w:cs="Times New Roman"/>
          <w:color w:val="000000" w:themeColor="text1"/>
          <w:sz w:val="24"/>
          <w:szCs w:val="24"/>
        </w:rPr>
        <w:t>AppCompatActivity {</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br/>
        <w:t xml:space="preserve">    @Override</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protected void </w:t>
      </w:r>
      <w:r w:rsidRPr="00403003">
        <w:rPr>
          <w:rFonts w:ascii="Times New Roman" w:eastAsia="Times New Roman" w:hAnsi="Times New Roman" w:cs="Times New Roman"/>
          <w:color w:val="000000" w:themeColor="text1"/>
          <w:sz w:val="24"/>
          <w:szCs w:val="24"/>
        </w:rPr>
        <w:t>onCreate(Bundle savedInstanceState) {</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super</w:t>
      </w:r>
      <w:r w:rsidRPr="00403003">
        <w:rPr>
          <w:rFonts w:ascii="Times New Roman" w:eastAsia="Times New Roman" w:hAnsi="Times New Roman" w:cs="Times New Roman"/>
          <w:color w:val="000000" w:themeColor="text1"/>
          <w:sz w:val="24"/>
          <w:szCs w:val="24"/>
        </w:rPr>
        <w:t>.onCreate(savedInstanceState);</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lastRenderedPageBreak/>
        <w:t xml:space="preserve">        setContentView(R.layout.</w:t>
      </w:r>
      <w:r w:rsidRPr="00403003">
        <w:rPr>
          <w:rFonts w:ascii="Times New Roman" w:eastAsia="Times New Roman" w:hAnsi="Times New Roman" w:cs="Times New Roman"/>
          <w:b/>
          <w:bCs/>
          <w:i/>
          <w:iCs/>
          <w:color w:val="000000" w:themeColor="text1"/>
          <w:sz w:val="24"/>
          <w:szCs w:val="24"/>
        </w:rPr>
        <w:t>activity_main</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color w:val="000000" w:themeColor="text1"/>
          <w:sz w:val="24"/>
          <w:szCs w:val="24"/>
        </w:rPr>
        <w:br/>
        <w:t xml:space="preserve">        String s[]={</w:t>
      </w:r>
      <w:r w:rsidRPr="00403003">
        <w:rPr>
          <w:rFonts w:ascii="Times New Roman" w:eastAsia="Times New Roman" w:hAnsi="Times New Roman" w:cs="Times New Roman"/>
          <w:b/>
          <w:bCs/>
          <w:color w:val="000000" w:themeColor="text1"/>
          <w:sz w:val="24"/>
          <w:szCs w:val="24"/>
        </w:rPr>
        <w:t>"C"</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b/>
          <w:bCs/>
          <w:color w:val="000000" w:themeColor="text1"/>
          <w:sz w:val="24"/>
          <w:szCs w:val="24"/>
        </w:rPr>
        <w:t>"C++"</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b/>
          <w:bCs/>
          <w:color w:val="000000" w:themeColor="text1"/>
          <w:sz w:val="24"/>
          <w:szCs w:val="24"/>
        </w:rPr>
        <w:t>"JAVA"</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b/>
          <w:bCs/>
          <w:color w:val="000000" w:themeColor="text1"/>
          <w:sz w:val="24"/>
          <w:szCs w:val="24"/>
        </w:rPr>
        <w:t>"PYTHON"</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b/>
          <w:bCs/>
          <w:color w:val="000000" w:themeColor="text1"/>
          <w:sz w:val="24"/>
          <w:szCs w:val="24"/>
        </w:rPr>
        <w:t>"ANDROID"</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b/>
          <w:bCs/>
          <w:color w:val="000000" w:themeColor="text1"/>
          <w:sz w:val="24"/>
          <w:szCs w:val="24"/>
        </w:rPr>
        <w:t>"PLSQL"</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b/>
          <w:bCs/>
          <w:color w:val="000000" w:themeColor="text1"/>
          <w:sz w:val="24"/>
          <w:szCs w:val="24"/>
        </w:rPr>
        <w:t>"ASP.NET"</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b/>
          <w:bCs/>
          <w:color w:val="000000" w:themeColor="text1"/>
          <w:sz w:val="24"/>
          <w:szCs w:val="24"/>
        </w:rPr>
        <w:t>"PHP"</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b/>
          <w:bCs/>
          <w:color w:val="000000" w:themeColor="text1"/>
          <w:sz w:val="24"/>
          <w:szCs w:val="24"/>
        </w:rPr>
        <w:t>"HTML"</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color w:val="000000" w:themeColor="text1"/>
          <w:sz w:val="24"/>
          <w:szCs w:val="24"/>
        </w:rPr>
        <w:br/>
        <w:t xml:space="preserve">        ArrayAdapter&lt;String&gt; a=</w:t>
      </w:r>
      <w:r w:rsidRPr="00403003">
        <w:rPr>
          <w:rFonts w:ascii="Times New Roman" w:eastAsia="Times New Roman" w:hAnsi="Times New Roman" w:cs="Times New Roman"/>
          <w:b/>
          <w:bCs/>
          <w:color w:val="000000" w:themeColor="text1"/>
          <w:sz w:val="24"/>
          <w:szCs w:val="24"/>
        </w:rPr>
        <w:t xml:space="preserve">new </w:t>
      </w:r>
      <w:r w:rsidRPr="00403003">
        <w:rPr>
          <w:rFonts w:ascii="Times New Roman" w:eastAsia="Times New Roman" w:hAnsi="Times New Roman" w:cs="Times New Roman"/>
          <w:color w:val="000000" w:themeColor="text1"/>
          <w:sz w:val="24"/>
          <w:szCs w:val="24"/>
        </w:rPr>
        <w:t>ArrayAdapter&lt;String&gt;(</w:t>
      </w:r>
      <w:r w:rsidRPr="00403003">
        <w:rPr>
          <w:rFonts w:ascii="Times New Roman" w:eastAsia="Times New Roman" w:hAnsi="Times New Roman" w:cs="Times New Roman"/>
          <w:b/>
          <w:bCs/>
          <w:color w:val="000000" w:themeColor="text1"/>
          <w:sz w:val="24"/>
          <w:szCs w:val="24"/>
        </w:rPr>
        <w:t>this</w:t>
      </w:r>
      <w:r w:rsidRPr="00403003">
        <w:rPr>
          <w:rFonts w:ascii="Times New Roman" w:eastAsia="Times New Roman" w:hAnsi="Times New Roman" w:cs="Times New Roman"/>
          <w:color w:val="000000" w:themeColor="text1"/>
          <w:sz w:val="24"/>
          <w:szCs w:val="24"/>
        </w:rPr>
        <w:t>,android.R.layout.</w:t>
      </w:r>
      <w:r w:rsidRPr="00403003">
        <w:rPr>
          <w:rFonts w:ascii="Times New Roman" w:eastAsia="Times New Roman" w:hAnsi="Times New Roman" w:cs="Times New Roman"/>
          <w:b/>
          <w:bCs/>
          <w:i/>
          <w:iCs/>
          <w:color w:val="000000" w:themeColor="text1"/>
          <w:sz w:val="24"/>
          <w:szCs w:val="24"/>
        </w:rPr>
        <w:t>simple_spinner_item</w:t>
      </w:r>
      <w:r w:rsidRPr="00403003">
        <w:rPr>
          <w:rFonts w:ascii="Times New Roman" w:eastAsia="Times New Roman" w:hAnsi="Times New Roman" w:cs="Times New Roman"/>
          <w:color w:val="000000" w:themeColor="text1"/>
          <w:sz w:val="24"/>
          <w:szCs w:val="24"/>
        </w:rPr>
        <w:t>,s);</w:t>
      </w:r>
      <w:r w:rsidRPr="00403003">
        <w:rPr>
          <w:rFonts w:ascii="Times New Roman" w:eastAsia="Times New Roman" w:hAnsi="Times New Roman" w:cs="Times New Roman"/>
          <w:color w:val="000000" w:themeColor="text1"/>
          <w:sz w:val="24"/>
          <w:szCs w:val="24"/>
        </w:rPr>
        <w:br/>
        <w:t xml:space="preserve">        Spinner lt=(Spinner) findViewById(R.id.</w:t>
      </w:r>
      <w:r w:rsidRPr="00403003">
        <w:rPr>
          <w:rFonts w:ascii="Times New Roman" w:eastAsia="Times New Roman" w:hAnsi="Times New Roman" w:cs="Times New Roman"/>
          <w:b/>
          <w:bCs/>
          <w:i/>
          <w:iCs/>
          <w:color w:val="000000" w:themeColor="text1"/>
          <w:sz w:val="24"/>
          <w:szCs w:val="24"/>
        </w:rPr>
        <w:t>spinner</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color w:val="000000" w:themeColor="text1"/>
          <w:sz w:val="24"/>
          <w:szCs w:val="24"/>
        </w:rPr>
        <w:br/>
        <w:t xml:space="preserve">        lt.setAdapter(a);</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br/>
        <w:t xml:space="preserve">    }</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br/>
        <w:t>}</w:t>
      </w:r>
    </w:p>
    <w:p w:rsidR="00F32BD1" w:rsidRPr="00403003" w:rsidRDefault="00F32BD1" w:rsidP="00F32BD1">
      <w:pPr>
        <w:ind w:firstLine="720"/>
        <w:rPr>
          <w:rFonts w:ascii="Times New Roman" w:hAnsi="Times New Roman" w:cs="Times New Roman"/>
          <w:color w:val="000000" w:themeColor="text1"/>
          <w:sz w:val="24"/>
          <w:szCs w:val="24"/>
        </w:rPr>
      </w:pPr>
    </w:p>
    <w:p w:rsidR="00AB202C" w:rsidRPr="00403003" w:rsidRDefault="001725E2" w:rsidP="00AB202C">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2298501" cy="408622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8-03-02-15-03-05-364_com.example.rajesh.form.pn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98501" cy="4086225"/>
                    </a:xfrm>
                    <a:prstGeom prst="rect">
                      <a:avLst/>
                    </a:prstGeom>
                  </pic:spPr>
                </pic:pic>
              </a:graphicData>
            </a:graphic>
          </wp:inline>
        </w:drawing>
      </w:r>
    </w:p>
    <w:p w:rsidR="00AB202C" w:rsidRPr="00403003" w:rsidRDefault="00AB202C" w:rsidP="00AB202C">
      <w:pPr>
        <w:ind w:left="2160" w:firstLine="720"/>
        <w:rPr>
          <w:rFonts w:ascii="Times New Roman" w:hAnsi="Times New Roman" w:cs="Times New Roman"/>
          <w:color w:val="000000" w:themeColor="text1"/>
          <w:sz w:val="24"/>
          <w:szCs w:val="24"/>
        </w:rPr>
      </w:pPr>
    </w:p>
    <w:p w:rsidR="00AD1176" w:rsidRPr="00403003" w:rsidRDefault="00AD1176" w:rsidP="00AB202C">
      <w:pPr>
        <w:ind w:left="2160" w:firstLine="720"/>
        <w:rPr>
          <w:rFonts w:ascii="Times New Roman" w:hAnsi="Times New Roman" w:cs="Times New Roman"/>
          <w:color w:val="000000" w:themeColor="text1"/>
          <w:sz w:val="24"/>
          <w:szCs w:val="24"/>
        </w:rPr>
      </w:pPr>
    </w:p>
    <w:p w:rsidR="00AD1176" w:rsidRPr="00403003" w:rsidRDefault="00AD1176" w:rsidP="00AB202C">
      <w:pPr>
        <w:ind w:left="2160" w:firstLine="720"/>
        <w:rPr>
          <w:rFonts w:ascii="Times New Roman" w:hAnsi="Times New Roman" w:cs="Times New Roman"/>
          <w:color w:val="000000" w:themeColor="text1"/>
          <w:sz w:val="24"/>
          <w:szCs w:val="24"/>
        </w:rPr>
      </w:pPr>
    </w:p>
    <w:p w:rsidR="00AB202C" w:rsidRPr="00403003" w:rsidRDefault="00AB202C" w:rsidP="001725E2">
      <w:pPr>
        <w:rPr>
          <w:rFonts w:ascii="Times New Roman" w:hAnsi="Times New Roman" w:cs="Times New Roman"/>
          <w:color w:val="000000" w:themeColor="text1"/>
          <w:sz w:val="24"/>
          <w:szCs w:val="24"/>
        </w:rPr>
      </w:pPr>
    </w:p>
    <w:p w:rsidR="00AB202C" w:rsidRPr="00403003" w:rsidRDefault="00AB202C" w:rsidP="00AB202C">
      <w:pPr>
        <w:ind w:left="2160" w:firstLine="720"/>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rPr>
        <w:lastRenderedPageBreak/>
        <w:t>Practical No 4</w:t>
      </w:r>
    </w:p>
    <w:p w:rsidR="00AB202C" w:rsidRPr="00403003" w:rsidRDefault="00AB202C" w:rsidP="00AB202C">
      <w:pPr>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rPr>
        <w:t xml:space="preserve">Aim: create a android application  to demonstrate </w:t>
      </w:r>
      <w:r w:rsidR="00AD1176" w:rsidRPr="00403003">
        <w:rPr>
          <w:rFonts w:ascii="Times New Roman" w:hAnsi="Times New Roman" w:cs="Times New Roman"/>
          <w:color w:val="000000" w:themeColor="text1"/>
          <w:sz w:val="24"/>
          <w:szCs w:val="24"/>
        </w:rPr>
        <w:t>AutoCompleteT</w:t>
      </w:r>
      <w:r w:rsidRPr="00403003">
        <w:rPr>
          <w:rFonts w:ascii="Times New Roman" w:hAnsi="Times New Roman" w:cs="Times New Roman"/>
          <w:color w:val="000000" w:themeColor="text1"/>
          <w:sz w:val="24"/>
          <w:szCs w:val="24"/>
        </w:rPr>
        <w:t>ext</w:t>
      </w:r>
      <w:r w:rsidR="00AD1176" w:rsidRPr="00403003">
        <w:rPr>
          <w:rFonts w:ascii="Times New Roman" w:hAnsi="Times New Roman" w:cs="Times New Roman"/>
          <w:color w:val="000000" w:themeColor="text1"/>
          <w:sz w:val="24"/>
          <w:szCs w:val="24"/>
        </w:rPr>
        <w:t>V</w:t>
      </w:r>
      <w:r w:rsidRPr="00403003">
        <w:rPr>
          <w:rFonts w:ascii="Times New Roman" w:hAnsi="Times New Roman" w:cs="Times New Roman"/>
          <w:color w:val="000000" w:themeColor="text1"/>
          <w:sz w:val="24"/>
          <w:szCs w:val="24"/>
        </w:rPr>
        <w:t>iew</w:t>
      </w:r>
    </w:p>
    <w:p w:rsidR="00AB202C" w:rsidRPr="00403003" w:rsidRDefault="00AB202C" w:rsidP="00AB202C">
      <w:pPr>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rPr>
        <w:t>Description:</w:t>
      </w:r>
    </w:p>
    <w:p w:rsidR="00AB202C" w:rsidRPr="00403003" w:rsidRDefault="00AB202C" w:rsidP="00AB202C">
      <w:pPr>
        <w:pStyle w:val="ListParagraph"/>
        <w:numPr>
          <w:ilvl w:val="0"/>
          <w:numId w:val="5"/>
        </w:numPr>
        <w:spacing w:after="0" w:line="240" w:lineRule="auto"/>
        <w:rPr>
          <w:rFonts w:ascii="Times New Roman" w:hAnsi="Times New Roman" w:cs="Times New Roman"/>
          <w:sz w:val="24"/>
          <w:szCs w:val="24"/>
        </w:rPr>
      </w:pPr>
      <w:r w:rsidRPr="00403003">
        <w:rPr>
          <w:rStyle w:val="Strong"/>
          <w:rFonts w:ascii="Times New Roman" w:hAnsi="Times New Roman" w:cs="Times New Roman"/>
          <w:color w:val="000000"/>
          <w:sz w:val="24"/>
          <w:szCs w:val="24"/>
          <w:shd w:val="clear" w:color="auto" w:fill="FFFFFF"/>
        </w:rPr>
        <w:t>Android AutoCompleteTextView</w:t>
      </w:r>
      <w:r w:rsidRPr="00403003">
        <w:rPr>
          <w:rFonts w:ascii="Times New Roman" w:hAnsi="Times New Roman" w:cs="Times New Roman"/>
          <w:color w:val="000000"/>
          <w:sz w:val="24"/>
          <w:szCs w:val="24"/>
          <w:shd w:val="clear" w:color="auto" w:fill="FFFFFF"/>
        </w:rPr>
        <w:t> completes the word based on the reserved words, so no need to write all the characters of the word.</w:t>
      </w:r>
    </w:p>
    <w:p w:rsidR="00AB202C" w:rsidRPr="00403003" w:rsidRDefault="00AB202C" w:rsidP="00AB202C">
      <w:pPr>
        <w:pStyle w:val="ListParagraph"/>
        <w:numPr>
          <w:ilvl w:val="0"/>
          <w:numId w:val="5"/>
        </w:numPr>
        <w:spacing w:after="0" w:line="240" w:lineRule="auto"/>
        <w:rPr>
          <w:rFonts w:ascii="Times New Roman" w:hAnsi="Times New Roman" w:cs="Times New Roman"/>
          <w:sz w:val="24"/>
          <w:szCs w:val="24"/>
        </w:rPr>
      </w:pPr>
      <w:r w:rsidRPr="00403003">
        <w:rPr>
          <w:rFonts w:ascii="Times New Roman" w:hAnsi="Times New Roman" w:cs="Times New Roman"/>
          <w:color w:val="000000"/>
          <w:sz w:val="24"/>
          <w:szCs w:val="24"/>
          <w:shd w:val="clear" w:color="auto" w:fill="FFFFFF"/>
        </w:rPr>
        <w:t>Android AutoCompleteTextView is a editable text field, it displays a list of suggestions in a drop down menu from which user can select only one suggestion or value.</w:t>
      </w:r>
    </w:p>
    <w:p w:rsidR="00AB202C" w:rsidRPr="00403003" w:rsidRDefault="00AB202C" w:rsidP="00AB202C">
      <w:pPr>
        <w:pStyle w:val="ListParagraph"/>
        <w:numPr>
          <w:ilvl w:val="0"/>
          <w:numId w:val="5"/>
        </w:numPr>
        <w:spacing w:after="0" w:line="240" w:lineRule="auto"/>
        <w:rPr>
          <w:rFonts w:ascii="Times New Roman" w:hAnsi="Times New Roman" w:cs="Times New Roman"/>
          <w:sz w:val="24"/>
          <w:szCs w:val="24"/>
        </w:rPr>
      </w:pPr>
      <w:r w:rsidRPr="00403003">
        <w:rPr>
          <w:rFonts w:ascii="Times New Roman" w:hAnsi="Times New Roman" w:cs="Times New Roman"/>
          <w:color w:val="000000"/>
          <w:sz w:val="24"/>
          <w:szCs w:val="24"/>
          <w:shd w:val="clear" w:color="auto" w:fill="FFFFFF"/>
        </w:rPr>
        <w:t>In this example, we are displaying the programming languages in the autocompletetextview. All the programming languages are stored in string array. We are using the </w:t>
      </w:r>
      <w:r w:rsidRPr="00403003">
        <w:rPr>
          <w:rFonts w:ascii="Times New Roman" w:hAnsi="Times New Roman" w:cs="Times New Roman"/>
          <w:b/>
          <w:bCs/>
          <w:color w:val="000000"/>
          <w:sz w:val="24"/>
          <w:szCs w:val="24"/>
          <w:shd w:val="clear" w:color="auto" w:fill="FFFFFF"/>
        </w:rPr>
        <w:t>ArrayAdapter</w:t>
      </w:r>
      <w:r w:rsidRPr="00403003">
        <w:rPr>
          <w:rFonts w:ascii="Times New Roman" w:hAnsi="Times New Roman" w:cs="Times New Roman"/>
          <w:color w:val="000000"/>
          <w:sz w:val="24"/>
          <w:szCs w:val="24"/>
          <w:shd w:val="clear" w:color="auto" w:fill="FFFFFF"/>
        </w:rPr>
        <w:t> class to display the array content.</w:t>
      </w:r>
    </w:p>
    <w:p w:rsidR="00AB202C" w:rsidRPr="00403003" w:rsidRDefault="00AB202C" w:rsidP="00AB202C">
      <w:pPr>
        <w:pStyle w:val="ListParagraph"/>
        <w:numPr>
          <w:ilvl w:val="0"/>
          <w:numId w:val="5"/>
        </w:numPr>
        <w:spacing w:after="0" w:line="240" w:lineRule="auto"/>
        <w:rPr>
          <w:rFonts w:ascii="Times New Roman" w:hAnsi="Times New Roman" w:cs="Times New Roman"/>
          <w:sz w:val="24"/>
          <w:szCs w:val="24"/>
        </w:rPr>
      </w:pPr>
      <w:r w:rsidRPr="00403003">
        <w:rPr>
          <w:rFonts w:ascii="Times New Roman" w:hAnsi="Times New Roman" w:cs="Times New Roman"/>
          <w:sz w:val="24"/>
          <w:szCs w:val="24"/>
        </w:rPr>
        <w:t>The ArrayAdapter object manages the array of strings that will be displayed by the AutoCompleteTextView</w:t>
      </w:r>
    </w:p>
    <w:p w:rsidR="00AB202C" w:rsidRPr="00403003" w:rsidRDefault="00AB202C" w:rsidP="00AB202C">
      <w:pPr>
        <w:pStyle w:val="ListParagraph"/>
        <w:numPr>
          <w:ilvl w:val="0"/>
          <w:numId w:val="5"/>
        </w:numPr>
        <w:spacing w:after="0" w:line="240" w:lineRule="auto"/>
        <w:rPr>
          <w:rFonts w:ascii="Times New Roman" w:hAnsi="Times New Roman" w:cs="Times New Roman"/>
          <w:sz w:val="24"/>
          <w:szCs w:val="24"/>
        </w:rPr>
      </w:pPr>
      <w:r w:rsidRPr="00403003">
        <w:rPr>
          <w:rFonts w:ascii="Times New Roman" w:hAnsi="Times New Roman" w:cs="Times New Roman"/>
          <w:sz w:val="24"/>
          <w:szCs w:val="24"/>
        </w:rPr>
        <w:t>The setThreshold() method sets the minimum number of characters the user must type before the suggestions appear as a drop-down menu:</w:t>
      </w:r>
    </w:p>
    <w:p w:rsidR="00AB202C" w:rsidRPr="00403003" w:rsidRDefault="00AB202C" w:rsidP="00AB202C">
      <w:pPr>
        <w:pStyle w:val="ListParagraph"/>
        <w:numPr>
          <w:ilvl w:val="0"/>
          <w:numId w:val="5"/>
        </w:numPr>
        <w:spacing w:after="0" w:line="240" w:lineRule="auto"/>
        <w:rPr>
          <w:rFonts w:ascii="Times New Roman" w:hAnsi="Times New Roman" w:cs="Times New Roman"/>
          <w:sz w:val="24"/>
          <w:szCs w:val="24"/>
        </w:rPr>
      </w:pPr>
      <w:r w:rsidRPr="00403003">
        <w:rPr>
          <w:rFonts w:ascii="Times New Roman" w:hAnsi="Times New Roman" w:cs="Times New Roman"/>
          <w:sz w:val="24"/>
          <w:szCs w:val="24"/>
        </w:rPr>
        <w:t>The list of suggestions to display for the AutoCompleteTextView is obtained from the ArrayAdapter object: textView.setAdapter(adapter);</w:t>
      </w:r>
    </w:p>
    <w:p w:rsidR="00AB202C" w:rsidRPr="00403003" w:rsidRDefault="00AB202C" w:rsidP="00AB202C">
      <w:pPr>
        <w:pStyle w:val="ListParagraph"/>
        <w:numPr>
          <w:ilvl w:val="0"/>
          <w:numId w:val="5"/>
        </w:numPr>
        <w:spacing w:after="0" w:line="240" w:lineRule="auto"/>
        <w:rPr>
          <w:rFonts w:ascii="Times New Roman" w:hAnsi="Times New Roman" w:cs="Times New Roman"/>
          <w:sz w:val="24"/>
          <w:szCs w:val="24"/>
        </w:rPr>
      </w:pPr>
      <w:r w:rsidRPr="00403003">
        <w:rPr>
          <w:rFonts w:ascii="Times New Roman" w:hAnsi="Times New Roman" w:cs="Times New Roman"/>
          <w:sz w:val="24"/>
          <w:szCs w:val="24"/>
        </w:rPr>
        <w:t>setContentView()=</w:t>
      </w:r>
      <w:r w:rsidRPr="00403003">
        <w:rPr>
          <w:rFonts w:ascii="Times New Roman" w:hAnsi="Times New Roman" w:cs="Times New Roman"/>
          <w:color w:val="333333"/>
          <w:sz w:val="24"/>
          <w:szCs w:val="24"/>
          <w:shd w:val="clear" w:color="auto" w:fill="FFFFFF"/>
        </w:rPr>
        <w:t>display the Layout created thorugh XML or the Dynamically created layout view in the Screen.</w:t>
      </w:r>
    </w:p>
    <w:p w:rsidR="00AB202C" w:rsidRPr="00403003" w:rsidRDefault="00AB202C" w:rsidP="00AB202C">
      <w:pPr>
        <w:rPr>
          <w:rFonts w:ascii="Times New Roman" w:hAnsi="Times New Roman" w:cs="Times New Roman"/>
          <w:color w:val="000000" w:themeColor="text1"/>
          <w:sz w:val="24"/>
          <w:szCs w:val="24"/>
        </w:rPr>
      </w:pPr>
    </w:p>
    <w:p w:rsidR="00AB202C" w:rsidRPr="00403003" w:rsidRDefault="00AB202C" w:rsidP="00AB202C">
      <w:pPr>
        <w:rPr>
          <w:rFonts w:ascii="Times New Roman" w:hAnsi="Times New Roman" w:cs="Times New Roman"/>
          <w:color w:val="000000" w:themeColor="text1"/>
          <w:sz w:val="24"/>
          <w:szCs w:val="24"/>
        </w:rPr>
      </w:pPr>
    </w:p>
    <w:p w:rsidR="00AB202C" w:rsidRPr="00403003" w:rsidRDefault="00AB202C" w:rsidP="00AB202C">
      <w:pPr>
        <w:rPr>
          <w:rFonts w:ascii="Times New Roman" w:hAnsi="Times New Roman" w:cs="Times New Roman"/>
          <w:color w:val="000000" w:themeColor="text1"/>
          <w:sz w:val="24"/>
          <w:szCs w:val="24"/>
          <w:u w:val="single"/>
        </w:rPr>
      </w:pPr>
      <w:r w:rsidRPr="00403003">
        <w:rPr>
          <w:rFonts w:ascii="Times New Roman" w:hAnsi="Times New Roman" w:cs="Times New Roman"/>
          <w:color w:val="000000" w:themeColor="text1"/>
          <w:sz w:val="24"/>
          <w:szCs w:val="24"/>
          <w:u w:val="single"/>
        </w:rPr>
        <w:t>program</w:t>
      </w:r>
    </w:p>
    <w:p w:rsidR="00AB202C" w:rsidRPr="00403003" w:rsidRDefault="00AB202C" w:rsidP="00AB2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24"/>
          <w:szCs w:val="24"/>
          <w:u w:val="single"/>
        </w:rPr>
      </w:pPr>
      <w:r w:rsidRPr="00403003">
        <w:rPr>
          <w:rFonts w:ascii="Times New Roman" w:hAnsi="Times New Roman" w:cs="Times New Roman"/>
          <w:color w:val="000000" w:themeColor="text1"/>
          <w:sz w:val="24"/>
          <w:szCs w:val="24"/>
          <w:u w:val="single"/>
        </w:rPr>
        <w:t xml:space="preserve">Activity_main.xml </w:t>
      </w:r>
    </w:p>
    <w:p w:rsidR="00AB202C" w:rsidRPr="00403003" w:rsidRDefault="00AB202C" w:rsidP="00AB2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24"/>
          <w:szCs w:val="24"/>
          <w:u w:val="single"/>
        </w:rPr>
      </w:pPr>
    </w:p>
    <w:p w:rsidR="00AB202C" w:rsidRPr="00403003" w:rsidRDefault="00AB202C" w:rsidP="00AB2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403003">
        <w:rPr>
          <w:rFonts w:ascii="Times New Roman" w:eastAsia="Times New Roman" w:hAnsi="Times New Roman" w:cs="Times New Roman"/>
          <w:i/>
          <w:iCs/>
          <w:color w:val="000000" w:themeColor="text1"/>
          <w:sz w:val="24"/>
          <w:szCs w:val="24"/>
        </w:rPr>
        <w:t>&lt;?</w:t>
      </w:r>
      <w:r w:rsidRPr="00403003">
        <w:rPr>
          <w:rFonts w:ascii="Times New Roman" w:eastAsia="Times New Roman" w:hAnsi="Times New Roman" w:cs="Times New Roman"/>
          <w:b/>
          <w:bCs/>
          <w:color w:val="000000" w:themeColor="text1"/>
          <w:sz w:val="24"/>
          <w:szCs w:val="24"/>
        </w:rPr>
        <w:t>xml version="1.0" encoding="utf-8"</w:t>
      </w:r>
      <w:r w:rsidRPr="00403003">
        <w:rPr>
          <w:rFonts w:ascii="Times New Roman" w:eastAsia="Times New Roman" w:hAnsi="Times New Roman" w:cs="Times New Roman"/>
          <w:i/>
          <w:iCs/>
          <w:color w:val="000000" w:themeColor="text1"/>
          <w:sz w:val="24"/>
          <w:szCs w:val="24"/>
        </w:rPr>
        <w:t>?&gt;</w:t>
      </w:r>
      <w:r w:rsidRPr="00403003">
        <w:rPr>
          <w:rFonts w:ascii="Times New Roman" w:eastAsia="Times New Roman" w:hAnsi="Times New Roman" w:cs="Times New Roman"/>
          <w:i/>
          <w:iCs/>
          <w:color w:val="000000" w:themeColor="text1"/>
          <w:sz w:val="24"/>
          <w:szCs w:val="24"/>
        </w:rPr>
        <w:br/>
      </w:r>
      <w:r w:rsidRPr="00403003">
        <w:rPr>
          <w:rFonts w:ascii="Times New Roman" w:eastAsia="Times New Roman" w:hAnsi="Times New Roman" w:cs="Times New Roman"/>
          <w:color w:val="000000" w:themeColor="text1"/>
          <w:sz w:val="24"/>
          <w:szCs w:val="24"/>
        </w:rPr>
        <w:t>&lt;</w:t>
      </w:r>
      <w:r w:rsidRPr="00403003">
        <w:rPr>
          <w:rFonts w:ascii="Times New Roman" w:eastAsia="Times New Roman" w:hAnsi="Times New Roman" w:cs="Times New Roman"/>
          <w:b/>
          <w:bCs/>
          <w:color w:val="000000" w:themeColor="text1"/>
          <w:sz w:val="24"/>
          <w:szCs w:val="24"/>
        </w:rPr>
        <w:t>RelativeLayout xmlns:android="http://schemas.android.com/apk/res/android"</w:t>
      </w:r>
      <w:r w:rsidRPr="00403003">
        <w:rPr>
          <w:rFonts w:ascii="Times New Roman" w:eastAsia="Times New Roman" w:hAnsi="Times New Roman" w:cs="Times New Roman"/>
          <w:b/>
          <w:bCs/>
          <w:color w:val="000000" w:themeColor="text1"/>
          <w:sz w:val="24"/>
          <w:szCs w:val="24"/>
        </w:rPr>
        <w:br/>
        <w:t xml:space="preserve">    xmlns:app="http://schemas.android.com/apk/res-auto"</w:t>
      </w:r>
      <w:r w:rsidRPr="00403003">
        <w:rPr>
          <w:rFonts w:ascii="Times New Roman" w:eastAsia="Times New Roman" w:hAnsi="Times New Roman" w:cs="Times New Roman"/>
          <w:b/>
          <w:bCs/>
          <w:color w:val="000000" w:themeColor="text1"/>
          <w:sz w:val="24"/>
          <w:szCs w:val="24"/>
        </w:rPr>
        <w:br/>
        <w:t xml:space="preserve">    xmlns:tools="http://schemas.android.com/tools"</w:t>
      </w:r>
      <w:r w:rsidRPr="00403003">
        <w:rPr>
          <w:rFonts w:ascii="Times New Roman" w:eastAsia="Times New Roman" w:hAnsi="Times New Roman" w:cs="Times New Roman"/>
          <w:b/>
          <w:bCs/>
          <w:color w:val="000000" w:themeColor="text1"/>
          <w:sz w:val="24"/>
          <w:szCs w:val="24"/>
        </w:rPr>
        <w:br/>
        <w:t xml:space="preserve">    android:layout_width="match_parent"</w:t>
      </w:r>
      <w:r w:rsidRPr="00403003">
        <w:rPr>
          <w:rFonts w:ascii="Times New Roman" w:eastAsia="Times New Roman" w:hAnsi="Times New Roman" w:cs="Times New Roman"/>
          <w:b/>
          <w:bCs/>
          <w:color w:val="000000" w:themeColor="text1"/>
          <w:sz w:val="24"/>
          <w:szCs w:val="24"/>
        </w:rPr>
        <w:br/>
        <w:t xml:space="preserve">    android:layout_height="match_parent"</w:t>
      </w:r>
      <w:r w:rsidRPr="00403003">
        <w:rPr>
          <w:rFonts w:ascii="Times New Roman" w:eastAsia="Times New Roman" w:hAnsi="Times New Roman" w:cs="Times New Roman"/>
          <w:b/>
          <w:bCs/>
          <w:color w:val="000000" w:themeColor="text1"/>
          <w:sz w:val="24"/>
          <w:szCs w:val="24"/>
        </w:rPr>
        <w:br/>
        <w:t xml:space="preserve">    tools:context="com.example.rajesh.form.MainActivity"</w:t>
      </w:r>
      <w:r w:rsidRPr="00403003">
        <w:rPr>
          <w:rFonts w:ascii="Times New Roman" w:eastAsia="Times New Roman" w:hAnsi="Times New Roman" w:cs="Times New Roman"/>
          <w:color w:val="000000" w:themeColor="text1"/>
          <w:sz w:val="24"/>
          <w:szCs w:val="24"/>
        </w:rPr>
        <w:t>&gt;</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br/>
        <w:t>&lt;</w:t>
      </w:r>
      <w:r w:rsidRPr="00403003">
        <w:rPr>
          <w:rFonts w:ascii="Times New Roman" w:eastAsia="Times New Roman" w:hAnsi="Times New Roman" w:cs="Times New Roman"/>
          <w:b/>
          <w:bCs/>
          <w:color w:val="000000" w:themeColor="text1"/>
          <w:sz w:val="24"/>
          <w:szCs w:val="24"/>
        </w:rPr>
        <w:t>TextView</w:t>
      </w:r>
      <w:r w:rsidRPr="00403003">
        <w:rPr>
          <w:rFonts w:ascii="Times New Roman" w:eastAsia="Times New Roman" w:hAnsi="Times New Roman" w:cs="Times New Roman"/>
          <w:b/>
          <w:bCs/>
          <w:color w:val="000000" w:themeColor="text1"/>
          <w:sz w:val="24"/>
          <w:szCs w:val="24"/>
        </w:rPr>
        <w:br/>
        <w:t xml:space="preserve">        android:id="@+id/textView"</w:t>
      </w:r>
      <w:r w:rsidRPr="00403003">
        <w:rPr>
          <w:rFonts w:ascii="Times New Roman" w:eastAsia="Times New Roman" w:hAnsi="Times New Roman" w:cs="Times New Roman"/>
          <w:b/>
          <w:bCs/>
          <w:color w:val="000000" w:themeColor="text1"/>
          <w:sz w:val="24"/>
          <w:szCs w:val="24"/>
        </w:rPr>
        <w:br/>
        <w:t xml:space="preserve">        android:layout_width="wrap_content"</w:t>
      </w:r>
      <w:r w:rsidRPr="00403003">
        <w:rPr>
          <w:rFonts w:ascii="Times New Roman" w:eastAsia="Times New Roman" w:hAnsi="Times New Roman" w:cs="Times New Roman"/>
          <w:b/>
          <w:bCs/>
          <w:color w:val="000000" w:themeColor="text1"/>
          <w:sz w:val="24"/>
          <w:szCs w:val="24"/>
        </w:rPr>
        <w:br/>
        <w:t xml:space="preserve">        android:layout_height="wrap_content"</w:t>
      </w:r>
      <w:r w:rsidRPr="00403003">
        <w:rPr>
          <w:rFonts w:ascii="Times New Roman" w:eastAsia="Times New Roman" w:hAnsi="Times New Roman" w:cs="Times New Roman"/>
          <w:b/>
          <w:bCs/>
          <w:color w:val="000000" w:themeColor="text1"/>
          <w:sz w:val="24"/>
          <w:szCs w:val="24"/>
        </w:rPr>
        <w:br/>
        <w:t xml:space="preserve">        android:layout_alignParentLeft="true"</w:t>
      </w:r>
      <w:r w:rsidRPr="00403003">
        <w:rPr>
          <w:rFonts w:ascii="Times New Roman" w:eastAsia="Times New Roman" w:hAnsi="Times New Roman" w:cs="Times New Roman"/>
          <w:b/>
          <w:bCs/>
          <w:color w:val="000000" w:themeColor="text1"/>
          <w:sz w:val="24"/>
          <w:szCs w:val="24"/>
        </w:rPr>
        <w:br/>
        <w:t xml:space="preserve">        android:layout_alignParentStart="true"</w:t>
      </w:r>
      <w:r w:rsidRPr="00403003">
        <w:rPr>
          <w:rFonts w:ascii="Times New Roman" w:eastAsia="Times New Roman" w:hAnsi="Times New Roman" w:cs="Times New Roman"/>
          <w:b/>
          <w:bCs/>
          <w:color w:val="000000" w:themeColor="text1"/>
          <w:sz w:val="24"/>
          <w:szCs w:val="24"/>
        </w:rPr>
        <w:br/>
        <w:t xml:space="preserve">        android:layout_alignParentTop="true"</w:t>
      </w:r>
      <w:r w:rsidRPr="00403003">
        <w:rPr>
          <w:rFonts w:ascii="Times New Roman" w:eastAsia="Times New Roman" w:hAnsi="Times New Roman" w:cs="Times New Roman"/>
          <w:b/>
          <w:bCs/>
          <w:color w:val="000000" w:themeColor="text1"/>
          <w:sz w:val="24"/>
          <w:szCs w:val="24"/>
        </w:rPr>
        <w:br/>
        <w:t xml:space="preserve">        android:layout_marginLeft="149dp"</w:t>
      </w:r>
      <w:r w:rsidRPr="00403003">
        <w:rPr>
          <w:rFonts w:ascii="Times New Roman" w:eastAsia="Times New Roman" w:hAnsi="Times New Roman" w:cs="Times New Roman"/>
          <w:b/>
          <w:bCs/>
          <w:color w:val="000000" w:themeColor="text1"/>
          <w:sz w:val="24"/>
          <w:szCs w:val="24"/>
        </w:rPr>
        <w:br/>
        <w:t xml:space="preserve">        android:layout_marginStart="149dp"</w:t>
      </w:r>
      <w:r w:rsidRPr="00403003">
        <w:rPr>
          <w:rFonts w:ascii="Times New Roman" w:eastAsia="Times New Roman" w:hAnsi="Times New Roman" w:cs="Times New Roman"/>
          <w:b/>
          <w:bCs/>
          <w:color w:val="000000" w:themeColor="text1"/>
          <w:sz w:val="24"/>
          <w:szCs w:val="24"/>
        </w:rPr>
        <w:br/>
        <w:t xml:space="preserve">        android:layout_marginTop="68dp"</w:t>
      </w:r>
      <w:r w:rsidRPr="00403003">
        <w:rPr>
          <w:rFonts w:ascii="Times New Roman" w:eastAsia="Times New Roman" w:hAnsi="Times New Roman" w:cs="Times New Roman"/>
          <w:b/>
          <w:bCs/>
          <w:color w:val="000000" w:themeColor="text1"/>
          <w:sz w:val="24"/>
          <w:szCs w:val="24"/>
        </w:rPr>
        <w:br/>
        <w:t xml:space="preserve">        android:text="TextView" </w:t>
      </w:r>
      <w:r w:rsidRPr="00403003">
        <w:rPr>
          <w:rFonts w:ascii="Times New Roman" w:eastAsia="Times New Roman" w:hAnsi="Times New Roman" w:cs="Times New Roman"/>
          <w:color w:val="000000" w:themeColor="text1"/>
          <w:sz w:val="24"/>
          <w:szCs w:val="24"/>
        </w:rPr>
        <w:t>/&gt;</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lastRenderedPageBreak/>
        <w:br/>
        <w:t>&lt;</w:t>
      </w:r>
      <w:r w:rsidRPr="00403003">
        <w:rPr>
          <w:rFonts w:ascii="Times New Roman" w:eastAsia="Times New Roman" w:hAnsi="Times New Roman" w:cs="Times New Roman"/>
          <w:b/>
          <w:bCs/>
          <w:color w:val="000000" w:themeColor="text1"/>
          <w:sz w:val="24"/>
          <w:szCs w:val="24"/>
        </w:rPr>
        <w:t>AutoCompleteTextView</w:t>
      </w:r>
      <w:r w:rsidRPr="00403003">
        <w:rPr>
          <w:rFonts w:ascii="Times New Roman" w:eastAsia="Times New Roman" w:hAnsi="Times New Roman" w:cs="Times New Roman"/>
          <w:b/>
          <w:bCs/>
          <w:color w:val="000000" w:themeColor="text1"/>
          <w:sz w:val="24"/>
          <w:szCs w:val="24"/>
        </w:rPr>
        <w:br/>
        <w:t xml:space="preserve">        android:id="@+id/autoCompleteTextView"</w:t>
      </w:r>
      <w:r w:rsidRPr="00403003">
        <w:rPr>
          <w:rFonts w:ascii="Times New Roman" w:eastAsia="Times New Roman" w:hAnsi="Times New Roman" w:cs="Times New Roman"/>
          <w:b/>
          <w:bCs/>
          <w:color w:val="000000" w:themeColor="text1"/>
          <w:sz w:val="24"/>
          <w:szCs w:val="24"/>
        </w:rPr>
        <w:br/>
        <w:t xml:space="preserve">        android:layout_width="match_parent"</w:t>
      </w:r>
      <w:r w:rsidRPr="00403003">
        <w:rPr>
          <w:rFonts w:ascii="Times New Roman" w:eastAsia="Times New Roman" w:hAnsi="Times New Roman" w:cs="Times New Roman"/>
          <w:b/>
          <w:bCs/>
          <w:color w:val="000000" w:themeColor="text1"/>
          <w:sz w:val="24"/>
          <w:szCs w:val="24"/>
        </w:rPr>
        <w:br/>
        <w:t xml:space="preserve">        android:layout_height="wrap_content"</w:t>
      </w:r>
      <w:r w:rsidRPr="00403003">
        <w:rPr>
          <w:rFonts w:ascii="Times New Roman" w:eastAsia="Times New Roman" w:hAnsi="Times New Roman" w:cs="Times New Roman"/>
          <w:b/>
          <w:bCs/>
          <w:color w:val="000000" w:themeColor="text1"/>
          <w:sz w:val="24"/>
          <w:szCs w:val="24"/>
        </w:rPr>
        <w:br/>
        <w:t xml:space="preserve">        android:text=""</w:t>
      </w:r>
      <w:r w:rsidRPr="00403003">
        <w:rPr>
          <w:rFonts w:ascii="Times New Roman" w:eastAsia="Times New Roman" w:hAnsi="Times New Roman" w:cs="Times New Roman"/>
          <w:b/>
          <w:bCs/>
          <w:color w:val="000000" w:themeColor="text1"/>
          <w:sz w:val="24"/>
          <w:szCs w:val="24"/>
        </w:rPr>
        <w:br/>
        <w:t xml:space="preserve">        android:layout_marginTop="21dp"</w:t>
      </w:r>
      <w:r w:rsidRPr="00403003">
        <w:rPr>
          <w:rFonts w:ascii="Times New Roman" w:eastAsia="Times New Roman" w:hAnsi="Times New Roman" w:cs="Times New Roman"/>
          <w:b/>
          <w:bCs/>
          <w:color w:val="000000" w:themeColor="text1"/>
          <w:sz w:val="24"/>
          <w:szCs w:val="24"/>
        </w:rPr>
        <w:br/>
        <w:t xml:space="preserve">        android:layout_below="@+id/textView"</w:t>
      </w:r>
      <w:r w:rsidRPr="00403003">
        <w:rPr>
          <w:rFonts w:ascii="Times New Roman" w:eastAsia="Times New Roman" w:hAnsi="Times New Roman" w:cs="Times New Roman"/>
          <w:b/>
          <w:bCs/>
          <w:color w:val="000000" w:themeColor="text1"/>
          <w:sz w:val="24"/>
          <w:szCs w:val="24"/>
        </w:rPr>
        <w:br/>
        <w:t xml:space="preserve">        android:layout_centerHorizontal="true" </w:t>
      </w:r>
      <w:r w:rsidRPr="00403003">
        <w:rPr>
          <w:rFonts w:ascii="Times New Roman" w:eastAsia="Times New Roman" w:hAnsi="Times New Roman" w:cs="Times New Roman"/>
          <w:color w:val="000000" w:themeColor="text1"/>
          <w:sz w:val="24"/>
          <w:szCs w:val="24"/>
        </w:rPr>
        <w:t>/&gt;</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br/>
        <w:t>&lt;/</w:t>
      </w:r>
      <w:r w:rsidRPr="00403003">
        <w:rPr>
          <w:rFonts w:ascii="Times New Roman" w:eastAsia="Times New Roman" w:hAnsi="Times New Roman" w:cs="Times New Roman"/>
          <w:b/>
          <w:bCs/>
          <w:color w:val="000000" w:themeColor="text1"/>
          <w:sz w:val="24"/>
          <w:szCs w:val="24"/>
        </w:rPr>
        <w:t>RelativeLayout</w:t>
      </w:r>
      <w:r w:rsidRPr="00403003">
        <w:rPr>
          <w:rFonts w:ascii="Times New Roman" w:eastAsia="Times New Roman" w:hAnsi="Times New Roman" w:cs="Times New Roman"/>
          <w:color w:val="000000" w:themeColor="text1"/>
          <w:sz w:val="24"/>
          <w:szCs w:val="24"/>
        </w:rPr>
        <w:t>&gt;</w:t>
      </w:r>
    </w:p>
    <w:p w:rsidR="00AB202C" w:rsidRPr="00403003" w:rsidRDefault="00AB202C" w:rsidP="00AB202C">
      <w:pPr>
        <w:rPr>
          <w:rFonts w:ascii="Times New Roman" w:hAnsi="Times New Roman" w:cs="Times New Roman"/>
          <w:color w:val="000000" w:themeColor="text1"/>
          <w:sz w:val="24"/>
          <w:szCs w:val="24"/>
        </w:rPr>
      </w:pPr>
    </w:p>
    <w:p w:rsidR="00AB202C" w:rsidRPr="00403003" w:rsidRDefault="00AB202C" w:rsidP="00AB202C">
      <w:pPr>
        <w:rPr>
          <w:rFonts w:ascii="Times New Roman" w:hAnsi="Times New Roman" w:cs="Times New Roman"/>
          <w:color w:val="000000" w:themeColor="text1"/>
          <w:sz w:val="24"/>
          <w:szCs w:val="24"/>
          <w:u w:val="single"/>
        </w:rPr>
      </w:pPr>
      <w:r w:rsidRPr="00403003">
        <w:rPr>
          <w:rFonts w:ascii="Times New Roman" w:hAnsi="Times New Roman" w:cs="Times New Roman"/>
          <w:color w:val="000000" w:themeColor="text1"/>
          <w:sz w:val="24"/>
          <w:szCs w:val="24"/>
          <w:u w:val="single"/>
        </w:rPr>
        <w:t>MainActivity.java</w:t>
      </w:r>
    </w:p>
    <w:p w:rsidR="00983A52" w:rsidRPr="00403003" w:rsidRDefault="00AB202C" w:rsidP="00AB2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403003">
        <w:rPr>
          <w:rFonts w:ascii="Times New Roman" w:eastAsia="Times New Roman" w:hAnsi="Times New Roman" w:cs="Times New Roman"/>
          <w:b/>
          <w:bCs/>
          <w:color w:val="000000" w:themeColor="text1"/>
          <w:sz w:val="24"/>
          <w:szCs w:val="24"/>
        </w:rPr>
        <w:t xml:space="preserve">package </w:t>
      </w:r>
      <w:r w:rsidRPr="00403003">
        <w:rPr>
          <w:rFonts w:ascii="Times New Roman" w:eastAsia="Times New Roman" w:hAnsi="Times New Roman" w:cs="Times New Roman"/>
          <w:color w:val="000000" w:themeColor="text1"/>
          <w:sz w:val="24"/>
          <w:szCs w:val="24"/>
        </w:rPr>
        <w:t>com.example.rajesh.form;</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android.graphics.Color;</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android.support.v7.app.AppCompatActivity;</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android.os.Bundle;</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android.view.Menu;</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android.view.View;</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android.widget.ArrayAdapter;</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android.widget.</w:t>
      </w:r>
      <w:r w:rsidRPr="00403003">
        <w:rPr>
          <w:rFonts w:ascii="Times New Roman" w:eastAsia="Times New Roman" w:hAnsi="Times New Roman" w:cs="Times New Roman"/>
          <w:color w:val="000000" w:themeColor="text1"/>
          <w:sz w:val="24"/>
          <w:szCs w:val="24"/>
          <w:shd w:val="clear" w:color="auto" w:fill="E4E4FF"/>
        </w:rPr>
        <w:t>AutoCompleteTextView</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android.widget.Button;</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android.widget.CheckBox;</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android.widget.RadioButton;</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android.widget.RadioGroup;</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android.widget.TextView;</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android.widget.Toast;</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public class </w:t>
      </w:r>
      <w:r w:rsidRPr="00403003">
        <w:rPr>
          <w:rFonts w:ascii="Times New Roman" w:eastAsia="Times New Roman" w:hAnsi="Times New Roman" w:cs="Times New Roman"/>
          <w:color w:val="000000" w:themeColor="text1"/>
          <w:sz w:val="24"/>
          <w:szCs w:val="24"/>
        </w:rPr>
        <w:t xml:space="preserve">MainActivity </w:t>
      </w:r>
      <w:r w:rsidRPr="00403003">
        <w:rPr>
          <w:rFonts w:ascii="Times New Roman" w:eastAsia="Times New Roman" w:hAnsi="Times New Roman" w:cs="Times New Roman"/>
          <w:b/>
          <w:bCs/>
          <w:color w:val="000000" w:themeColor="text1"/>
          <w:sz w:val="24"/>
          <w:szCs w:val="24"/>
        </w:rPr>
        <w:t xml:space="preserve">extends </w:t>
      </w:r>
      <w:r w:rsidRPr="00403003">
        <w:rPr>
          <w:rFonts w:ascii="Times New Roman" w:eastAsia="Times New Roman" w:hAnsi="Times New Roman" w:cs="Times New Roman"/>
          <w:color w:val="000000" w:themeColor="text1"/>
          <w:sz w:val="24"/>
          <w:szCs w:val="24"/>
        </w:rPr>
        <w:t>AppCompatActivity {</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shd w:val="clear" w:color="auto" w:fill="E4E4FF"/>
        </w:rPr>
        <w:t>AutoCompleteTextView</w:t>
      </w:r>
      <w:r w:rsidRPr="00403003">
        <w:rPr>
          <w:rFonts w:ascii="Times New Roman" w:eastAsia="Times New Roman" w:hAnsi="Times New Roman" w:cs="Times New Roman"/>
          <w:b/>
          <w:bCs/>
          <w:color w:val="000000" w:themeColor="text1"/>
          <w:sz w:val="24"/>
          <w:szCs w:val="24"/>
        </w:rPr>
        <w:t>at</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br/>
        <w:t xml:space="preserve">    @Override</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protected void </w:t>
      </w:r>
      <w:r w:rsidRPr="00403003">
        <w:rPr>
          <w:rFonts w:ascii="Times New Roman" w:eastAsia="Times New Roman" w:hAnsi="Times New Roman" w:cs="Times New Roman"/>
          <w:color w:val="000000" w:themeColor="text1"/>
          <w:sz w:val="24"/>
          <w:szCs w:val="24"/>
        </w:rPr>
        <w:t>onCreate(Bundle savedInstanceState) {</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super</w:t>
      </w:r>
      <w:r w:rsidRPr="00403003">
        <w:rPr>
          <w:rFonts w:ascii="Times New Roman" w:eastAsia="Times New Roman" w:hAnsi="Times New Roman" w:cs="Times New Roman"/>
          <w:color w:val="000000" w:themeColor="text1"/>
          <w:sz w:val="24"/>
          <w:szCs w:val="24"/>
        </w:rPr>
        <w:t>.onCreate(savedInstanceState);</w:t>
      </w:r>
      <w:r w:rsidRPr="00403003">
        <w:rPr>
          <w:rFonts w:ascii="Times New Roman" w:eastAsia="Times New Roman" w:hAnsi="Times New Roman" w:cs="Times New Roman"/>
          <w:color w:val="000000" w:themeColor="text1"/>
          <w:sz w:val="24"/>
          <w:szCs w:val="24"/>
        </w:rPr>
        <w:br/>
        <w:t xml:space="preserve">        setContentView(R.layout.</w:t>
      </w:r>
      <w:r w:rsidRPr="00403003">
        <w:rPr>
          <w:rFonts w:ascii="Times New Roman" w:eastAsia="Times New Roman" w:hAnsi="Times New Roman" w:cs="Times New Roman"/>
          <w:b/>
          <w:bCs/>
          <w:i/>
          <w:iCs/>
          <w:color w:val="000000" w:themeColor="text1"/>
          <w:sz w:val="24"/>
          <w:szCs w:val="24"/>
        </w:rPr>
        <w:t>activity_main</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color w:val="000000" w:themeColor="text1"/>
          <w:sz w:val="24"/>
          <w:szCs w:val="24"/>
        </w:rPr>
        <w:br/>
      </w:r>
    </w:p>
    <w:p w:rsidR="00983A52" w:rsidRPr="00403003" w:rsidRDefault="00983A52" w:rsidP="00AB2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983A52" w:rsidRPr="00403003" w:rsidRDefault="00983A52" w:rsidP="00AB2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983A52" w:rsidRPr="00403003" w:rsidRDefault="00983A52" w:rsidP="00AB2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983A52" w:rsidRPr="00403003" w:rsidRDefault="00983A52" w:rsidP="00AB2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403003">
        <w:rPr>
          <w:rFonts w:ascii="Times New Roman" w:eastAsia="Times New Roman" w:hAnsi="Times New Roman" w:cs="Times New Roman"/>
          <w:color w:val="000000" w:themeColor="text1"/>
          <w:sz w:val="24"/>
          <w:szCs w:val="24"/>
        </w:rPr>
        <w:t xml:space="preserve">String </w:t>
      </w:r>
      <w:r w:rsidR="00AB202C" w:rsidRPr="00403003">
        <w:rPr>
          <w:rFonts w:ascii="Times New Roman" w:eastAsia="Times New Roman" w:hAnsi="Times New Roman" w:cs="Times New Roman"/>
          <w:color w:val="000000" w:themeColor="text1"/>
          <w:sz w:val="24"/>
          <w:szCs w:val="24"/>
        </w:rPr>
        <w:t>s[]={</w:t>
      </w:r>
      <w:r w:rsidR="00AB202C" w:rsidRPr="00403003">
        <w:rPr>
          <w:rFonts w:ascii="Times New Roman" w:eastAsia="Times New Roman" w:hAnsi="Times New Roman" w:cs="Times New Roman"/>
          <w:b/>
          <w:bCs/>
          <w:color w:val="000000" w:themeColor="text1"/>
          <w:sz w:val="24"/>
          <w:szCs w:val="24"/>
        </w:rPr>
        <w:t>"C"</w:t>
      </w:r>
      <w:r w:rsidR="00AB202C" w:rsidRPr="00403003">
        <w:rPr>
          <w:rFonts w:ascii="Times New Roman" w:eastAsia="Times New Roman" w:hAnsi="Times New Roman" w:cs="Times New Roman"/>
          <w:color w:val="000000" w:themeColor="text1"/>
          <w:sz w:val="24"/>
          <w:szCs w:val="24"/>
        </w:rPr>
        <w:t>,</w:t>
      </w:r>
      <w:r w:rsidR="00AB202C" w:rsidRPr="00403003">
        <w:rPr>
          <w:rFonts w:ascii="Times New Roman" w:eastAsia="Times New Roman" w:hAnsi="Times New Roman" w:cs="Times New Roman"/>
          <w:b/>
          <w:bCs/>
          <w:color w:val="000000" w:themeColor="text1"/>
          <w:sz w:val="24"/>
          <w:szCs w:val="24"/>
        </w:rPr>
        <w:t>"C++"</w:t>
      </w:r>
      <w:r w:rsidR="00AB202C" w:rsidRPr="00403003">
        <w:rPr>
          <w:rFonts w:ascii="Times New Roman" w:eastAsia="Times New Roman" w:hAnsi="Times New Roman" w:cs="Times New Roman"/>
          <w:color w:val="000000" w:themeColor="text1"/>
          <w:sz w:val="24"/>
          <w:szCs w:val="24"/>
        </w:rPr>
        <w:t>,</w:t>
      </w:r>
      <w:r w:rsidR="00AB202C" w:rsidRPr="00403003">
        <w:rPr>
          <w:rFonts w:ascii="Times New Roman" w:eastAsia="Times New Roman" w:hAnsi="Times New Roman" w:cs="Times New Roman"/>
          <w:b/>
          <w:bCs/>
          <w:color w:val="000000" w:themeColor="text1"/>
          <w:sz w:val="24"/>
          <w:szCs w:val="24"/>
        </w:rPr>
        <w:t>"JAVA"</w:t>
      </w:r>
      <w:r w:rsidR="00AB202C" w:rsidRPr="00403003">
        <w:rPr>
          <w:rFonts w:ascii="Times New Roman" w:eastAsia="Times New Roman" w:hAnsi="Times New Roman" w:cs="Times New Roman"/>
          <w:color w:val="000000" w:themeColor="text1"/>
          <w:sz w:val="24"/>
          <w:szCs w:val="24"/>
        </w:rPr>
        <w:t>,</w:t>
      </w:r>
      <w:r w:rsidR="00AB202C" w:rsidRPr="00403003">
        <w:rPr>
          <w:rFonts w:ascii="Times New Roman" w:eastAsia="Times New Roman" w:hAnsi="Times New Roman" w:cs="Times New Roman"/>
          <w:b/>
          <w:bCs/>
          <w:color w:val="000000" w:themeColor="text1"/>
          <w:sz w:val="24"/>
          <w:szCs w:val="24"/>
        </w:rPr>
        <w:t>"PYTHON"</w:t>
      </w:r>
      <w:r w:rsidR="00AB202C" w:rsidRPr="00403003">
        <w:rPr>
          <w:rFonts w:ascii="Times New Roman" w:eastAsia="Times New Roman" w:hAnsi="Times New Roman" w:cs="Times New Roman"/>
          <w:color w:val="000000" w:themeColor="text1"/>
          <w:sz w:val="24"/>
          <w:szCs w:val="24"/>
        </w:rPr>
        <w:t>,</w:t>
      </w:r>
      <w:r w:rsidR="00AB202C" w:rsidRPr="00403003">
        <w:rPr>
          <w:rFonts w:ascii="Times New Roman" w:eastAsia="Times New Roman" w:hAnsi="Times New Roman" w:cs="Times New Roman"/>
          <w:b/>
          <w:bCs/>
          <w:color w:val="000000" w:themeColor="text1"/>
          <w:sz w:val="24"/>
          <w:szCs w:val="24"/>
        </w:rPr>
        <w:t>"ANDROID"</w:t>
      </w:r>
      <w:r w:rsidR="00AB202C" w:rsidRPr="00403003">
        <w:rPr>
          <w:rFonts w:ascii="Times New Roman" w:eastAsia="Times New Roman" w:hAnsi="Times New Roman" w:cs="Times New Roman"/>
          <w:color w:val="000000" w:themeColor="text1"/>
          <w:sz w:val="24"/>
          <w:szCs w:val="24"/>
        </w:rPr>
        <w:t>,</w:t>
      </w:r>
      <w:r w:rsidR="00AB202C" w:rsidRPr="00403003">
        <w:rPr>
          <w:rFonts w:ascii="Times New Roman" w:eastAsia="Times New Roman" w:hAnsi="Times New Roman" w:cs="Times New Roman"/>
          <w:b/>
          <w:bCs/>
          <w:color w:val="000000" w:themeColor="text1"/>
          <w:sz w:val="24"/>
          <w:szCs w:val="24"/>
        </w:rPr>
        <w:t>"PLSQL"</w:t>
      </w:r>
      <w:r w:rsidR="00AB202C" w:rsidRPr="00403003">
        <w:rPr>
          <w:rFonts w:ascii="Times New Roman" w:eastAsia="Times New Roman" w:hAnsi="Times New Roman" w:cs="Times New Roman"/>
          <w:color w:val="000000" w:themeColor="text1"/>
          <w:sz w:val="24"/>
          <w:szCs w:val="24"/>
        </w:rPr>
        <w:t>,</w:t>
      </w:r>
      <w:r w:rsidR="00AB202C" w:rsidRPr="00403003">
        <w:rPr>
          <w:rFonts w:ascii="Times New Roman" w:eastAsia="Times New Roman" w:hAnsi="Times New Roman" w:cs="Times New Roman"/>
          <w:b/>
          <w:bCs/>
          <w:color w:val="000000" w:themeColor="text1"/>
          <w:sz w:val="24"/>
          <w:szCs w:val="24"/>
        </w:rPr>
        <w:t>"ASP.NET"</w:t>
      </w:r>
      <w:r w:rsidR="00AB202C" w:rsidRPr="00403003">
        <w:rPr>
          <w:rFonts w:ascii="Times New Roman" w:eastAsia="Times New Roman" w:hAnsi="Times New Roman" w:cs="Times New Roman"/>
          <w:color w:val="000000" w:themeColor="text1"/>
          <w:sz w:val="24"/>
          <w:szCs w:val="24"/>
        </w:rPr>
        <w:t>,</w:t>
      </w:r>
    </w:p>
    <w:p w:rsidR="00AB202C" w:rsidRPr="00403003" w:rsidRDefault="00AB202C" w:rsidP="00AB2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403003">
        <w:rPr>
          <w:rFonts w:ascii="Times New Roman" w:eastAsia="Times New Roman" w:hAnsi="Times New Roman" w:cs="Times New Roman"/>
          <w:b/>
          <w:bCs/>
          <w:color w:val="000000" w:themeColor="text1"/>
          <w:sz w:val="24"/>
          <w:szCs w:val="24"/>
        </w:rPr>
        <w:t>"PHP"</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b/>
          <w:bCs/>
          <w:color w:val="000000" w:themeColor="text1"/>
          <w:sz w:val="24"/>
          <w:szCs w:val="24"/>
        </w:rPr>
        <w:t>"HTML"</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at </w:t>
      </w:r>
      <w:r w:rsidRPr="00403003">
        <w:rPr>
          <w:rFonts w:ascii="Times New Roman" w:eastAsia="Times New Roman" w:hAnsi="Times New Roman" w:cs="Times New Roman"/>
          <w:color w:val="000000" w:themeColor="text1"/>
          <w:sz w:val="24"/>
          <w:szCs w:val="24"/>
        </w:rPr>
        <w:t>= (</w:t>
      </w:r>
      <w:r w:rsidRPr="00403003">
        <w:rPr>
          <w:rFonts w:ascii="Times New Roman" w:eastAsia="Times New Roman" w:hAnsi="Times New Roman" w:cs="Times New Roman"/>
          <w:color w:val="000000" w:themeColor="text1"/>
          <w:sz w:val="24"/>
          <w:szCs w:val="24"/>
          <w:shd w:val="clear" w:color="auto" w:fill="E4E4FF"/>
        </w:rPr>
        <w:t>AutoCompleteTextView</w:t>
      </w:r>
      <w:r w:rsidRPr="00403003">
        <w:rPr>
          <w:rFonts w:ascii="Times New Roman" w:eastAsia="Times New Roman" w:hAnsi="Times New Roman" w:cs="Times New Roman"/>
          <w:color w:val="000000" w:themeColor="text1"/>
          <w:sz w:val="24"/>
          <w:szCs w:val="24"/>
        </w:rPr>
        <w:t>) findViewById(R.id.</w:t>
      </w:r>
      <w:r w:rsidRPr="00403003">
        <w:rPr>
          <w:rFonts w:ascii="Times New Roman" w:eastAsia="Times New Roman" w:hAnsi="Times New Roman" w:cs="Times New Roman"/>
          <w:b/>
          <w:bCs/>
          <w:i/>
          <w:iCs/>
          <w:color w:val="000000" w:themeColor="text1"/>
          <w:sz w:val="24"/>
          <w:szCs w:val="24"/>
        </w:rPr>
        <w:t>autoCompleteTextView</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color w:val="000000" w:themeColor="text1"/>
          <w:sz w:val="24"/>
          <w:szCs w:val="24"/>
        </w:rPr>
        <w:br/>
        <w:t xml:space="preserve">        ArrayAdapter&lt;String&gt;  a= </w:t>
      </w:r>
      <w:r w:rsidRPr="00403003">
        <w:rPr>
          <w:rFonts w:ascii="Times New Roman" w:eastAsia="Times New Roman" w:hAnsi="Times New Roman" w:cs="Times New Roman"/>
          <w:b/>
          <w:bCs/>
          <w:color w:val="000000" w:themeColor="text1"/>
          <w:sz w:val="24"/>
          <w:szCs w:val="24"/>
        </w:rPr>
        <w:t xml:space="preserve">new </w:t>
      </w:r>
      <w:r w:rsidRPr="00403003">
        <w:rPr>
          <w:rFonts w:ascii="Times New Roman" w:eastAsia="Times New Roman" w:hAnsi="Times New Roman" w:cs="Times New Roman"/>
          <w:color w:val="000000" w:themeColor="text1"/>
          <w:sz w:val="24"/>
          <w:szCs w:val="24"/>
        </w:rPr>
        <w:lastRenderedPageBreak/>
        <w:t>ArrayAdapter&lt;String&gt;(</w:t>
      </w:r>
      <w:r w:rsidRPr="00403003">
        <w:rPr>
          <w:rFonts w:ascii="Times New Roman" w:eastAsia="Times New Roman" w:hAnsi="Times New Roman" w:cs="Times New Roman"/>
          <w:b/>
          <w:bCs/>
          <w:color w:val="000000" w:themeColor="text1"/>
          <w:sz w:val="24"/>
          <w:szCs w:val="24"/>
        </w:rPr>
        <w:t>this</w:t>
      </w:r>
      <w:r w:rsidRPr="00403003">
        <w:rPr>
          <w:rFonts w:ascii="Times New Roman" w:eastAsia="Times New Roman" w:hAnsi="Times New Roman" w:cs="Times New Roman"/>
          <w:color w:val="000000" w:themeColor="text1"/>
          <w:sz w:val="24"/>
          <w:szCs w:val="24"/>
        </w:rPr>
        <w:t>,android.R.layout.</w:t>
      </w:r>
      <w:r w:rsidRPr="00403003">
        <w:rPr>
          <w:rFonts w:ascii="Times New Roman" w:eastAsia="Times New Roman" w:hAnsi="Times New Roman" w:cs="Times New Roman"/>
          <w:b/>
          <w:bCs/>
          <w:i/>
          <w:iCs/>
          <w:color w:val="000000" w:themeColor="text1"/>
          <w:sz w:val="24"/>
          <w:szCs w:val="24"/>
        </w:rPr>
        <w:t>select_dialog_item</w:t>
      </w:r>
      <w:r w:rsidRPr="00403003">
        <w:rPr>
          <w:rFonts w:ascii="Times New Roman" w:eastAsia="Times New Roman" w:hAnsi="Times New Roman" w:cs="Times New Roman"/>
          <w:color w:val="000000" w:themeColor="text1"/>
          <w:sz w:val="24"/>
          <w:szCs w:val="24"/>
        </w:rPr>
        <w:t>,s);</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at</w:t>
      </w:r>
      <w:r w:rsidRPr="00403003">
        <w:rPr>
          <w:rFonts w:ascii="Times New Roman" w:eastAsia="Times New Roman" w:hAnsi="Times New Roman" w:cs="Times New Roman"/>
          <w:color w:val="000000" w:themeColor="text1"/>
          <w:sz w:val="24"/>
          <w:szCs w:val="24"/>
        </w:rPr>
        <w:t>.setThreshold(2);</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at</w:t>
      </w:r>
      <w:r w:rsidRPr="00403003">
        <w:rPr>
          <w:rFonts w:ascii="Times New Roman" w:eastAsia="Times New Roman" w:hAnsi="Times New Roman" w:cs="Times New Roman"/>
          <w:color w:val="000000" w:themeColor="text1"/>
          <w:sz w:val="24"/>
          <w:szCs w:val="24"/>
        </w:rPr>
        <w:t>.setAdapter(a);</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at</w:t>
      </w:r>
      <w:r w:rsidRPr="00403003">
        <w:rPr>
          <w:rFonts w:ascii="Times New Roman" w:eastAsia="Times New Roman" w:hAnsi="Times New Roman" w:cs="Times New Roman"/>
          <w:color w:val="000000" w:themeColor="text1"/>
          <w:sz w:val="24"/>
          <w:szCs w:val="24"/>
        </w:rPr>
        <w:t>.setTextColor(Color.</w:t>
      </w:r>
      <w:r w:rsidRPr="00403003">
        <w:rPr>
          <w:rFonts w:ascii="Times New Roman" w:eastAsia="Times New Roman" w:hAnsi="Times New Roman" w:cs="Times New Roman"/>
          <w:b/>
          <w:bCs/>
          <w:i/>
          <w:iCs/>
          <w:color w:val="000000" w:themeColor="text1"/>
          <w:sz w:val="24"/>
          <w:szCs w:val="24"/>
        </w:rPr>
        <w:t>RED</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color w:val="000000" w:themeColor="text1"/>
          <w:sz w:val="24"/>
          <w:szCs w:val="24"/>
        </w:rPr>
        <w:br/>
        <w:t xml:space="preserve">    }</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br/>
        <w:t>}</w:t>
      </w:r>
    </w:p>
    <w:p w:rsidR="00AB202C" w:rsidRPr="00403003" w:rsidRDefault="00AB202C" w:rsidP="00AB202C">
      <w:pPr>
        <w:rPr>
          <w:rFonts w:ascii="Times New Roman" w:hAnsi="Times New Roman" w:cs="Times New Roman"/>
          <w:color w:val="000000" w:themeColor="text1"/>
          <w:sz w:val="24"/>
          <w:szCs w:val="24"/>
        </w:rPr>
      </w:pPr>
    </w:p>
    <w:p w:rsidR="00AD1176" w:rsidRPr="00403003" w:rsidRDefault="00AD1176" w:rsidP="00AB202C">
      <w:pPr>
        <w:rPr>
          <w:rFonts w:ascii="Times New Roman" w:hAnsi="Times New Roman" w:cs="Times New Roman"/>
          <w:color w:val="000000" w:themeColor="text1"/>
          <w:sz w:val="24"/>
          <w:szCs w:val="24"/>
        </w:rPr>
      </w:pPr>
    </w:p>
    <w:p w:rsidR="00AD1176" w:rsidRPr="00403003" w:rsidRDefault="00AD1176" w:rsidP="00AB202C">
      <w:pPr>
        <w:rPr>
          <w:rFonts w:ascii="Times New Roman" w:hAnsi="Times New Roman" w:cs="Times New Roman"/>
          <w:color w:val="000000" w:themeColor="text1"/>
          <w:sz w:val="24"/>
          <w:szCs w:val="24"/>
        </w:rPr>
      </w:pPr>
    </w:p>
    <w:p w:rsidR="00AD1176" w:rsidRPr="00403003" w:rsidRDefault="00AD1176" w:rsidP="00AB202C">
      <w:pPr>
        <w:rPr>
          <w:rFonts w:ascii="Times New Roman" w:hAnsi="Times New Roman" w:cs="Times New Roman"/>
          <w:color w:val="000000" w:themeColor="text1"/>
          <w:sz w:val="24"/>
          <w:szCs w:val="24"/>
        </w:rPr>
      </w:pPr>
    </w:p>
    <w:p w:rsidR="00AD1176" w:rsidRPr="00403003" w:rsidRDefault="00AD1176" w:rsidP="00AB202C">
      <w:pPr>
        <w:rPr>
          <w:rFonts w:ascii="Times New Roman" w:hAnsi="Times New Roman" w:cs="Times New Roman"/>
          <w:color w:val="000000" w:themeColor="text1"/>
          <w:sz w:val="24"/>
          <w:szCs w:val="24"/>
        </w:rPr>
      </w:pPr>
    </w:p>
    <w:p w:rsidR="00AD1176" w:rsidRPr="00403003" w:rsidRDefault="00AD1176" w:rsidP="00AB202C">
      <w:pPr>
        <w:rPr>
          <w:rFonts w:ascii="Times New Roman" w:hAnsi="Times New Roman" w:cs="Times New Roman"/>
          <w:color w:val="000000" w:themeColor="text1"/>
          <w:sz w:val="24"/>
          <w:szCs w:val="24"/>
        </w:rPr>
      </w:pPr>
    </w:p>
    <w:p w:rsidR="00AD1176" w:rsidRPr="00403003" w:rsidRDefault="00AD1176" w:rsidP="00AB202C">
      <w:pPr>
        <w:rPr>
          <w:rFonts w:ascii="Times New Roman" w:hAnsi="Times New Roman" w:cs="Times New Roman"/>
          <w:color w:val="000000" w:themeColor="text1"/>
          <w:sz w:val="24"/>
          <w:szCs w:val="24"/>
        </w:rPr>
      </w:pPr>
    </w:p>
    <w:p w:rsidR="00AD1176" w:rsidRPr="00403003" w:rsidRDefault="00AD1176" w:rsidP="00AB202C">
      <w:pPr>
        <w:rPr>
          <w:rFonts w:ascii="Times New Roman" w:hAnsi="Times New Roman" w:cs="Times New Roman"/>
          <w:color w:val="000000" w:themeColor="text1"/>
          <w:sz w:val="24"/>
          <w:szCs w:val="24"/>
        </w:rPr>
      </w:pPr>
    </w:p>
    <w:p w:rsidR="00AD1176" w:rsidRPr="00403003" w:rsidRDefault="00AD1176" w:rsidP="00AB202C">
      <w:pPr>
        <w:rPr>
          <w:rFonts w:ascii="Times New Roman" w:hAnsi="Times New Roman" w:cs="Times New Roman"/>
          <w:color w:val="000000" w:themeColor="text1"/>
          <w:sz w:val="24"/>
          <w:szCs w:val="24"/>
        </w:rPr>
      </w:pPr>
    </w:p>
    <w:p w:rsidR="00AD1176" w:rsidRPr="00403003" w:rsidRDefault="00AD1176" w:rsidP="00AB202C">
      <w:pPr>
        <w:rPr>
          <w:rFonts w:ascii="Times New Roman" w:hAnsi="Times New Roman" w:cs="Times New Roman"/>
          <w:color w:val="000000" w:themeColor="text1"/>
          <w:sz w:val="24"/>
          <w:szCs w:val="24"/>
        </w:rPr>
      </w:pPr>
    </w:p>
    <w:p w:rsidR="00AD1176" w:rsidRPr="00403003" w:rsidRDefault="00AD1176" w:rsidP="00AB202C">
      <w:pPr>
        <w:rPr>
          <w:rFonts w:ascii="Times New Roman" w:hAnsi="Times New Roman" w:cs="Times New Roman"/>
          <w:color w:val="000000" w:themeColor="text1"/>
          <w:sz w:val="24"/>
          <w:szCs w:val="24"/>
        </w:rPr>
      </w:pPr>
    </w:p>
    <w:p w:rsidR="00AD1176" w:rsidRPr="00403003" w:rsidRDefault="00AD1176" w:rsidP="00AB202C">
      <w:pPr>
        <w:rPr>
          <w:rFonts w:ascii="Times New Roman" w:hAnsi="Times New Roman" w:cs="Times New Roman"/>
          <w:color w:val="000000" w:themeColor="text1"/>
          <w:sz w:val="24"/>
          <w:szCs w:val="24"/>
        </w:rPr>
      </w:pPr>
    </w:p>
    <w:p w:rsidR="00AD1176" w:rsidRPr="00403003" w:rsidRDefault="00AD1176" w:rsidP="00AB202C">
      <w:pPr>
        <w:rPr>
          <w:rFonts w:ascii="Times New Roman" w:hAnsi="Times New Roman" w:cs="Times New Roman"/>
          <w:color w:val="000000" w:themeColor="text1"/>
          <w:sz w:val="24"/>
          <w:szCs w:val="24"/>
        </w:rPr>
      </w:pPr>
    </w:p>
    <w:p w:rsidR="00AD1176" w:rsidRPr="00403003" w:rsidRDefault="00AD1176" w:rsidP="00AB202C">
      <w:pPr>
        <w:rPr>
          <w:rFonts w:ascii="Times New Roman" w:hAnsi="Times New Roman" w:cs="Times New Roman"/>
          <w:color w:val="000000" w:themeColor="text1"/>
          <w:sz w:val="24"/>
          <w:szCs w:val="24"/>
        </w:rPr>
      </w:pPr>
    </w:p>
    <w:p w:rsidR="00AD1176" w:rsidRPr="00403003" w:rsidRDefault="00AD1176" w:rsidP="00AB202C">
      <w:pPr>
        <w:rPr>
          <w:rFonts w:ascii="Times New Roman" w:hAnsi="Times New Roman" w:cs="Times New Roman"/>
          <w:color w:val="000000" w:themeColor="text1"/>
          <w:sz w:val="24"/>
          <w:szCs w:val="24"/>
        </w:rPr>
      </w:pPr>
    </w:p>
    <w:p w:rsidR="00AD1176" w:rsidRPr="00403003" w:rsidRDefault="00AD1176" w:rsidP="00AB202C">
      <w:pPr>
        <w:rPr>
          <w:rFonts w:ascii="Times New Roman" w:hAnsi="Times New Roman" w:cs="Times New Roman"/>
          <w:color w:val="000000" w:themeColor="text1"/>
          <w:sz w:val="24"/>
          <w:szCs w:val="24"/>
        </w:rPr>
      </w:pPr>
    </w:p>
    <w:p w:rsidR="00AD1176" w:rsidRPr="00403003" w:rsidRDefault="00AD1176" w:rsidP="00AB202C">
      <w:pPr>
        <w:rPr>
          <w:rFonts w:ascii="Times New Roman" w:hAnsi="Times New Roman" w:cs="Times New Roman"/>
          <w:color w:val="000000" w:themeColor="text1"/>
          <w:sz w:val="24"/>
          <w:szCs w:val="24"/>
        </w:rPr>
      </w:pPr>
    </w:p>
    <w:p w:rsidR="00AD1176" w:rsidRPr="00403003" w:rsidRDefault="00AD1176" w:rsidP="00AB202C">
      <w:pPr>
        <w:rPr>
          <w:rFonts w:ascii="Times New Roman" w:hAnsi="Times New Roman" w:cs="Times New Roman"/>
          <w:color w:val="000000" w:themeColor="text1"/>
          <w:sz w:val="24"/>
          <w:szCs w:val="24"/>
        </w:rPr>
      </w:pPr>
    </w:p>
    <w:p w:rsidR="00AD1176" w:rsidRPr="00403003" w:rsidRDefault="00AD1176" w:rsidP="00AB202C">
      <w:pPr>
        <w:rPr>
          <w:rFonts w:ascii="Times New Roman" w:hAnsi="Times New Roman" w:cs="Times New Roman"/>
          <w:color w:val="000000" w:themeColor="text1"/>
          <w:sz w:val="24"/>
          <w:szCs w:val="24"/>
        </w:rPr>
      </w:pPr>
    </w:p>
    <w:p w:rsidR="00AD1176" w:rsidRPr="00403003" w:rsidRDefault="00AD1176" w:rsidP="00AB202C">
      <w:pPr>
        <w:rPr>
          <w:rFonts w:ascii="Times New Roman" w:hAnsi="Times New Roman" w:cs="Times New Roman"/>
          <w:color w:val="000000" w:themeColor="text1"/>
          <w:sz w:val="24"/>
          <w:szCs w:val="24"/>
        </w:rPr>
      </w:pPr>
    </w:p>
    <w:p w:rsidR="00AD1176" w:rsidRPr="00403003" w:rsidRDefault="00AD1176" w:rsidP="00AB202C">
      <w:pPr>
        <w:rPr>
          <w:rFonts w:ascii="Times New Roman" w:hAnsi="Times New Roman" w:cs="Times New Roman"/>
          <w:color w:val="000000" w:themeColor="text1"/>
          <w:sz w:val="24"/>
          <w:szCs w:val="24"/>
        </w:rPr>
      </w:pPr>
    </w:p>
    <w:p w:rsidR="00AD1176" w:rsidRPr="00403003" w:rsidRDefault="00AD1176" w:rsidP="00AB202C">
      <w:pPr>
        <w:rPr>
          <w:rFonts w:ascii="Times New Roman" w:hAnsi="Times New Roman" w:cs="Times New Roman"/>
          <w:color w:val="000000" w:themeColor="text1"/>
          <w:sz w:val="24"/>
          <w:szCs w:val="24"/>
        </w:rPr>
      </w:pPr>
    </w:p>
    <w:p w:rsidR="00AB202C" w:rsidRPr="00403003" w:rsidRDefault="00AB202C" w:rsidP="00AB2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AB202C" w:rsidRPr="00403003" w:rsidRDefault="00AB202C" w:rsidP="00F32BD1">
      <w:pPr>
        <w:ind w:firstLine="720"/>
        <w:rPr>
          <w:rFonts w:ascii="Times New Roman" w:hAnsi="Times New Roman" w:cs="Times New Roman"/>
          <w:color w:val="000000" w:themeColor="text1"/>
          <w:sz w:val="24"/>
          <w:szCs w:val="24"/>
        </w:rPr>
      </w:pPr>
    </w:p>
    <w:p w:rsidR="00E577F9" w:rsidRPr="00403003" w:rsidRDefault="00AD1176" w:rsidP="00E577F9">
      <w:pPr>
        <w:ind w:left="2160" w:firstLine="720"/>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rPr>
        <w:lastRenderedPageBreak/>
        <w:t>Practical No 5</w:t>
      </w:r>
    </w:p>
    <w:p w:rsidR="00E577F9" w:rsidRPr="00403003" w:rsidRDefault="00E577F9" w:rsidP="00E577F9">
      <w:pPr>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rPr>
        <w:t>Aim:</w:t>
      </w:r>
      <w:r w:rsidR="002C0D0C" w:rsidRPr="00403003">
        <w:rPr>
          <w:rFonts w:ascii="Times New Roman" w:hAnsi="Times New Roman" w:cs="Times New Roman"/>
          <w:color w:val="000000" w:themeColor="text1"/>
          <w:sz w:val="24"/>
          <w:szCs w:val="24"/>
        </w:rPr>
        <w:t xml:space="preserve"> create </w:t>
      </w:r>
      <w:r w:rsidRPr="00403003">
        <w:rPr>
          <w:rFonts w:ascii="Times New Roman" w:hAnsi="Times New Roman" w:cs="Times New Roman"/>
          <w:color w:val="000000" w:themeColor="text1"/>
          <w:sz w:val="24"/>
          <w:szCs w:val="24"/>
        </w:rPr>
        <w:t>a</w:t>
      </w:r>
      <w:r w:rsidR="00AA24E0" w:rsidRPr="00403003">
        <w:rPr>
          <w:rFonts w:ascii="Times New Roman" w:hAnsi="Times New Roman" w:cs="Times New Roman"/>
          <w:color w:val="000000" w:themeColor="text1"/>
          <w:sz w:val="24"/>
          <w:szCs w:val="24"/>
        </w:rPr>
        <w:t>n</w:t>
      </w:r>
      <w:r w:rsidRPr="00403003">
        <w:rPr>
          <w:rFonts w:ascii="Times New Roman" w:hAnsi="Times New Roman" w:cs="Times New Roman"/>
          <w:color w:val="000000" w:themeColor="text1"/>
          <w:sz w:val="24"/>
          <w:szCs w:val="24"/>
        </w:rPr>
        <w:t xml:space="preserve"> android application program to  demonstrate the  Activity Life cycle </w:t>
      </w:r>
    </w:p>
    <w:p w:rsidR="00E577F9" w:rsidRPr="00403003" w:rsidRDefault="00E577F9" w:rsidP="00E577F9">
      <w:pPr>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rPr>
        <w:t xml:space="preserve">Description: </w:t>
      </w:r>
    </w:p>
    <w:p w:rsidR="00E577F9" w:rsidRPr="00403003" w:rsidRDefault="00E577F9" w:rsidP="00E577F9">
      <w:pPr>
        <w:pStyle w:val="ListParagraph"/>
        <w:numPr>
          <w:ilvl w:val="0"/>
          <w:numId w:val="10"/>
        </w:numPr>
        <w:spacing w:after="0" w:line="240" w:lineRule="auto"/>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rPr>
        <w:t xml:space="preserve">The Activity class defines the following events: </w:t>
      </w:r>
    </w:p>
    <w:p w:rsidR="00E577F9" w:rsidRPr="00403003" w:rsidRDefault="00E577F9" w:rsidP="00E577F9">
      <w:pPr>
        <w:pStyle w:val="ListParagraph"/>
        <w:numPr>
          <w:ilvl w:val="0"/>
          <w:numId w:val="11"/>
        </w:numPr>
        <w:spacing w:after="0" w:line="240" w:lineRule="auto"/>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rPr>
        <w:t>onCreate()</w:t>
      </w:r>
      <w:r w:rsidRPr="00403003">
        <w:rPr>
          <w:rFonts w:ascii="MS Mincho" w:eastAsia="MS Mincho" w:hAnsi="MS Mincho" w:cs="MS Mincho" w:hint="eastAsia"/>
          <w:color w:val="000000" w:themeColor="text1"/>
          <w:sz w:val="24"/>
          <w:szCs w:val="24"/>
        </w:rPr>
        <w:t>➤➤</w:t>
      </w:r>
      <w:r w:rsidRPr="00403003">
        <w:rPr>
          <w:rFonts w:ascii="Times New Roman" w:hAnsi="Times New Roman" w:cs="Times New Roman"/>
          <w:color w:val="000000" w:themeColor="text1"/>
          <w:sz w:val="24"/>
          <w:szCs w:val="24"/>
        </w:rPr>
        <w:t xml:space="preserve"> — Called when the activity is first created </w:t>
      </w:r>
      <w:ins w:id="0" w:author="HP" w:date="2018-01-20T16:36:00Z">
        <w:r w:rsidRPr="00403003">
          <w:rPr>
            <w:rFonts w:ascii="Times New Roman" w:hAnsi="Times New Roman" w:cs="Times New Roman"/>
            <w:color w:val="000000" w:themeColor="text1"/>
            <w:sz w:val="24"/>
            <w:szCs w:val="24"/>
          </w:rPr>
          <w:t>.</w:t>
        </w:r>
      </w:ins>
      <w:r w:rsidRPr="00403003">
        <w:rPr>
          <w:rFonts w:ascii="Times New Roman" w:hAnsi="Times New Roman" w:cs="Times New Roman"/>
          <w:color w:val="000000" w:themeColor="text1"/>
          <w:sz w:val="24"/>
          <w:szCs w:val="24"/>
        </w:rPr>
        <w:t xml:space="preserve"> In the </w:t>
      </w:r>
      <w:hyperlink r:id="rId9" w:anchor="onCreate%28android.os.Bundle%29" w:history="1">
        <w:r w:rsidRPr="00403003">
          <w:rPr>
            <w:rStyle w:val="Hyperlink"/>
            <w:rFonts w:ascii="Times New Roman" w:hAnsi="Times New Roman" w:cs="Times New Roman"/>
            <w:color w:val="000000" w:themeColor="text1"/>
            <w:sz w:val="24"/>
            <w:szCs w:val="24"/>
          </w:rPr>
          <w:t>onCreate()</w:t>
        </w:r>
      </w:hyperlink>
      <w:r w:rsidRPr="00403003">
        <w:rPr>
          <w:rFonts w:ascii="Times New Roman" w:hAnsi="Times New Roman" w:cs="Times New Roman"/>
          <w:color w:val="000000" w:themeColor="text1"/>
          <w:sz w:val="24"/>
          <w:szCs w:val="24"/>
        </w:rPr>
        <w:t xml:space="preserve"> method, you perform basic application startup logic that should happen only once for the entire life of the activity</w:t>
      </w:r>
    </w:p>
    <w:p w:rsidR="00E577F9" w:rsidRPr="00403003" w:rsidRDefault="00E577F9" w:rsidP="00E577F9">
      <w:pPr>
        <w:pStyle w:val="ListParagraph"/>
        <w:numPr>
          <w:ilvl w:val="0"/>
          <w:numId w:val="11"/>
        </w:numPr>
        <w:spacing w:after="0" w:line="240" w:lineRule="auto"/>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rPr>
        <w:t>onStart()</w:t>
      </w:r>
      <w:r w:rsidRPr="00403003">
        <w:rPr>
          <w:rFonts w:ascii="MS Mincho" w:eastAsia="MS Mincho" w:hAnsi="MS Mincho" w:cs="MS Mincho" w:hint="eastAsia"/>
          <w:color w:val="000000" w:themeColor="text1"/>
          <w:sz w:val="24"/>
          <w:szCs w:val="24"/>
        </w:rPr>
        <w:t>➤➤</w:t>
      </w:r>
      <w:r w:rsidRPr="00403003">
        <w:rPr>
          <w:rFonts w:ascii="Times New Roman" w:hAnsi="Times New Roman" w:cs="Times New Roman"/>
          <w:color w:val="000000" w:themeColor="text1"/>
          <w:sz w:val="24"/>
          <w:szCs w:val="24"/>
        </w:rPr>
        <w:t xml:space="preserve"> — Called when the activity becomes visible to the user. For example, this method is where the app initializes the code that maintains the UI</w:t>
      </w:r>
    </w:p>
    <w:p w:rsidR="00E577F9" w:rsidRPr="00403003" w:rsidRDefault="00E577F9" w:rsidP="00E577F9">
      <w:pPr>
        <w:pStyle w:val="ListParagraph"/>
        <w:numPr>
          <w:ilvl w:val="0"/>
          <w:numId w:val="11"/>
        </w:numPr>
        <w:spacing w:after="0" w:line="240" w:lineRule="auto"/>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rPr>
        <w:t>onResume()</w:t>
      </w:r>
      <w:r w:rsidRPr="00403003">
        <w:rPr>
          <w:rFonts w:ascii="MS Mincho" w:eastAsia="MS Mincho" w:hAnsi="MS Mincho" w:cs="MS Mincho" w:hint="eastAsia"/>
          <w:color w:val="000000" w:themeColor="text1"/>
          <w:sz w:val="24"/>
          <w:szCs w:val="24"/>
        </w:rPr>
        <w:t>➤➤</w:t>
      </w:r>
      <w:r w:rsidRPr="00403003">
        <w:rPr>
          <w:rFonts w:ascii="Times New Roman" w:hAnsi="Times New Roman" w:cs="Times New Roman"/>
          <w:color w:val="000000" w:themeColor="text1"/>
          <w:sz w:val="24"/>
          <w:szCs w:val="24"/>
        </w:rPr>
        <w:t xml:space="preserve"> — Called when the activity starts interacting with the user . Such an event might be, for instance, receiving a phone call, the user’s navigating to another activity, or the device screen’s turning off. </w:t>
      </w:r>
    </w:p>
    <w:p w:rsidR="00E577F9" w:rsidRPr="00403003" w:rsidRDefault="00E577F9" w:rsidP="00E577F9">
      <w:pPr>
        <w:pStyle w:val="ListParagraph"/>
        <w:ind w:left="1800"/>
        <w:rPr>
          <w:rFonts w:ascii="Times New Roman" w:hAnsi="Times New Roman" w:cs="Times New Roman"/>
          <w:color w:val="000000" w:themeColor="text1"/>
          <w:sz w:val="24"/>
          <w:szCs w:val="24"/>
        </w:rPr>
      </w:pPr>
    </w:p>
    <w:p w:rsidR="00E577F9" w:rsidRPr="00403003" w:rsidRDefault="00E577F9" w:rsidP="00E577F9">
      <w:pPr>
        <w:pStyle w:val="ListParagraph"/>
        <w:numPr>
          <w:ilvl w:val="0"/>
          <w:numId w:val="11"/>
        </w:numPr>
        <w:spacing w:after="0" w:line="240" w:lineRule="auto"/>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rPr>
        <w:t>onPause()</w:t>
      </w:r>
      <w:r w:rsidRPr="00403003">
        <w:rPr>
          <w:rFonts w:ascii="MS Mincho" w:eastAsia="MS Mincho" w:hAnsi="MS Mincho" w:cs="MS Mincho" w:hint="eastAsia"/>
          <w:color w:val="000000" w:themeColor="text1"/>
          <w:sz w:val="24"/>
          <w:szCs w:val="24"/>
        </w:rPr>
        <w:t>➤➤</w:t>
      </w:r>
      <w:r w:rsidRPr="00403003">
        <w:rPr>
          <w:rFonts w:ascii="Times New Roman" w:hAnsi="Times New Roman" w:cs="Times New Roman"/>
          <w:color w:val="000000" w:themeColor="text1"/>
          <w:sz w:val="24"/>
          <w:szCs w:val="24"/>
        </w:rPr>
        <w:t xml:space="preserve"> — Called when the current activity is being paused and the previous activity is being resumed </w:t>
      </w:r>
    </w:p>
    <w:p w:rsidR="00E577F9" w:rsidRPr="00403003" w:rsidRDefault="00E577F9" w:rsidP="00E577F9">
      <w:pPr>
        <w:pStyle w:val="ListParagraph"/>
        <w:rPr>
          <w:rFonts w:ascii="Times New Roman" w:hAnsi="Times New Roman" w:cs="Times New Roman"/>
          <w:color w:val="000000" w:themeColor="text1"/>
          <w:sz w:val="24"/>
          <w:szCs w:val="24"/>
        </w:rPr>
      </w:pPr>
    </w:p>
    <w:p w:rsidR="00E577F9" w:rsidRPr="00403003" w:rsidRDefault="00E577F9" w:rsidP="00E577F9">
      <w:pPr>
        <w:pStyle w:val="ListParagraph"/>
        <w:numPr>
          <w:ilvl w:val="0"/>
          <w:numId w:val="11"/>
        </w:numPr>
        <w:spacing w:after="0" w:line="240" w:lineRule="auto"/>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rPr>
        <w:t>onStop()</w:t>
      </w:r>
      <w:r w:rsidRPr="00403003">
        <w:rPr>
          <w:rFonts w:ascii="MS Mincho" w:eastAsia="MS Mincho" w:hAnsi="MS Mincho" w:cs="MS Mincho" w:hint="eastAsia"/>
          <w:color w:val="000000" w:themeColor="text1"/>
          <w:sz w:val="24"/>
          <w:szCs w:val="24"/>
        </w:rPr>
        <w:t>➤➤</w:t>
      </w:r>
      <w:r w:rsidRPr="00403003">
        <w:rPr>
          <w:rFonts w:ascii="Times New Roman" w:hAnsi="Times New Roman" w:cs="Times New Roman"/>
          <w:color w:val="000000" w:themeColor="text1"/>
          <w:sz w:val="24"/>
          <w:szCs w:val="24"/>
        </w:rPr>
        <w:t xml:space="preserve"> — Called when the activity is no longer visible to the user for The system may also call </w:t>
      </w:r>
      <w:hyperlink r:id="rId10" w:anchor="onStop%28%29" w:history="1">
        <w:r w:rsidRPr="00403003">
          <w:rPr>
            <w:rStyle w:val="Hyperlink"/>
            <w:rFonts w:ascii="Times New Roman" w:hAnsi="Times New Roman" w:cs="Times New Roman"/>
            <w:color w:val="000000" w:themeColor="text1"/>
            <w:sz w:val="24"/>
            <w:szCs w:val="24"/>
          </w:rPr>
          <w:t>onStop()</w:t>
        </w:r>
      </w:hyperlink>
      <w:r w:rsidRPr="00403003">
        <w:rPr>
          <w:rFonts w:ascii="Times New Roman" w:hAnsi="Times New Roman" w:cs="Times New Roman"/>
          <w:color w:val="000000" w:themeColor="text1"/>
          <w:sz w:val="24"/>
          <w:szCs w:val="24"/>
        </w:rPr>
        <w:t xml:space="preserve"> when the activity has finished running, and is about to be terminated</w:t>
      </w:r>
    </w:p>
    <w:p w:rsidR="00E577F9" w:rsidRPr="00403003" w:rsidRDefault="00E577F9" w:rsidP="00E577F9">
      <w:pPr>
        <w:pStyle w:val="ListParagraph"/>
        <w:numPr>
          <w:ilvl w:val="0"/>
          <w:numId w:val="11"/>
        </w:numPr>
        <w:spacing w:after="0" w:line="240" w:lineRule="auto"/>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rPr>
        <w:t>onDestroy()</w:t>
      </w:r>
      <w:r w:rsidRPr="00403003">
        <w:rPr>
          <w:rFonts w:ascii="MS Mincho" w:eastAsia="MS Mincho" w:hAnsi="MS Mincho" w:cs="MS Mincho" w:hint="eastAsia"/>
          <w:color w:val="000000" w:themeColor="text1"/>
          <w:sz w:val="24"/>
          <w:szCs w:val="24"/>
        </w:rPr>
        <w:t>➤➤</w:t>
      </w:r>
      <w:r w:rsidRPr="00403003">
        <w:rPr>
          <w:rFonts w:ascii="Times New Roman" w:hAnsi="Times New Roman" w:cs="Times New Roman"/>
          <w:color w:val="000000" w:themeColor="text1"/>
          <w:sz w:val="24"/>
          <w:szCs w:val="24"/>
        </w:rPr>
        <w:t xml:space="preserve"> — Called before the activity is destroyed by the system </w:t>
      </w:r>
    </w:p>
    <w:p w:rsidR="00E577F9" w:rsidRPr="00403003" w:rsidRDefault="00E577F9" w:rsidP="00E577F9">
      <w:pPr>
        <w:pStyle w:val="ListParagraph"/>
        <w:numPr>
          <w:ilvl w:val="0"/>
          <w:numId w:val="11"/>
        </w:numPr>
        <w:spacing w:after="0" w:line="240" w:lineRule="auto"/>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rPr>
        <w:t xml:space="preserve"> onRestart()</w:t>
      </w:r>
      <w:r w:rsidRPr="00403003">
        <w:rPr>
          <w:rFonts w:ascii="MS Mincho" w:eastAsia="MS Mincho" w:hAnsi="MS Mincho" w:cs="MS Mincho" w:hint="eastAsia"/>
          <w:color w:val="000000" w:themeColor="text1"/>
          <w:sz w:val="24"/>
          <w:szCs w:val="24"/>
        </w:rPr>
        <w:t>➤➤</w:t>
      </w:r>
      <w:r w:rsidRPr="00403003">
        <w:rPr>
          <w:rFonts w:ascii="Times New Roman" w:hAnsi="Times New Roman" w:cs="Times New Roman"/>
          <w:color w:val="000000" w:themeColor="text1"/>
          <w:sz w:val="24"/>
          <w:szCs w:val="24"/>
        </w:rPr>
        <w:t xml:space="preserve"> — Called when the activity has been stopped and is restarting again</w:t>
      </w:r>
    </w:p>
    <w:p w:rsidR="00E577F9" w:rsidRPr="00403003" w:rsidRDefault="00E577F9" w:rsidP="00E577F9">
      <w:pPr>
        <w:pStyle w:val="ListParagraph"/>
        <w:rPr>
          <w:rFonts w:ascii="Times New Roman" w:hAnsi="Times New Roman" w:cs="Times New Roman"/>
          <w:color w:val="000000" w:themeColor="text1"/>
          <w:sz w:val="24"/>
          <w:szCs w:val="24"/>
          <w:u w:val="single"/>
          <w:shd w:val="clear" w:color="auto" w:fill="F9F9F9"/>
        </w:rPr>
      </w:pPr>
      <w:r w:rsidRPr="00403003">
        <w:rPr>
          <w:rFonts w:ascii="Times New Roman" w:hAnsi="Times New Roman" w:cs="Times New Roman"/>
          <w:color w:val="000000" w:themeColor="text1"/>
          <w:sz w:val="24"/>
          <w:szCs w:val="24"/>
          <w:u w:val="single"/>
          <w:shd w:val="clear" w:color="auto" w:fill="F9F9F9"/>
        </w:rPr>
        <w:t>Program</w:t>
      </w:r>
    </w:p>
    <w:p w:rsidR="00AD1176" w:rsidRPr="00403003" w:rsidRDefault="00E577F9" w:rsidP="00AD1176">
      <w:pPr>
        <w:pStyle w:val="ListParagraph"/>
        <w:rPr>
          <w:rFonts w:ascii="Times New Roman" w:hAnsi="Times New Roman" w:cs="Times New Roman"/>
          <w:color w:val="000000" w:themeColor="text1"/>
          <w:sz w:val="24"/>
          <w:szCs w:val="24"/>
          <w:u w:val="single"/>
          <w:shd w:val="clear" w:color="auto" w:fill="F9F9F9"/>
        </w:rPr>
      </w:pPr>
      <w:r w:rsidRPr="00403003">
        <w:rPr>
          <w:rFonts w:ascii="Times New Roman" w:hAnsi="Times New Roman" w:cs="Times New Roman"/>
          <w:color w:val="000000" w:themeColor="text1"/>
          <w:sz w:val="24"/>
          <w:szCs w:val="24"/>
          <w:u w:val="single"/>
          <w:shd w:val="clear" w:color="auto" w:fill="F9F9F9"/>
        </w:rPr>
        <w:t xml:space="preserve">MainActivity.java </w:t>
      </w:r>
    </w:p>
    <w:p w:rsidR="00D021B5" w:rsidRPr="00403003" w:rsidRDefault="00D021B5" w:rsidP="00AD1176">
      <w:pPr>
        <w:pStyle w:val="ListParagraph"/>
        <w:rPr>
          <w:rFonts w:ascii="Times New Roman" w:hAnsi="Times New Roman" w:cs="Times New Roman"/>
          <w:color w:val="000000" w:themeColor="text1"/>
          <w:sz w:val="24"/>
          <w:szCs w:val="24"/>
          <w:u w:val="single"/>
        </w:rPr>
      </w:pPr>
      <w:r w:rsidRPr="00403003">
        <w:rPr>
          <w:rFonts w:ascii="Times New Roman" w:eastAsia="Times New Roman" w:hAnsi="Times New Roman" w:cs="Times New Roman"/>
          <w:b/>
          <w:bCs/>
          <w:color w:val="000000" w:themeColor="text1"/>
          <w:sz w:val="24"/>
          <w:szCs w:val="24"/>
        </w:rPr>
        <w:t xml:space="preserve">package </w:t>
      </w:r>
      <w:r w:rsidRPr="00403003">
        <w:rPr>
          <w:rFonts w:ascii="Times New Roman" w:eastAsia="Times New Roman" w:hAnsi="Times New Roman" w:cs="Times New Roman"/>
          <w:color w:val="000000" w:themeColor="text1"/>
          <w:sz w:val="24"/>
          <w:szCs w:val="24"/>
        </w:rPr>
        <w:t>com.example.rajesh.form;</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android.graphics.Color;</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android.support.v7.app.AppCompatActivity;</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android.os.Bundle;</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android.util.Log;</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android.view.Menu;</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android.view.View;</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android.widget.ArrayAdapter;</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android.widget.AutoCompleteTextView;</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android.widget.Button;</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android.widget.CheckBox;</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android.widget.RadioButton;</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android.widget.RadioGroup;</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android.widget.TextView;</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android.widget.Toast;</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lastRenderedPageBreak/>
        <w:t xml:space="preserve">public class </w:t>
      </w:r>
      <w:r w:rsidRPr="00403003">
        <w:rPr>
          <w:rFonts w:ascii="Times New Roman" w:eastAsia="Times New Roman" w:hAnsi="Times New Roman" w:cs="Times New Roman"/>
          <w:color w:val="000000" w:themeColor="text1"/>
          <w:sz w:val="24"/>
          <w:szCs w:val="24"/>
        </w:rPr>
        <w:t xml:space="preserve">MainActivity </w:t>
      </w:r>
      <w:r w:rsidRPr="00403003">
        <w:rPr>
          <w:rFonts w:ascii="Times New Roman" w:eastAsia="Times New Roman" w:hAnsi="Times New Roman" w:cs="Times New Roman"/>
          <w:b/>
          <w:bCs/>
          <w:color w:val="000000" w:themeColor="text1"/>
          <w:sz w:val="24"/>
          <w:szCs w:val="24"/>
        </w:rPr>
        <w:t xml:space="preserve">extends </w:t>
      </w:r>
      <w:r w:rsidR="00983A52" w:rsidRPr="00403003">
        <w:rPr>
          <w:rFonts w:ascii="Times New Roman" w:eastAsia="Times New Roman" w:hAnsi="Times New Roman" w:cs="Times New Roman"/>
          <w:color w:val="000000" w:themeColor="text1"/>
          <w:sz w:val="24"/>
          <w:szCs w:val="24"/>
        </w:rPr>
        <w:t>AppCompatActivity {</w:t>
      </w:r>
      <w:r w:rsidRPr="00403003">
        <w:rPr>
          <w:rFonts w:ascii="Times New Roman" w:eastAsia="Times New Roman" w:hAnsi="Times New Roman" w:cs="Times New Roman"/>
          <w:color w:val="000000" w:themeColor="text1"/>
          <w:sz w:val="24"/>
          <w:szCs w:val="24"/>
        </w:rPr>
        <w:br/>
        <w:t xml:space="preserve">    @Override</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protected void </w:t>
      </w:r>
      <w:r w:rsidRPr="00403003">
        <w:rPr>
          <w:rFonts w:ascii="Times New Roman" w:eastAsia="Times New Roman" w:hAnsi="Times New Roman" w:cs="Times New Roman"/>
          <w:color w:val="000000" w:themeColor="text1"/>
          <w:sz w:val="24"/>
          <w:szCs w:val="24"/>
        </w:rPr>
        <w:t>onCreate(Bundle savedInstanceState) {</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super</w:t>
      </w:r>
      <w:r w:rsidRPr="00403003">
        <w:rPr>
          <w:rFonts w:ascii="Times New Roman" w:eastAsia="Times New Roman" w:hAnsi="Times New Roman" w:cs="Times New Roman"/>
          <w:color w:val="000000" w:themeColor="text1"/>
          <w:sz w:val="24"/>
          <w:szCs w:val="24"/>
        </w:rPr>
        <w:t>.onCreate(savedInstanceState);</w:t>
      </w:r>
      <w:r w:rsidRPr="00403003">
        <w:rPr>
          <w:rFonts w:ascii="Times New Roman" w:eastAsia="Times New Roman" w:hAnsi="Times New Roman" w:cs="Times New Roman"/>
          <w:color w:val="000000" w:themeColor="text1"/>
          <w:sz w:val="24"/>
          <w:szCs w:val="24"/>
        </w:rPr>
        <w:br/>
        <w:t xml:space="preserve">        setContentView(R.layout.</w:t>
      </w:r>
      <w:r w:rsidRPr="00403003">
        <w:rPr>
          <w:rFonts w:ascii="Times New Roman" w:eastAsia="Times New Roman" w:hAnsi="Times New Roman" w:cs="Times New Roman"/>
          <w:b/>
          <w:bCs/>
          <w:i/>
          <w:iCs/>
          <w:color w:val="000000" w:themeColor="text1"/>
          <w:sz w:val="24"/>
          <w:szCs w:val="24"/>
        </w:rPr>
        <w:t>activity_main</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br/>
        <w:t xml:space="preserve">    }</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br/>
        <w:t xml:space="preserve">    @Override</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protected void </w:t>
      </w:r>
      <w:r w:rsidRPr="00403003">
        <w:rPr>
          <w:rFonts w:ascii="Times New Roman" w:eastAsia="Times New Roman" w:hAnsi="Times New Roman" w:cs="Times New Roman"/>
          <w:color w:val="000000" w:themeColor="text1"/>
          <w:sz w:val="24"/>
          <w:szCs w:val="24"/>
        </w:rPr>
        <w:t>onStart() {</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super</w:t>
      </w:r>
      <w:r w:rsidRPr="00403003">
        <w:rPr>
          <w:rFonts w:ascii="Times New Roman" w:eastAsia="Times New Roman" w:hAnsi="Times New Roman" w:cs="Times New Roman"/>
          <w:color w:val="000000" w:themeColor="text1"/>
          <w:sz w:val="24"/>
          <w:szCs w:val="24"/>
        </w:rPr>
        <w:t>.onStart();</w:t>
      </w:r>
      <w:r w:rsidRPr="00403003">
        <w:rPr>
          <w:rFonts w:ascii="Times New Roman" w:eastAsia="Times New Roman" w:hAnsi="Times New Roman" w:cs="Times New Roman"/>
          <w:color w:val="000000" w:themeColor="text1"/>
          <w:sz w:val="24"/>
          <w:szCs w:val="24"/>
        </w:rPr>
        <w:br/>
        <w:t xml:space="preserve">        Log.</w:t>
      </w:r>
      <w:r w:rsidRPr="00403003">
        <w:rPr>
          <w:rFonts w:ascii="Times New Roman" w:eastAsia="Times New Roman" w:hAnsi="Times New Roman" w:cs="Times New Roman"/>
          <w:i/>
          <w:iCs/>
          <w:color w:val="000000" w:themeColor="text1"/>
          <w:sz w:val="24"/>
          <w:szCs w:val="24"/>
        </w:rPr>
        <w:t>d</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b/>
          <w:bCs/>
          <w:color w:val="000000" w:themeColor="text1"/>
          <w:sz w:val="24"/>
          <w:szCs w:val="24"/>
        </w:rPr>
        <w:t>"lifecycle"</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b/>
          <w:bCs/>
          <w:color w:val="000000" w:themeColor="text1"/>
          <w:sz w:val="24"/>
          <w:szCs w:val="24"/>
        </w:rPr>
        <w:t>"onStart invoked"</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color w:val="000000" w:themeColor="text1"/>
          <w:sz w:val="24"/>
          <w:szCs w:val="24"/>
        </w:rPr>
        <w:br/>
        <w:t xml:space="preserve">    }</w:t>
      </w:r>
      <w:r w:rsidRPr="00403003">
        <w:rPr>
          <w:rFonts w:ascii="Times New Roman" w:eastAsia="Times New Roman" w:hAnsi="Times New Roman" w:cs="Times New Roman"/>
          <w:color w:val="000000" w:themeColor="text1"/>
          <w:sz w:val="24"/>
          <w:szCs w:val="24"/>
        </w:rPr>
        <w:br/>
        <w:t xml:space="preserve">    @Override</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protected void </w:t>
      </w:r>
      <w:r w:rsidRPr="00403003">
        <w:rPr>
          <w:rFonts w:ascii="Times New Roman" w:eastAsia="Times New Roman" w:hAnsi="Times New Roman" w:cs="Times New Roman"/>
          <w:color w:val="000000" w:themeColor="text1"/>
          <w:sz w:val="24"/>
          <w:szCs w:val="24"/>
        </w:rPr>
        <w:t>onResume() {</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super</w:t>
      </w:r>
      <w:r w:rsidRPr="00403003">
        <w:rPr>
          <w:rFonts w:ascii="Times New Roman" w:eastAsia="Times New Roman" w:hAnsi="Times New Roman" w:cs="Times New Roman"/>
          <w:color w:val="000000" w:themeColor="text1"/>
          <w:sz w:val="24"/>
          <w:szCs w:val="24"/>
        </w:rPr>
        <w:t>.onResume();</w:t>
      </w:r>
      <w:r w:rsidRPr="00403003">
        <w:rPr>
          <w:rFonts w:ascii="Times New Roman" w:eastAsia="Times New Roman" w:hAnsi="Times New Roman" w:cs="Times New Roman"/>
          <w:color w:val="000000" w:themeColor="text1"/>
          <w:sz w:val="24"/>
          <w:szCs w:val="24"/>
        </w:rPr>
        <w:br/>
        <w:t xml:space="preserve">        Log.</w:t>
      </w:r>
      <w:r w:rsidRPr="00403003">
        <w:rPr>
          <w:rFonts w:ascii="Times New Roman" w:eastAsia="Times New Roman" w:hAnsi="Times New Roman" w:cs="Times New Roman"/>
          <w:i/>
          <w:iCs/>
          <w:color w:val="000000" w:themeColor="text1"/>
          <w:sz w:val="24"/>
          <w:szCs w:val="24"/>
        </w:rPr>
        <w:t>d</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b/>
          <w:bCs/>
          <w:color w:val="000000" w:themeColor="text1"/>
          <w:sz w:val="24"/>
          <w:szCs w:val="24"/>
        </w:rPr>
        <w:t>"lifecycle"</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b/>
          <w:bCs/>
          <w:color w:val="000000" w:themeColor="text1"/>
          <w:sz w:val="24"/>
          <w:szCs w:val="24"/>
        </w:rPr>
        <w:t>"onResume invoked"</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color w:val="000000" w:themeColor="text1"/>
          <w:sz w:val="24"/>
          <w:szCs w:val="24"/>
        </w:rPr>
        <w:br/>
        <w:t xml:space="preserve">    }</w:t>
      </w:r>
      <w:r w:rsidRPr="00403003">
        <w:rPr>
          <w:rFonts w:ascii="Times New Roman" w:eastAsia="Times New Roman" w:hAnsi="Times New Roman" w:cs="Times New Roman"/>
          <w:color w:val="000000" w:themeColor="text1"/>
          <w:sz w:val="24"/>
          <w:szCs w:val="24"/>
        </w:rPr>
        <w:br/>
        <w:t xml:space="preserve">    @Override</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protected void </w:t>
      </w:r>
      <w:r w:rsidRPr="00403003">
        <w:rPr>
          <w:rFonts w:ascii="Times New Roman" w:eastAsia="Times New Roman" w:hAnsi="Times New Roman" w:cs="Times New Roman"/>
          <w:color w:val="000000" w:themeColor="text1"/>
          <w:sz w:val="24"/>
          <w:szCs w:val="24"/>
        </w:rPr>
        <w:t>onPause() {</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super</w:t>
      </w:r>
      <w:r w:rsidRPr="00403003">
        <w:rPr>
          <w:rFonts w:ascii="Times New Roman" w:eastAsia="Times New Roman" w:hAnsi="Times New Roman" w:cs="Times New Roman"/>
          <w:color w:val="000000" w:themeColor="text1"/>
          <w:sz w:val="24"/>
          <w:szCs w:val="24"/>
        </w:rPr>
        <w:t>.onPause();</w:t>
      </w:r>
      <w:r w:rsidRPr="00403003">
        <w:rPr>
          <w:rFonts w:ascii="Times New Roman" w:eastAsia="Times New Roman" w:hAnsi="Times New Roman" w:cs="Times New Roman"/>
          <w:color w:val="000000" w:themeColor="text1"/>
          <w:sz w:val="24"/>
          <w:szCs w:val="24"/>
        </w:rPr>
        <w:br/>
        <w:t xml:space="preserve">        Log.</w:t>
      </w:r>
      <w:r w:rsidRPr="00403003">
        <w:rPr>
          <w:rFonts w:ascii="Times New Roman" w:eastAsia="Times New Roman" w:hAnsi="Times New Roman" w:cs="Times New Roman"/>
          <w:i/>
          <w:iCs/>
          <w:color w:val="000000" w:themeColor="text1"/>
          <w:sz w:val="24"/>
          <w:szCs w:val="24"/>
        </w:rPr>
        <w:t>d</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b/>
          <w:bCs/>
          <w:color w:val="000000" w:themeColor="text1"/>
          <w:sz w:val="24"/>
          <w:szCs w:val="24"/>
        </w:rPr>
        <w:t>"lifecycle"</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b/>
          <w:bCs/>
          <w:color w:val="000000" w:themeColor="text1"/>
          <w:sz w:val="24"/>
          <w:szCs w:val="24"/>
        </w:rPr>
        <w:t>"onPause invoked"</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color w:val="000000" w:themeColor="text1"/>
          <w:sz w:val="24"/>
          <w:szCs w:val="24"/>
        </w:rPr>
        <w:br/>
        <w:t xml:space="preserve">    }</w:t>
      </w:r>
      <w:r w:rsidRPr="00403003">
        <w:rPr>
          <w:rFonts w:ascii="Times New Roman" w:eastAsia="Times New Roman" w:hAnsi="Times New Roman" w:cs="Times New Roman"/>
          <w:color w:val="000000" w:themeColor="text1"/>
          <w:sz w:val="24"/>
          <w:szCs w:val="24"/>
        </w:rPr>
        <w:br/>
        <w:t xml:space="preserve">    @Override</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protected void </w:t>
      </w:r>
      <w:r w:rsidRPr="00403003">
        <w:rPr>
          <w:rFonts w:ascii="Times New Roman" w:eastAsia="Times New Roman" w:hAnsi="Times New Roman" w:cs="Times New Roman"/>
          <w:color w:val="000000" w:themeColor="text1"/>
          <w:sz w:val="24"/>
          <w:szCs w:val="24"/>
        </w:rPr>
        <w:t>onStop() {</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super</w:t>
      </w:r>
      <w:r w:rsidRPr="00403003">
        <w:rPr>
          <w:rFonts w:ascii="Times New Roman" w:eastAsia="Times New Roman" w:hAnsi="Times New Roman" w:cs="Times New Roman"/>
          <w:color w:val="000000" w:themeColor="text1"/>
          <w:sz w:val="24"/>
          <w:szCs w:val="24"/>
        </w:rPr>
        <w:t>.onStop();</w:t>
      </w:r>
      <w:r w:rsidRPr="00403003">
        <w:rPr>
          <w:rFonts w:ascii="Times New Roman" w:eastAsia="Times New Roman" w:hAnsi="Times New Roman" w:cs="Times New Roman"/>
          <w:color w:val="000000" w:themeColor="text1"/>
          <w:sz w:val="24"/>
          <w:szCs w:val="24"/>
        </w:rPr>
        <w:br/>
        <w:t xml:space="preserve">        Log.</w:t>
      </w:r>
      <w:r w:rsidRPr="00403003">
        <w:rPr>
          <w:rFonts w:ascii="Times New Roman" w:eastAsia="Times New Roman" w:hAnsi="Times New Roman" w:cs="Times New Roman"/>
          <w:i/>
          <w:iCs/>
          <w:color w:val="000000" w:themeColor="text1"/>
          <w:sz w:val="24"/>
          <w:szCs w:val="24"/>
        </w:rPr>
        <w:t>d</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b/>
          <w:bCs/>
          <w:color w:val="000000" w:themeColor="text1"/>
          <w:sz w:val="24"/>
          <w:szCs w:val="24"/>
        </w:rPr>
        <w:t>"lifecycle"</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b/>
          <w:bCs/>
          <w:color w:val="000000" w:themeColor="text1"/>
          <w:sz w:val="24"/>
          <w:szCs w:val="24"/>
        </w:rPr>
        <w:t>"onStop invoked"</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color w:val="000000" w:themeColor="text1"/>
          <w:sz w:val="24"/>
          <w:szCs w:val="24"/>
        </w:rPr>
        <w:br/>
        <w:t xml:space="preserve">    }</w:t>
      </w:r>
      <w:r w:rsidRPr="00403003">
        <w:rPr>
          <w:rFonts w:ascii="Times New Roman" w:eastAsia="Times New Roman" w:hAnsi="Times New Roman" w:cs="Times New Roman"/>
          <w:color w:val="000000" w:themeColor="text1"/>
          <w:sz w:val="24"/>
          <w:szCs w:val="24"/>
        </w:rPr>
        <w:br/>
        <w:t xml:space="preserve">    @Override</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protected void </w:t>
      </w:r>
      <w:r w:rsidRPr="00403003">
        <w:rPr>
          <w:rFonts w:ascii="Times New Roman" w:eastAsia="Times New Roman" w:hAnsi="Times New Roman" w:cs="Times New Roman"/>
          <w:color w:val="000000" w:themeColor="text1"/>
          <w:sz w:val="24"/>
          <w:szCs w:val="24"/>
        </w:rPr>
        <w:t>onRestart() {</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super</w:t>
      </w:r>
      <w:r w:rsidRPr="00403003">
        <w:rPr>
          <w:rFonts w:ascii="Times New Roman" w:eastAsia="Times New Roman" w:hAnsi="Times New Roman" w:cs="Times New Roman"/>
          <w:color w:val="000000" w:themeColor="text1"/>
          <w:sz w:val="24"/>
          <w:szCs w:val="24"/>
        </w:rPr>
        <w:t>.onRestart();</w:t>
      </w:r>
      <w:r w:rsidRPr="00403003">
        <w:rPr>
          <w:rFonts w:ascii="Times New Roman" w:eastAsia="Times New Roman" w:hAnsi="Times New Roman" w:cs="Times New Roman"/>
          <w:color w:val="000000" w:themeColor="text1"/>
          <w:sz w:val="24"/>
          <w:szCs w:val="24"/>
        </w:rPr>
        <w:br/>
        <w:t xml:space="preserve">        Log.</w:t>
      </w:r>
      <w:r w:rsidRPr="00403003">
        <w:rPr>
          <w:rFonts w:ascii="Times New Roman" w:eastAsia="Times New Roman" w:hAnsi="Times New Roman" w:cs="Times New Roman"/>
          <w:i/>
          <w:iCs/>
          <w:color w:val="000000" w:themeColor="text1"/>
          <w:sz w:val="24"/>
          <w:szCs w:val="24"/>
        </w:rPr>
        <w:t>d</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b/>
          <w:bCs/>
          <w:color w:val="000000" w:themeColor="text1"/>
          <w:sz w:val="24"/>
          <w:szCs w:val="24"/>
        </w:rPr>
        <w:t>"lifecycle"</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b/>
          <w:bCs/>
          <w:color w:val="000000" w:themeColor="text1"/>
          <w:sz w:val="24"/>
          <w:szCs w:val="24"/>
        </w:rPr>
        <w:t>"onRestart invoked"</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color w:val="000000" w:themeColor="text1"/>
          <w:sz w:val="24"/>
          <w:szCs w:val="24"/>
        </w:rPr>
        <w:br/>
        <w:t xml:space="preserve">    }</w:t>
      </w:r>
      <w:r w:rsidRPr="00403003">
        <w:rPr>
          <w:rFonts w:ascii="Times New Roman" w:eastAsia="Times New Roman" w:hAnsi="Times New Roman" w:cs="Times New Roman"/>
          <w:color w:val="000000" w:themeColor="text1"/>
          <w:sz w:val="24"/>
          <w:szCs w:val="24"/>
        </w:rPr>
        <w:br/>
        <w:t xml:space="preserve">    @Override</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protected void </w:t>
      </w:r>
      <w:r w:rsidRPr="00403003">
        <w:rPr>
          <w:rFonts w:ascii="Times New Roman" w:eastAsia="Times New Roman" w:hAnsi="Times New Roman" w:cs="Times New Roman"/>
          <w:color w:val="000000" w:themeColor="text1"/>
          <w:sz w:val="24"/>
          <w:szCs w:val="24"/>
        </w:rPr>
        <w:t>onDestroy() {</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super</w:t>
      </w:r>
      <w:r w:rsidRPr="00403003">
        <w:rPr>
          <w:rFonts w:ascii="Times New Roman" w:eastAsia="Times New Roman" w:hAnsi="Times New Roman" w:cs="Times New Roman"/>
          <w:color w:val="000000" w:themeColor="text1"/>
          <w:sz w:val="24"/>
          <w:szCs w:val="24"/>
        </w:rPr>
        <w:t>.onDestroy();</w:t>
      </w:r>
      <w:r w:rsidRPr="00403003">
        <w:rPr>
          <w:rFonts w:ascii="Times New Roman" w:eastAsia="Times New Roman" w:hAnsi="Times New Roman" w:cs="Times New Roman"/>
          <w:color w:val="000000" w:themeColor="text1"/>
          <w:sz w:val="24"/>
          <w:szCs w:val="24"/>
        </w:rPr>
        <w:br/>
        <w:t xml:space="preserve">        Log.</w:t>
      </w:r>
      <w:r w:rsidRPr="00403003">
        <w:rPr>
          <w:rFonts w:ascii="Times New Roman" w:eastAsia="Times New Roman" w:hAnsi="Times New Roman" w:cs="Times New Roman"/>
          <w:i/>
          <w:iCs/>
          <w:color w:val="000000" w:themeColor="text1"/>
          <w:sz w:val="24"/>
          <w:szCs w:val="24"/>
        </w:rPr>
        <w:t>d</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b/>
          <w:bCs/>
          <w:color w:val="000000" w:themeColor="text1"/>
          <w:sz w:val="24"/>
          <w:szCs w:val="24"/>
        </w:rPr>
        <w:t>"lifecycle"</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b/>
          <w:bCs/>
          <w:color w:val="000000" w:themeColor="text1"/>
          <w:sz w:val="24"/>
          <w:szCs w:val="24"/>
        </w:rPr>
        <w:t>"onDestroy invoked"</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color w:val="000000" w:themeColor="text1"/>
          <w:sz w:val="24"/>
          <w:szCs w:val="24"/>
        </w:rPr>
        <w:br/>
        <w:t xml:space="preserve">    }</w:t>
      </w:r>
      <w:r w:rsidRPr="00403003">
        <w:rPr>
          <w:rFonts w:ascii="Times New Roman" w:eastAsia="Times New Roman" w:hAnsi="Times New Roman" w:cs="Times New Roman"/>
          <w:color w:val="000000" w:themeColor="text1"/>
          <w:sz w:val="24"/>
          <w:szCs w:val="24"/>
        </w:rPr>
        <w:br/>
        <w:t>}</w:t>
      </w:r>
    </w:p>
    <w:p w:rsidR="00755946" w:rsidRPr="00403003" w:rsidRDefault="00755946" w:rsidP="009B3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0136A2" w:rsidRPr="00403003" w:rsidRDefault="000136A2" w:rsidP="009B3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0D0B6F" w:rsidRPr="00403003" w:rsidRDefault="000D0B6F" w:rsidP="009B3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2C0D0C" w:rsidRPr="00403003" w:rsidRDefault="006526F7" w:rsidP="002C0D0C">
      <w:pPr>
        <w:ind w:left="2160" w:firstLine="720"/>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rPr>
        <w:lastRenderedPageBreak/>
        <w:t>Practical No 6</w:t>
      </w:r>
    </w:p>
    <w:p w:rsidR="002C0D0C" w:rsidRPr="00403003" w:rsidRDefault="002C0D0C" w:rsidP="002C0D0C">
      <w:pPr>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rPr>
        <w:t>Aim: Create a</w:t>
      </w:r>
      <w:r w:rsidR="00AA24E0" w:rsidRPr="00403003">
        <w:rPr>
          <w:rFonts w:ascii="Times New Roman" w:hAnsi="Times New Roman" w:cs="Times New Roman"/>
          <w:color w:val="000000" w:themeColor="text1"/>
          <w:sz w:val="24"/>
          <w:szCs w:val="24"/>
        </w:rPr>
        <w:t>n</w:t>
      </w:r>
      <w:r w:rsidR="00DA1DE9" w:rsidRPr="00403003">
        <w:rPr>
          <w:rFonts w:ascii="Times New Roman" w:hAnsi="Times New Roman" w:cs="Times New Roman"/>
          <w:color w:val="000000" w:themeColor="text1"/>
          <w:sz w:val="24"/>
          <w:szCs w:val="24"/>
        </w:rPr>
        <w:t>android application to transfer data from one intent to another intent</w:t>
      </w:r>
    </w:p>
    <w:p w:rsidR="00AA24E0" w:rsidRPr="00403003" w:rsidRDefault="002C0D0C" w:rsidP="002C0D0C">
      <w:pPr>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rPr>
        <w:t>Description:</w:t>
      </w:r>
    </w:p>
    <w:p w:rsidR="00AA24E0" w:rsidRPr="00403003" w:rsidRDefault="00AA24E0" w:rsidP="00AA24E0">
      <w:pPr>
        <w:pStyle w:val="ListParagraph"/>
        <w:numPr>
          <w:ilvl w:val="0"/>
          <w:numId w:val="12"/>
        </w:numPr>
        <w:spacing w:after="0" w:line="240" w:lineRule="auto"/>
        <w:rPr>
          <w:rFonts w:ascii="Times New Roman" w:hAnsi="Times New Roman" w:cs="Times New Roman"/>
          <w:color w:val="000000" w:themeColor="text1"/>
          <w:sz w:val="24"/>
          <w:szCs w:val="24"/>
        </w:rPr>
      </w:pPr>
      <w:r w:rsidRPr="00403003">
        <w:rPr>
          <w:rStyle w:val="Emphasis"/>
          <w:rFonts w:ascii="Times New Roman" w:hAnsi="Times New Roman" w:cs="Times New Roman"/>
          <w:color w:val="000000" w:themeColor="text1"/>
          <w:spacing w:val="-1"/>
          <w:sz w:val="24"/>
          <w:szCs w:val="24"/>
          <w:shd w:val="clear" w:color="auto" w:fill="FFFFFF"/>
        </w:rPr>
        <w:t>Intents</w:t>
      </w:r>
      <w:r w:rsidRPr="00403003">
        <w:rPr>
          <w:rFonts w:ascii="Times New Roman" w:hAnsi="Times New Roman" w:cs="Times New Roman"/>
          <w:color w:val="000000" w:themeColor="text1"/>
          <w:spacing w:val="-1"/>
          <w:sz w:val="24"/>
          <w:szCs w:val="24"/>
          <w:shd w:val="clear" w:color="auto" w:fill="FFFFFF"/>
        </w:rPr>
        <w:t> are asynchronous messages which allow application components to request functionality from other Android components. Intents allow you to interact with components from the same applications as well as with components contributed by other applications. For example, an activity can start an external activity for taking a picture.</w:t>
      </w:r>
    </w:p>
    <w:p w:rsidR="00AA24E0" w:rsidRPr="00403003" w:rsidRDefault="00AA24E0" w:rsidP="00AA24E0">
      <w:pPr>
        <w:pStyle w:val="ListParagraph"/>
        <w:numPr>
          <w:ilvl w:val="0"/>
          <w:numId w:val="12"/>
        </w:numPr>
        <w:spacing w:after="0" w:line="240" w:lineRule="auto"/>
        <w:rPr>
          <w:rFonts w:ascii="Times New Roman" w:hAnsi="Times New Roman" w:cs="Times New Roman"/>
          <w:color w:val="000000" w:themeColor="text1"/>
          <w:sz w:val="24"/>
          <w:szCs w:val="24"/>
        </w:rPr>
      </w:pPr>
      <w:r w:rsidRPr="00403003">
        <w:rPr>
          <w:rFonts w:ascii="Times New Roman" w:hAnsi="Times New Roman" w:cs="Times New Roman"/>
          <w:color w:val="000000" w:themeColor="text1"/>
          <w:spacing w:val="-1"/>
          <w:sz w:val="24"/>
          <w:szCs w:val="24"/>
          <w:shd w:val="clear" w:color="auto" w:fill="FFFFFF"/>
        </w:rPr>
        <w:t>Activities which are started by other Android activities are called </w:t>
      </w:r>
      <w:r w:rsidRPr="00403003">
        <w:rPr>
          <w:rStyle w:val="Emphasis"/>
          <w:rFonts w:ascii="Times New Roman" w:hAnsi="Times New Roman" w:cs="Times New Roman"/>
          <w:color w:val="000000" w:themeColor="text1"/>
          <w:spacing w:val="-1"/>
          <w:sz w:val="24"/>
          <w:szCs w:val="24"/>
          <w:shd w:val="clear" w:color="auto" w:fill="FFFFFF"/>
        </w:rPr>
        <w:t>sub-activities</w:t>
      </w:r>
      <w:r w:rsidRPr="00403003">
        <w:rPr>
          <w:rFonts w:ascii="Times New Roman" w:hAnsi="Times New Roman" w:cs="Times New Roman"/>
          <w:color w:val="000000" w:themeColor="text1"/>
          <w:spacing w:val="-1"/>
          <w:sz w:val="24"/>
          <w:szCs w:val="24"/>
          <w:shd w:val="clear" w:color="auto" w:fill="FFFFFF"/>
        </w:rPr>
        <w:t>. This wording makes it easier to describe which activity is meant.</w:t>
      </w:r>
    </w:p>
    <w:p w:rsidR="00AA24E0" w:rsidRPr="00403003" w:rsidRDefault="00AA24E0" w:rsidP="00AA24E0">
      <w:pPr>
        <w:pStyle w:val="ListParagraph"/>
        <w:numPr>
          <w:ilvl w:val="0"/>
          <w:numId w:val="12"/>
        </w:numPr>
        <w:spacing w:after="0" w:line="240" w:lineRule="auto"/>
        <w:rPr>
          <w:rFonts w:ascii="Times New Roman" w:hAnsi="Times New Roman" w:cs="Times New Roman"/>
          <w:color w:val="000000" w:themeColor="text1"/>
          <w:sz w:val="24"/>
          <w:szCs w:val="24"/>
        </w:rPr>
      </w:pPr>
      <w:r w:rsidRPr="00403003">
        <w:rPr>
          <w:rFonts w:ascii="Times New Roman" w:hAnsi="Times New Roman" w:cs="Times New Roman"/>
          <w:color w:val="000000" w:themeColor="text1"/>
          <w:spacing w:val="-1"/>
          <w:sz w:val="24"/>
          <w:szCs w:val="24"/>
          <w:shd w:val="clear" w:color="auto" w:fill="FFFFFF"/>
        </w:rPr>
        <w:t>The following code demonstrates how you can start another activity via an intent.</w:t>
      </w:r>
    </w:p>
    <w:p w:rsidR="00AA24E0" w:rsidRPr="00403003" w:rsidRDefault="00AA24E0" w:rsidP="00AA24E0">
      <w:pPr>
        <w:pStyle w:val="HTMLPreformatted"/>
        <w:shd w:val="clear" w:color="auto" w:fill="F7F7F8"/>
        <w:ind w:left="720"/>
        <w:rPr>
          <w:rFonts w:ascii="Times New Roman" w:hAnsi="Times New Roman" w:cs="Times New Roman"/>
          <w:color w:val="000000" w:themeColor="text1"/>
          <w:sz w:val="24"/>
          <w:szCs w:val="24"/>
        </w:rPr>
      </w:pPr>
      <w:r w:rsidRPr="00403003">
        <w:rPr>
          <w:rFonts w:ascii="Times New Roman" w:hAnsi="Times New Roman" w:cs="Times New Roman"/>
          <w:b/>
          <w:bCs/>
          <w:color w:val="000000" w:themeColor="text1"/>
          <w:sz w:val="24"/>
          <w:szCs w:val="24"/>
        </w:rPr>
        <w:t>Intent</w:t>
      </w:r>
      <w:r w:rsidRPr="00403003">
        <w:rPr>
          <w:rFonts w:ascii="Times New Roman" w:hAnsi="Times New Roman" w:cs="Times New Roman"/>
          <w:color w:val="000000" w:themeColor="text1"/>
          <w:sz w:val="24"/>
          <w:szCs w:val="24"/>
        </w:rPr>
        <w:t xml:space="preserve"> i = </w:t>
      </w:r>
      <w:r w:rsidRPr="00403003">
        <w:rPr>
          <w:rFonts w:ascii="Times New Roman" w:hAnsi="Times New Roman" w:cs="Times New Roman"/>
          <w:b/>
          <w:bCs/>
          <w:color w:val="000000" w:themeColor="text1"/>
          <w:sz w:val="24"/>
          <w:szCs w:val="24"/>
        </w:rPr>
        <w:t>new</w:t>
      </w:r>
      <w:r w:rsidRPr="00403003">
        <w:rPr>
          <w:rFonts w:ascii="Times New Roman" w:hAnsi="Times New Roman" w:cs="Times New Roman"/>
          <w:color w:val="000000" w:themeColor="text1"/>
          <w:sz w:val="24"/>
          <w:szCs w:val="24"/>
        </w:rPr>
        <w:t>Intent(this, ActivityTwo.class);</w:t>
      </w:r>
    </w:p>
    <w:p w:rsidR="00AA24E0" w:rsidRPr="00403003" w:rsidRDefault="00AA24E0" w:rsidP="00AA24E0">
      <w:pPr>
        <w:pStyle w:val="ListParagraph"/>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 w:author="HP" w:date="2018-01-20T16:36:00Z"/>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rPr>
        <w:t>startActivity(i);</w:t>
      </w:r>
    </w:p>
    <w:p w:rsidR="00AA24E0" w:rsidRPr="00403003" w:rsidRDefault="00AA24E0" w:rsidP="00AA24E0">
      <w:pPr>
        <w:numPr>
          <w:ilvl w:val="0"/>
          <w:numId w:val="12"/>
        </w:numPr>
        <w:spacing w:before="100" w:beforeAutospacing="1" w:after="100" w:afterAutospacing="1" w:line="240" w:lineRule="auto"/>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rPr>
        <w:t xml:space="preserve">The </w:t>
      </w:r>
      <w:hyperlink r:id="rId11" w:history="1">
        <w:r w:rsidRPr="00403003">
          <w:rPr>
            <w:rStyle w:val="Hyperlink"/>
            <w:rFonts w:ascii="Times New Roman" w:hAnsi="Times New Roman" w:cs="Times New Roman"/>
            <w:color w:val="000000" w:themeColor="text1"/>
            <w:sz w:val="24"/>
            <w:szCs w:val="24"/>
          </w:rPr>
          <w:t>Intent</w:t>
        </w:r>
      </w:hyperlink>
      <w:r w:rsidRPr="00403003">
        <w:rPr>
          <w:rFonts w:ascii="Times New Roman" w:hAnsi="Times New Roman" w:cs="Times New Roman"/>
          <w:color w:val="000000" w:themeColor="text1"/>
          <w:sz w:val="24"/>
          <w:szCs w:val="24"/>
        </w:rPr>
        <w:t xml:space="preserve"> constructor takes two parameters: </w:t>
      </w:r>
    </w:p>
    <w:p w:rsidR="00AA24E0" w:rsidRPr="00403003" w:rsidRDefault="00AA24E0" w:rsidP="00AA24E0">
      <w:pPr>
        <w:numPr>
          <w:ilvl w:val="1"/>
          <w:numId w:val="12"/>
        </w:numPr>
        <w:spacing w:before="100" w:beforeAutospacing="1" w:after="100" w:afterAutospacing="1" w:line="240" w:lineRule="auto"/>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rPr>
        <w:t xml:space="preserve">A </w:t>
      </w:r>
      <w:hyperlink r:id="rId12" w:history="1">
        <w:r w:rsidRPr="00403003">
          <w:rPr>
            <w:rStyle w:val="Hyperlink"/>
            <w:rFonts w:ascii="Times New Roman" w:hAnsi="Times New Roman" w:cs="Times New Roman"/>
            <w:color w:val="000000" w:themeColor="text1"/>
            <w:sz w:val="24"/>
            <w:szCs w:val="24"/>
          </w:rPr>
          <w:t>Context</w:t>
        </w:r>
      </w:hyperlink>
      <w:r w:rsidRPr="00403003">
        <w:rPr>
          <w:rFonts w:ascii="Times New Roman" w:hAnsi="Times New Roman" w:cs="Times New Roman"/>
          <w:color w:val="000000" w:themeColor="text1"/>
          <w:sz w:val="24"/>
          <w:szCs w:val="24"/>
        </w:rPr>
        <w:t xml:space="preserve"> as its first parameter (this is used because the </w:t>
      </w:r>
      <w:hyperlink r:id="rId13" w:history="1">
        <w:r w:rsidRPr="00403003">
          <w:rPr>
            <w:rStyle w:val="Hyperlink"/>
            <w:rFonts w:ascii="Times New Roman" w:hAnsi="Times New Roman" w:cs="Times New Roman"/>
            <w:color w:val="000000" w:themeColor="text1"/>
            <w:sz w:val="24"/>
            <w:szCs w:val="24"/>
          </w:rPr>
          <w:t>Activity</w:t>
        </w:r>
      </w:hyperlink>
      <w:r w:rsidRPr="00403003">
        <w:rPr>
          <w:rFonts w:ascii="Times New Roman" w:hAnsi="Times New Roman" w:cs="Times New Roman"/>
          <w:color w:val="000000" w:themeColor="text1"/>
          <w:sz w:val="24"/>
          <w:szCs w:val="24"/>
        </w:rPr>
        <w:t xml:space="preserve"> class is a subclass of </w:t>
      </w:r>
      <w:hyperlink r:id="rId14" w:history="1">
        <w:r w:rsidRPr="00403003">
          <w:rPr>
            <w:rStyle w:val="Hyperlink"/>
            <w:rFonts w:ascii="Times New Roman" w:hAnsi="Times New Roman" w:cs="Times New Roman"/>
            <w:color w:val="000000" w:themeColor="text1"/>
            <w:sz w:val="24"/>
            <w:szCs w:val="24"/>
          </w:rPr>
          <w:t>Context</w:t>
        </w:r>
      </w:hyperlink>
      <w:r w:rsidRPr="00403003">
        <w:rPr>
          <w:rFonts w:ascii="Times New Roman" w:hAnsi="Times New Roman" w:cs="Times New Roman"/>
          <w:color w:val="000000" w:themeColor="text1"/>
          <w:sz w:val="24"/>
          <w:szCs w:val="24"/>
        </w:rPr>
        <w:t xml:space="preserve">) </w:t>
      </w:r>
    </w:p>
    <w:p w:rsidR="00AA24E0" w:rsidRPr="00403003" w:rsidRDefault="00AA24E0" w:rsidP="00AA24E0">
      <w:pPr>
        <w:numPr>
          <w:ilvl w:val="1"/>
          <w:numId w:val="12"/>
        </w:numPr>
        <w:spacing w:before="100" w:beforeAutospacing="1" w:after="100" w:afterAutospacing="1" w:line="240" w:lineRule="auto"/>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rPr>
        <w:t xml:space="preserve">The </w:t>
      </w:r>
      <w:hyperlink r:id="rId15" w:history="1">
        <w:r w:rsidRPr="00403003">
          <w:rPr>
            <w:rStyle w:val="Hyperlink"/>
            <w:rFonts w:ascii="Times New Roman" w:hAnsi="Times New Roman" w:cs="Times New Roman"/>
            <w:color w:val="000000" w:themeColor="text1"/>
            <w:sz w:val="24"/>
            <w:szCs w:val="24"/>
          </w:rPr>
          <w:t>Class</w:t>
        </w:r>
      </w:hyperlink>
      <w:r w:rsidRPr="00403003">
        <w:rPr>
          <w:rFonts w:ascii="Times New Roman" w:hAnsi="Times New Roman" w:cs="Times New Roman"/>
          <w:color w:val="000000" w:themeColor="text1"/>
          <w:sz w:val="24"/>
          <w:szCs w:val="24"/>
        </w:rPr>
        <w:t xml:space="preserve"> of the app component to which the system should deliver the </w:t>
      </w:r>
      <w:hyperlink r:id="rId16" w:history="1">
        <w:r w:rsidRPr="00403003">
          <w:rPr>
            <w:rStyle w:val="Hyperlink"/>
            <w:rFonts w:ascii="Times New Roman" w:hAnsi="Times New Roman" w:cs="Times New Roman"/>
            <w:color w:val="000000" w:themeColor="text1"/>
            <w:sz w:val="24"/>
            <w:szCs w:val="24"/>
          </w:rPr>
          <w:t>Intent</w:t>
        </w:r>
      </w:hyperlink>
      <w:r w:rsidRPr="00403003">
        <w:rPr>
          <w:rFonts w:ascii="Times New Roman" w:hAnsi="Times New Roman" w:cs="Times New Roman"/>
          <w:color w:val="000000" w:themeColor="text1"/>
          <w:sz w:val="24"/>
          <w:szCs w:val="24"/>
        </w:rPr>
        <w:t xml:space="preserve"> (in this case, the activity that should be started). </w:t>
      </w:r>
    </w:p>
    <w:p w:rsidR="00AA24E0" w:rsidRPr="00403003" w:rsidRDefault="00AA24E0" w:rsidP="00AA24E0">
      <w:pPr>
        <w:numPr>
          <w:ilvl w:val="0"/>
          <w:numId w:val="12"/>
        </w:numPr>
        <w:spacing w:before="100" w:beforeAutospacing="1" w:after="100" w:afterAutospacing="1" w:line="240" w:lineRule="auto"/>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rPr>
        <w:t xml:space="preserve">The </w:t>
      </w:r>
      <w:hyperlink r:id="rId17" w:anchor="startActivity%28android.content.Intent%29" w:history="1">
        <w:r w:rsidRPr="00403003">
          <w:rPr>
            <w:rStyle w:val="Hyperlink"/>
            <w:rFonts w:ascii="Times New Roman" w:hAnsi="Times New Roman" w:cs="Times New Roman"/>
            <w:color w:val="000000" w:themeColor="text1"/>
            <w:sz w:val="24"/>
            <w:szCs w:val="24"/>
          </w:rPr>
          <w:t>startActivity()</w:t>
        </w:r>
      </w:hyperlink>
      <w:r w:rsidRPr="00403003">
        <w:rPr>
          <w:rFonts w:ascii="Times New Roman" w:hAnsi="Times New Roman" w:cs="Times New Roman"/>
          <w:color w:val="000000" w:themeColor="text1"/>
          <w:sz w:val="24"/>
          <w:szCs w:val="24"/>
        </w:rPr>
        <w:t xml:space="preserve"> method starts an instance of the DisplayMessageActivity specified by the </w:t>
      </w:r>
      <w:hyperlink r:id="rId18" w:history="1">
        <w:r w:rsidRPr="00403003">
          <w:rPr>
            <w:rStyle w:val="Hyperlink"/>
            <w:rFonts w:ascii="Times New Roman" w:hAnsi="Times New Roman" w:cs="Times New Roman"/>
            <w:color w:val="000000" w:themeColor="text1"/>
            <w:sz w:val="24"/>
            <w:szCs w:val="24"/>
          </w:rPr>
          <w:t>Intent</w:t>
        </w:r>
      </w:hyperlink>
      <w:r w:rsidRPr="00403003">
        <w:rPr>
          <w:rFonts w:ascii="Times New Roman" w:hAnsi="Times New Roman" w:cs="Times New Roman"/>
          <w:color w:val="000000" w:themeColor="text1"/>
          <w:sz w:val="24"/>
          <w:szCs w:val="24"/>
        </w:rPr>
        <w:t>. Now you need to create that class.</w:t>
      </w:r>
    </w:p>
    <w:p w:rsidR="00AA24E0" w:rsidRPr="00403003" w:rsidRDefault="00AA24E0" w:rsidP="00AA24E0">
      <w:pPr>
        <w:pStyle w:val="ListParagraph"/>
        <w:spacing w:after="0" w:line="240" w:lineRule="auto"/>
        <w:rPr>
          <w:rFonts w:ascii="Times New Roman" w:hAnsi="Times New Roman" w:cs="Times New Roman"/>
          <w:color w:val="000000" w:themeColor="text1"/>
          <w:sz w:val="24"/>
          <w:szCs w:val="24"/>
        </w:rPr>
      </w:pPr>
    </w:p>
    <w:p w:rsidR="002C0D0C" w:rsidRPr="00403003" w:rsidRDefault="002C0D0C" w:rsidP="002C0D0C">
      <w:pPr>
        <w:rPr>
          <w:rFonts w:ascii="Times New Roman" w:hAnsi="Times New Roman" w:cs="Times New Roman"/>
          <w:color w:val="000000" w:themeColor="text1"/>
          <w:sz w:val="24"/>
          <w:szCs w:val="24"/>
        </w:rPr>
      </w:pPr>
    </w:p>
    <w:p w:rsidR="000136A2" w:rsidRPr="00403003" w:rsidRDefault="000136A2" w:rsidP="009B3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573D5B" w:rsidRPr="00403003" w:rsidRDefault="00573D5B" w:rsidP="009B3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DA1DE9" w:rsidRPr="00403003" w:rsidRDefault="00DA1DE9" w:rsidP="009B3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u w:val="single"/>
        </w:rPr>
      </w:pPr>
      <w:r w:rsidRPr="00403003">
        <w:rPr>
          <w:rFonts w:ascii="Times New Roman" w:eastAsia="Times New Roman" w:hAnsi="Times New Roman" w:cs="Times New Roman"/>
          <w:color w:val="000000" w:themeColor="text1"/>
          <w:sz w:val="24"/>
          <w:szCs w:val="24"/>
          <w:u w:val="single"/>
        </w:rPr>
        <w:t>Program</w:t>
      </w:r>
    </w:p>
    <w:p w:rsidR="00DA1DE9" w:rsidRPr="00403003" w:rsidRDefault="00DA1DE9" w:rsidP="009B3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u w:val="single"/>
        </w:rPr>
      </w:pPr>
    </w:p>
    <w:p w:rsidR="00573D5B" w:rsidRPr="00403003" w:rsidRDefault="00DA1DE9" w:rsidP="009B3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u w:val="single"/>
        </w:rPr>
      </w:pPr>
      <w:r w:rsidRPr="00403003">
        <w:rPr>
          <w:rFonts w:ascii="Times New Roman" w:eastAsia="Times New Roman" w:hAnsi="Times New Roman" w:cs="Times New Roman"/>
          <w:color w:val="000000" w:themeColor="text1"/>
          <w:sz w:val="24"/>
          <w:szCs w:val="24"/>
          <w:u w:val="single"/>
        </w:rPr>
        <w:t>activity_</w:t>
      </w:r>
      <w:r w:rsidR="00573D5B" w:rsidRPr="00403003">
        <w:rPr>
          <w:rFonts w:ascii="Times New Roman" w:eastAsia="Times New Roman" w:hAnsi="Times New Roman" w:cs="Times New Roman"/>
          <w:color w:val="000000" w:themeColor="text1"/>
          <w:sz w:val="24"/>
          <w:szCs w:val="24"/>
          <w:u w:val="single"/>
        </w:rPr>
        <w:t>main.xml</w:t>
      </w:r>
    </w:p>
    <w:p w:rsidR="00DA1DE9" w:rsidRPr="00403003" w:rsidRDefault="00DA1DE9" w:rsidP="009B3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u w:val="single"/>
        </w:rPr>
      </w:pPr>
    </w:p>
    <w:p w:rsidR="00573D5B" w:rsidRPr="00403003" w:rsidRDefault="00573D5B" w:rsidP="00573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403003">
        <w:rPr>
          <w:rFonts w:ascii="Times New Roman" w:eastAsia="Times New Roman" w:hAnsi="Times New Roman" w:cs="Times New Roman"/>
          <w:i/>
          <w:iCs/>
          <w:color w:val="000000" w:themeColor="text1"/>
          <w:sz w:val="24"/>
          <w:szCs w:val="24"/>
        </w:rPr>
        <w:t>&lt;?</w:t>
      </w:r>
      <w:r w:rsidRPr="00403003">
        <w:rPr>
          <w:rFonts w:ascii="Times New Roman" w:eastAsia="Times New Roman" w:hAnsi="Times New Roman" w:cs="Times New Roman"/>
          <w:b/>
          <w:bCs/>
          <w:color w:val="000000" w:themeColor="text1"/>
          <w:sz w:val="24"/>
          <w:szCs w:val="24"/>
        </w:rPr>
        <w:t>xml version="1.0" encoding="utf-8"</w:t>
      </w:r>
      <w:r w:rsidRPr="00403003">
        <w:rPr>
          <w:rFonts w:ascii="Times New Roman" w:eastAsia="Times New Roman" w:hAnsi="Times New Roman" w:cs="Times New Roman"/>
          <w:i/>
          <w:iCs/>
          <w:color w:val="000000" w:themeColor="text1"/>
          <w:sz w:val="24"/>
          <w:szCs w:val="24"/>
        </w:rPr>
        <w:t>?&gt;</w:t>
      </w:r>
      <w:r w:rsidRPr="00403003">
        <w:rPr>
          <w:rFonts w:ascii="Times New Roman" w:eastAsia="Times New Roman" w:hAnsi="Times New Roman" w:cs="Times New Roman"/>
          <w:i/>
          <w:iCs/>
          <w:color w:val="000000" w:themeColor="text1"/>
          <w:sz w:val="24"/>
          <w:szCs w:val="24"/>
        </w:rPr>
        <w:br/>
      </w:r>
      <w:r w:rsidRPr="00403003">
        <w:rPr>
          <w:rFonts w:ascii="Times New Roman" w:eastAsia="Times New Roman" w:hAnsi="Times New Roman" w:cs="Times New Roman"/>
          <w:color w:val="000000" w:themeColor="text1"/>
          <w:sz w:val="24"/>
          <w:szCs w:val="24"/>
        </w:rPr>
        <w:t>&lt;</w:t>
      </w:r>
      <w:r w:rsidRPr="00403003">
        <w:rPr>
          <w:rFonts w:ascii="Times New Roman" w:eastAsia="Times New Roman" w:hAnsi="Times New Roman" w:cs="Times New Roman"/>
          <w:b/>
          <w:bCs/>
          <w:color w:val="000000" w:themeColor="text1"/>
          <w:sz w:val="24"/>
          <w:szCs w:val="24"/>
        </w:rPr>
        <w:t>RelativeLayout xmlns:android="http://schemas.android.com/apk/res/android"</w:t>
      </w:r>
      <w:r w:rsidRPr="00403003">
        <w:rPr>
          <w:rFonts w:ascii="Times New Roman" w:eastAsia="Times New Roman" w:hAnsi="Times New Roman" w:cs="Times New Roman"/>
          <w:b/>
          <w:bCs/>
          <w:color w:val="000000" w:themeColor="text1"/>
          <w:sz w:val="24"/>
          <w:szCs w:val="24"/>
        </w:rPr>
        <w:br/>
        <w:t xml:space="preserve">    xmlns:app="http://schemas.android.com/apk/res-auto"</w:t>
      </w:r>
      <w:r w:rsidRPr="00403003">
        <w:rPr>
          <w:rFonts w:ascii="Times New Roman" w:eastAsia="Times New Roman" w:hAnsi="Times New Roman" w:cs="Times New Roman"/>
          <w:b/>
          <w:bCs/>
          <w:color w:val="000000" w:themeColor="text1"/>
          <w:sz w:val="24"/>
          <w:szCs w:val="24"/>
        </w:rPr>
        <w:br/>
        <w:t xml:space="preserve">    xmlns:tools="http://schemas.android.com/tools"</w:t>
      </w:r>
      <w:r w:rsidRPr="00403003">
        <w:rPr>
          <w:rFonts w:ascii="Times New Roman" w:eastAsia="Times New Roman" w:hAnsi="Times New Roman" w:cs="Times New Roman"/>
          <w:b/>
          <w:bCs/>
          <w:color w:val="000000" w:themeColor="text1"/>
          <w:sz w:val="24"/>
          <w:szCs w:val="24"/>
        </w:rPr>
        <w:br/>
        <w:t xml:space="preserve">    android:layout_width="match_parent"</w:t>
      </w:r>
      <w:r w:rsidRPr="00403003">
        <w:rPr>
          <w:rFonts w:ascii="Times New Roman" w:eastAsia="Times New Roman" w:hAnsi="Times New Roman" w:cs="Times New Roman"/>
          <w:b/>
          <w:bCs/>
          <w:color w:val="000000" w:themeColor="text1"/>
          <w:sz w:val="24"/>
          <w:szCs w:val="24"/>
        </w:rPr>
        <w:br/>
        <w:t xml:space="preserve">    android:layout_height="match_parent"</w:t>
      </w:r>
      <w:r w:rsidRPr="00403003">
        <w:rPr>
          <w:rFonts w:ascii="Times New Roman" w:eastAsia="Times New Roman" w:hAnsi="Times New Roman" w:cs="Times New Roman"/>
          <w:b/>
          <w:bCs/>
          <w:color w:val="000000" w:themeColor="text1"/>
          <w:sz w:val="24"/>
          <w:szCs w:val="24"/>
        </w:rPr>
        <w:br/>
        <w:t xml:space="preserve">    android:orientation="vertical"</w:t>
      </w:r>
      <w:r w:rsidRPr="00403003">
        <w:rPr>
          <w:rFonts w:ascii="Times New Roman" w:eastAsia="Times New Roman" w:hAnsi="Times New Roman" w:cs="Times New Roman"/>
          <w:b/>
          <w:bCs/>
          <w:color w:val="000000" w:themeColor="text1"/>
          <w:sz w:val="24"/>
          <w:szCs w:val="24"/>
        </w:rPr>
        <w:br/>
        <w:t xml:space="preserve">    tools:context="com.example.rajesh.inentexample.MainActivity"</w:t>
      </w:r>
      <w:r w:rsidRPr="00403003">
        <w:rPr>
          <w:rFonts w:ascii="Times New Roman" w:eastAsia="Times New Roman" w:hAnsi="Times New Roman" w:cs="Times New Roman"/>
          <w:color w:val="000000" w:themeColor="text1"/>
          <w:sz w:val="24"/>
          <w:szCs w:val="24"/>
        </w:rPr>
        <w:t>&gt;</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br/>
        <w:t>&lt;</w:t>
      </w:r>
      <w:r w:rsidRPr="00403003">
        <w:rPr>
          <w:rFonts w:ascii="Times New Roman" w:eastAsia="Times New Roman" w:hAnsi="Times New Roman" w:cs="Times New Roman"/>
          <w:b/>
          <w:bCs/>
          <w:color w:val="000000" w:themeColor="text1"/>
          <w:sz w:val="24"/>
          <w:szCs w:val="24"/>
        </w:rPr>
        <w:t>TextView</w:t>
      </w:r>
      <w:r w:rsidRPr="00403003">
        <w:rPr>
          <w:rFonts w:ascii="Times New Roman" w:eastAsia="Times New Roman" w:hAnsi="Times New Roman" w:cs="Times New Roman"/>
          <w:b/>
          <w:bCs/>
          <w:color w:val="000000" w:themeColor="text1"/>
          <w:sz w:val="24"/>
          <w:szCs w:val="24"/>
        </w:rPr>
        <w:br/>
        <w:t xml:space="preserve">        android:layout_width="wrap_content"</w:t>
      </w:r>
      <w:r w:rsidRPr="00403003">
        <w:rPr>
          <w:rFonts w:ascii="Times New Roman" w:eastAsia="Times New Roman" w:hAnsi="Times New Roman" w:cs="Times New Roman"/>
          <w:b/>
          <w:bCs/>
          <w:color w:val="000000" w:themeColor="text1"/>
          <w:sz w:val="24"/>
          <w:szCs w:val="24"/>
        </w:rPr>
        <w:br/>
        <w:t xml:space="preserve">        android:layout_height="wrap_content"</w:t>
      </w:r>
      <w:r w:rsidRPr="00403003">
        <w:rPr>
          <w:rFonts w:ascii="Times New Roman" w:eastAsia="Times New Roman" w:hAnsi="Times New Roman" w:cs="Times New Roman"/>
          <w:b/>
          <w:bCs/>
          <w:color w:val="000000" w:themeColor="text1"/>
          <w:sz w:val="24"/>
          <w:szCs w:val="24"/>
        </w:rPr>
        <w:br/>
        <w:t xml:space="preserve">        android:text="Name"</w:t>
      </w:r>
      <w:r w:rsidRPr="00403003">
        <w:rPr>
          <w:rFonts w:ascii="Times New Roman" w:eastAsia="Times New Roman" w:hAnsi="Times New Roman" w:cs="Times New Roman"/>
          <w:b/>
          <w:bCs/>
          <w:color w:val="000000" w:themeColor="text1"/>
          <w:sz w:val="24"/>
          <w:szCs w:val="24"/>
        </w:rPr>
        <w:br/>
        <w:t xml:space="preserve">        app:layout_constraintBottom_toBottomOf="parent"</w:t>
      </w:r>
      <w:r w:rsidRPr="00403003">
        <w:rPr>
          <w:rFonts w:ascii="Times New Roman" w:eastAsia="Times New Roman" w:hAnsi="Times New Roman" w:cs="Times New Roman"/>
          <w:b/>
          <w:bCs/>
          <w:color w:val="000000" w:themeColor="text1"/>
          <w:sz w:val="24"/>
          <w:szCs w:val="24"/>
        </w:rPr>
        <w:br/>
        <w:t xml:space="preserve">        app:layout_constraintLeft_toLeftOf="parent"</w:t>
      </w:r>
      <w:r w:rsidRPr="00403003">
        <w:rPr>
          <w:rFonts w:ascii="Times New Roman" w:eastAsia="Times New Roman" w:hAnsi="Times New Roman" w:cs="Times New Roman"/>
          <w:b/>
          <w:bCs/>
          <w:color w:val="000000" w:themeColor="text1"/>
          <w:sz w:val="24"/>
          <w:szCs w:val="24"/>
        </w:rPr>
        <w:br/>
      </w:r>
      <w:r w:rsidRPr="00403003">
        <w:rPr>
          <w:rFonts w:ascii="Times New Roman" w:eastAsia="Times New Roman" w:hAnsi="Times New Roman" w:cs="Times New Roman"/>
          <w:b/>
          <w:bCs/>
          <w:color w:val="000000" w:themeColor="text1"/>
          <w:sz w:val="24"/>
          <w:szCs w:val="24"/>
        </w:rPr>
        <w:lastRenderedPageBreak/>
        <w:t xml:space="preserve">        app:layout_constraintRight_toRightOf="parent"</w:t>
      </w:r>
      <w:r w:rsidRPr="00403003">
        <w:rPr>
          <w:rFonts w:ascii="Times New Roman" w:eastAsia="Times New Roman" w:hAnsi="Times New Roman" w:cs="Times New Roman"/>
          <w:b/>
          <w:bCs/>
          <w:color w:val="000000" w:themeColor="text1"/>
          <w:sz w:val="24"/>
          <w:szCs w:val="24"/>
        </w:rPr>
        <w:br/>
        <w:t xml:space="preserve">        app:layout_constraintTop_toTopOf="parent"</w:t>
      </w:r>
      <w:r w:rsidRPr="00403003">
        <w:rPr>
          <w:rFonts w:ascii="Times New Roman" w:eastAsia="Times New Roman" w:hAnsi="Times New Roman" w:cs="Times New Roman"/>
          <w:b/>
          <w:bCs/>
          <w:color w:val="000000" w:themeColor="text1"/>
          <w:sz w:val="24"/>
          <w:szCs w:val="24"/>
        </w:rPr>
        <w:br/>
        <w:t xml:space="preserve">        android:layout_marginLeft="26dp"</w:t>
      </w:r>
      <w:r w:rsidRPr="00403003">
        <w:rPr>
          <w:rFonts w:ascii="Times New Roman" w:eastAsia="Times New Roman" w:hAnsi="Times New Roman" w:cs="Times New Roman"/>
          <w:b/>
          <w:bCs/>
          <w:color w:val="000000" w:themeColor="text1"/>
          <w:sz w:val="24"/>
          <w:szCs w:val="24"/>
        </w:rPr>
        <w:br/>
        <w:t xml:space="preserve">        android:layout_marginStart="26dp"</w:t>
      </w:r>
      <w:r w:rsidRPr="00403003">
        <w:rPr>
          <w:rFonts w:ascii="Times New Roman" w:eastAsia="Times New Roman" w:hAnsi="Times New Roman" w:cs="Times New Roman"/>
          <w:b/>
          <w:bCs/>
          <w:color w:val="000000" w:themeColor="text1"/>
          <w:sz w:val="24"/>
          <w:szCs w:val="24"/>
        </w:rPr>
        <w:br/>
        <w:t xml:space="preserve">        android:layout_marginTop="59dp"</w:t>
      </w:r>
      <w:r w:rsidRPr="00403003">
        <w:rPr>
          <w:rFonts w:ascii="Times New Roman" w:eastAsia="Times New Roman" w:hAnsi="Times New Roman" w:cs="Times New Roman"/>
          <w:b/>
          <w:bCs/>
          <w:color w:val="000000" w:themeColor="text1"/>
          <w:sz w:val="24"/>
          <w:szCs w:val="24"/>
        </w:rPr>
        <w:br/>
        <w:t xml:space="preserve">        android:id="@+id/textView"</w:t>
      </w:r>
      <w:r w:rsidRPr="00403003">
        <w:rPr>
          <w:rFonts w:ascii="Times New Roman" w:eastAsia="Times New Roman" w:hAnsi="Times New Roman" w:cs="Times New Roman"/>
          <w:b/>
          <w:bCs/>
          <w:color w:val="000000" w:themeColor="text1"/>
          <w:sz w:val="24"/>
          <w:szCs w:val="24"/>
        </w:rPr>
        <w:br/>
        <w:t xml:space="preserve">        android:layout_alignParentTop="true"</w:t>
      </w:r>
      <w:r w:rsidRPr="00403003">
        <w:rPr>
          <w:rFonts w:ascii="Times New Roman" w:eastAsia="Times New Roman" w:hAnsi="Times New Roman" w:cs="Times New Roman"/>
          <w:b/>
          <w:bCs/>
          <w:color w:val="000000" w:themeColor="text1"/>
          <w:sz w:val="24"/>
          <w:szCs w:val="24"/>
        </w:rPr>
        <w:br/>
        <w:t xml:space="preserve">        android:layout_alignParentLeft="true"</w:t>
      </w:r>
      <w:r w:rsidRPr="00403003">
        <w:rPr>
          <w:rFonts w:ascii="Times New Roman" w:eastAsia="Times New Roman" w:hAnsi="Times New Roman" w:cs="Times New Roman"/>
          <w:b/>
          <w:bCs/>
          <w:color w:val="000000" w:themeColor="text1"/>
          <w:sz w:val="24"/>
          <w:szCs w:val="24"/>
        </w:rPr>
        <w:br/>
        <w:t xml:space="preserve">        android:layout_alignParentStart="true" </w:t>
      </w:r>
      <w:r w:rsidRPr="00403003">
        <w:rPr>
          <w:rFonts w:ascii="Times New Roman" w:eastAsia="Times New Roman" w:hAnsi="Times New Roman" w:cs="Times New Roman"/>
          <w:color w:val="000000" w:themeColor="text1"/>
          <w:sz w:val="24"/>
          <w:szCs w:val="24"/>
        </w:rPr>
        <w:t>/&gt;</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br/>
        <w:t>&lt;</w:t>
      </w:r>
      <w:r w:rsidRPr="00403003">
        <w:rPr>
          <w:rFonts w:ascii="Times New Roman" w:eastAsia="Times New Roman" w:hAnsi="Times New Roman" w:cs="Times New Roman"/>
          <w:b/>
          <w:bCs/>
          <w:color w:val="000000" w:themeColor="text1"/>
          <w:sz w:val="24"/>
          <w:szCs w:val="24"/>
        </w:rPr>
        <w:t>EditText</w:t>
      </w:r>
      <w:r w:rsidRPr="00403003">
        <w:rPr>
          <w:rFonts w:ascii="Times New Roman" w:eastAsia="Times New Roman" w:hAnsi="Times New Roman" w:cs="Times New Roman"/>
          <w:b/>
          <w:bCs/>
          <w:color w:val="000000" w:themeColor="text1"/>
          <w:sz w:val="24"/>
          <w:szCs w:val="24"/>
        </w:rPr>
        <w:br/>
        <w:t xml:space="preserve">        android:id="@+id/editText"</w:t>
      </w:r>
      <w:r w:rsidRPr="00403003">
        <w:rPr>
          <w:rFonts w:ascii="Times New Roman" w:eastAsia="Times New Roman" w:hAnsi="Times New Roman" w:cs="Times New Roman"/>
          <w:b/>
          <w:bCs/>
          <w:color w:val="000000" w:themeColor="text1"/>
          <w:sz w:val="24"/>
          <w:szCs w:val="24"/>
        </w:rPr>
        <w:br/>
        <w:t xml:space="preserve">        android:layout_width="wrap_content"</w:t>
      </w:r>
      <w:r w:rsidRPr="00403003">
        <w:rPr>
          <w:rFonts w:ascii="Times New Roman" w:eastAsia="Times New Roman" w:hAnsi="Times New Roman" w:cs="Times New Roman"/>
          <w:b/>
          <w:bCs/>
          <w:color w:val="000000" w:themeColor="text1"/>
          <w:sz w:val="24"/>
          <w:szCs w:val="24"/>
        </w:rPr>
        <w:br/>
        <w:t xml:space="preserve">        android:layout_height="wrap_content"</w:t>
      </w:r>
      <w:r w:rsidRPr="00403003">
        <w:rPr>
          <w:rFonts w:ascii="Times New Roman" w:eastAsia="Times New Roman" w:hAnsi="Times New Roman" w:cs="Times New Roman"/>
          <w:b/>
          <w:bCs/>
          <w:color w:val="000000" w:themeColor="text1"/>
          <w:sz w:val="24"/>
          <w:szCs w:val="24"/>
        </w:rPr>
        <w:br/>
        <w:t xml:space="preserve">        android:layout_above="@+id/button2"</w:t>
      </w:r>
      <w:r w:rsidRPr="00403003">
        <w:rPr>
          <w:rFonts w:ascii="Times New Roman" w:eastAsia="Times New Roman" w:hAnsi="Times New Roman" w:cs="Times New Roman"/>
          <w:b/>
          <w:bCs/>
          <w:color w:val="000000" w:themeColor="text1"/>
          <w:sz w:val="24"/>
          <w:szCs w:val="24"/>
        </w:rPr>
        <w:br/>
        <w:t xml:space="preserve">        android:layout_alignLeft="@+id/button2"</w:t>
      </w:r>
      <w:r w:rsidRPr="00403003">
        <w:rPr>
          <w:rFonts w:ascii="Times New Roman" w:eastAsia="Times New Roman" w:hAnsi="Times New Roman" w:cs="Times New Roman"/>
          <w:b/>
          <w:bCs/>
          <w:color w:val="000000" w:themeColor="text1"/>
          <w:sz w:val="24"/>
          <w:szCs w:val="24"/>
        </w:rPr>
        <w:br/>
        <w:t xml:space="preserve">        android:layout_alignStart="@+id/button2"</w:t>
      </w:r>
      <w:r w:rsidRPr="00403003">
        <w:rPr>
          <w:rFonts w:ascii="Times New Roman" w:eastAsia="Times New Roman" w:hAnsi="Times New Roman" w:cs="Times New Roman"/>
          <w:b/>
          <w:bCs/>
          <w:color w:val="000000" w:themeColor="text1"/>
          <w:sz w:val="24"/>
          <w:szCs w:val="24"/>
        </w:rPr>
        <w:br/>
        <w:t xml:space="preserve">        android:layout_marginLeft="31dp"</w:t>
      </w:r>
      <w:r w:rsidRPr="00403003">
        <w:rPr>
          <w:rFonts w:ascii="Times New Roman" w:eastAsia="Times New Roman" w:hAnsi="Times New Roman" w:cs="Times New Roman"/>
          <w:b/>
          <w:bCs/>
          <w:color w:val="000000" w:themeColor="text1"/>
          <w:sz w:val="24"/>
          <w:szCs w:val="24"/>
        </w:rPr>
        <w:br/>
        <w:t xml:space="preserve">        android:layout_marginStart="31dp"</w:t>
      </w:r>
      <w:r w:rsidRPr="00403003">
        <w:rPr>
          <w:rFonts w:ascii="Times New Roman" w:eastAsia="Times New Roman" w:hAnsi="Times New Roman" w:cs="Times New Roman"/>
          <w:b/>
          <w:bCs/>
          <w:color w:val="000000" w:themeColor="text1"/>
          <w:sz w:val="24"/>
          <w:szCs w:val="24"/>
        </w:rPr>
        <w:br/>
        <w:t xml:space="preserve">        android:ems="10"</w:t>
      </w:r>
      <w:r w:rsidRPr="00403003">
        <w:rPr>
          <w:rFonts w:ascii="Times New Roman" w:eastAsia="Times New Roman" w:hAnsi="Times New Roman" w:cs="Times New Roman"/>
          <w:b/>
          <w:bCs/>
          <w:color w:val="000000" w:themeColor="text1"/>
          <w:sz w:val="24"/>
          <w:szCs w:val="24"/>
        </w:rPr>
        <w:br/>
        <w:t xml:space="preserve">        android:inputType="textPersonName"</w:t>
      </w:r>
      <w:r w:rsidRPr="00403003">
        <w:rPr>
          <w:rFonts w:ascii="Times New Roman" w:eastAsia="Times New Roman" w:hAnsi="Times New Roman" w:cs="Times New Roman"/>
          <w:b/>
          <w:bCs/>
          <w:color w:val="000000" w:themeColor="text1"/>
          <w:sz w:val="24"/>
          <w:szCs w:val="24"/>
        </w:rPr>
        <w:br/>
        <w:t xml:space="preserve">        android:text="" </w:t>
      </w:r>
      <w:r w:rsidRPr="00403003">
        <w:rPr>
          <w:rFonts w:ascii="Times New Roman" w:eastAsia="Times New Roman" w:hAnsi="Times New Roman" w:cs="Times New Roman"/>
          <w:color w:val="000000" w:themeColor="text1"/>
          <w:sz w:val="24"/>
          <w:szCs w:val="24"/>
        </w:rPr>
        <w:t>/&gt;</w:t>
      </w:r>
      <w:r w:rsidRPr="00403003">
        <w:rPr>
          <w:rFonts w:ascii="Times New Roman" w:eastAsia="Times New Roman" w:hAnsi="Times New Roman" w:cs="Times New Roman"/>
          <w:color w:val="000000" w:themeColor="text1"/>
          <w:sz w:val="24"/>
          <w:szCs w:val="24"/>
        </w:rPr>
        <w:br/>
      </w:r>
      <w:r w:rsidR="00736FB2"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t>&lt;</w:t>
      </w:r>
      <w:r w:rsidRPr="00403003">
        <w:rPr>
          <w:rFonts w:ascii="Times New Roman" w:eastAsia="Times New Roman" w:hAnsi="Times New Roman" w:cs="Times New Roman"/>
          <w:b/>
          <w:bCs/>
          <w:color w:val="000000" w:themeColor="text1"/>
          <w:sz w:val="24"/>
          <w:szCs w:val="24"/>
        </w:rPr>
        <w:t>Button</w:t>
      </w:r>
      <w:r w:rsidRPr="00403003">
        <w:rPr>
          <w:rFonts w:ascii="Times New Roman" w:eastAsia="Times New Roman" w:hAnsi="Times New Roman" w:cs="Times New Roman"/>
          <w:b/>
          <w:bCs/>
          <w:color w:val="000000" w:themeColor="text1"/>
          <w:sz w:val="24"/>
          <w:szCs w:val="24"/>
        </w:rPr>
        <w:br/>
        <w:t xml:space="preserve">        android:id="@+id/button2"</w:t>
      </w:r>
      <w:r w:rsidRPr="00403003">
        <w:rPr>
          <w:rFonts w:ascii="Times New Roman" w:eastAsia="Times New Roman" w:hAnsi="Times New Roman" w:cs="Times New Roman"/>
          <w:b/>
          <w:bCs/>
          <w:color w:val="000000" w:themeColor="text1"/>
          <w:sz w:val="24"/>
          <w:szCs w:val="24"/>
        </w:rPr>
        <w:br/>
        <w:t xml:space="preserve">        android:layout_width="wrap_content"</w:t>
      </w:r>
      <w:r w:rsidRPr="00403003">
        <w:rPr>
          <w:rFonts w:ascii="Times New Roman" w:eastAsia="Times New Roman" w:hAnsi="Times New Roman" w:cs="Times New Roman"/>
          <w:b/>
          <w:bCs/>
          <w:color w:val="000000" w:themeColor="text1"/>
          <w:sz w:val="24"/>
          <w:szCs w:val="24"/>
        </w:rPr>
        <w:br/>
        <w:t xml:space="preserve">        android:layout_height="wrap_content"</w:t>
      </w:r>
      <w:r w:rsidRPr="00403003">
        <w:rPr>
          <w:rFonts w:ascii="Times New Roman" w:eastAsia="Times New Roman" w:hAnsi="Times New Roman" w:cs="Times New Roman"/>
          <w:b/>
          <w:bCs/>
          <w:color w:val="000000" w:themeColor="text1"/>
          <w:sz w:val="24"/>
          <w:szCs w:val="24"/>
        </w:rPr>
        <w:br/>
        <w:t xml:space="preserve">        android:layout_marginTop="131dp"</w:t>
      </w:r>
      <w:r w:rsidRPr="00403003">
        <w:rPr>
          <w:rFonts w:ascii="Times New Roman" w:eastAsia="Times New Roman" w:hAnsi="Times New Roman" w:cs="Times New Roman"/>
          <w:b/>
          <w:bCs/>
          <w:color w:val="000000" w:themeColor="text1"/>
          <w:sz w:val="24"/>
          <w:szCs w:val="24"/>
        </w:rPr>
        <w:br/>
        <w:t xml:space="preserve">        android:text="Submit"</w:t>
      </w:r>
      <w:r w:rsidRPr="00403003">
        <w:rPr>
          <w:rFonts w:ascii="Times New Roman" w:eastAsia="Times New Roman" w:hAnsi="Times New Roman" w:cs="Times New Roman"/>
          <w:b/>
          <w:bCs/>
          <w:color w:val="000000" w:themeColor="text1"/>
          <w:sz w:val="24"/>
          <w:szCs w:val="24"/>
        </w:rPr>
        <w:br/>
        <w:t xml:space="preserve">        android:layout_below="@+id/textView"</w:t>
      </w:r>
      <w:r w:rsidRPr="00403003">
        <w:rPr>
          <w:rFonts w:ascii="Times New Roman" w:eastAsia="Times New Roman" w:hAnsi="Times New Roman" w:cs="Times New Roman"/>
          <w:b/>
          <w:bCs/>
          <w:color w:val="000000" w:themeColor="text1"/>
          <w:sz w:val="24"/>
          <w:szCs w:val="24"/>
        </w:rPr>
        <w:br/>
        <w:t xml:space="preserve">        android:layout_centerHorizontal="true" </w:t>
      </w:r>
      <w:r w:rsidRPr="00403003">
        <w:rPr>
          <w:rFonts w:ascii="Times New Roman" w:eastAsia="Times New Roman" w:hAnsi="Times New Roman" w:cs="Times New Roman"/>
          <w:color w:val="000000" w:themeColor="text1"/>
          <w:sz w:val="24"/>
          <w:szCs w:val="24"/>
        </w:rPr>
        <w:t>/&gt;</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br/>
        <w:t>&lt;/</w:t>
      </w:r>
      <w:r w:rsidRPr="00403003">
        <w:rPr>
          <w:rFonts w:ascii="Times New Roman" w:eastAsia="Times New Roman" w:hAnsi="Times New Roman" w:cs="Times New Roman"/>
          <w:b/>
          <w:bCs/>
          <w:color w:val="000000" w:themeColor="text1"/>
          <w:sz w:val="24"/>
          <w:szCs w:val="24"/>
        </w:rPr>
        <w:t>RelativeLayout</w:t>
      </w:r>
      <w:r w:rsidRPr="00403003">
        <w:rPr>
          <w:rFonts w:ascii="Times New Roman" w:eastAsia="Times New Roman" w:hAnsi="Times New Roman" w:cs="Times New Roman"/>
          <w:color w:val="000000" w:themeColor="text1"/>
          <w:sz w:val="24"/>
          <w:szCs w:val="24"/>
        </w:rPr>
        <w:t>&gt;</w:t>
      </w:r>
    </w:p>
    <w:p w:rsidR="00573D5B" w:rsidRPr="00403003" w:rsidRDefault="00573D5B" w:rsidP="009B3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573D5B" w:rsidRPr="00403003" w:rsidRDefault="00DA1DE9" w:rsidP="009B3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u w:val="single"/>
        </w:rPr>
      </w:pPr>
      <w:r w:rsidRPr="00403003">
        <w:rPr>
          <w:rFonts w:ascii="Times New Roman" w:eastAsia="Times New Roman" w:hAnsi="Times New Roman" w:cs="Times New Roman"/>
          <w:color w:val="000000" w:themeColor="text1"/>
          <w:sz w:val="24"/>
          <w:szCs w:val="24"/>
          <w:u w:val="single"/>
        </w:rPr>
        <w:t>Mai</w:t>
      </w:r>
      <w:r w:rsidR="00573D5B" w:rsidRPr="00403003">
        <w:rPr>
          <w:rFonts w:ascii="Times New Roman" w:eastAsia="Times New Roman" w:hAnsi="Times New Roman" w:cs="Times New Roman"/>
          <w:color w:val="000000" w:themeColor="text1"/>
          <w:sz w:val="24"/>
          <w:szCs w:val="24"/>
          <w:u w:val="single"/>
        </w:rPr>
        <w:t>nActivity.java</w:t>
      </w:r>
    </w:p>
    <w:p w:rsidR="00DA1DE9" w:rsidRPr="00403003" w:rsidRDefault="00DA1DE9" w:rsidP="009B3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573D5B" w:rsidRPr="00403003" w:rsidRDefault="00573D5B" w:rsidP="00573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403003">
        <w:rPr>
          <w:rFonts w:ascii="Times New Roman" w:eastAsia="Times New Roman" w:hAnsi="Times New Roman" w:cs="Times New Roman"/>
          <w:b/>
          <w:bCs/>
          <w:color w:val="000000" w:themeColor="text1"/>
          <w:sz w:val="24"/>
          <w:szCs w:val="24"/>
        </w:rPr>
        <w:t xml:space="preserve">package </w:t>
      </w:r>
      <w:r w:rsidRPr="00403003">
        <w:rPr>
          <w:rFonts w:ascii="Times New Roman" w:eastAsia="Times New Roman" w:hAnsi="Times New Roman" w:cs="Times New Roman"/>
          <w:color w:val="000000" w:themeColor="text1"/>
          <w:sz w:val="24"/>
          <w:szCs w:val="24"/>
        </w:rPr>
        <w:t>com.example.rajesh.inentexample;</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android.content.Intent;</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android.support.v7.app.AppCompatActivity;</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android.os.Bundle;</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android.view.View;</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android.widget.Button;</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android.widget.EditText;</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android.widget.TextView;</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lastRenderedPageBreak/>
        <w:br/>
      </w:r>
      <w:r w:rsidRPr="00403003">
        <w:rPr>
          <w:rFonts w:ascii="Times New Roman" w:eastAsia="Times New Roman" w:hAnsi="Times New Roman" w:cs="Times New Roman"/>
          <w:b/>
          <w:bCs/>
          <w:color w:val="000000" w:themeColor="text1"/>
          <w:sz w:val="24"/>
          <w:szCs w:val="24"/>
        </w:rPr>
        <w:t xml:space="preserve">public class </w:t>
      </w:r>
      <w:r w:rsidRPr="00403003">
        <w:rPr>
          <w:rFonts w:ascii="Times New Roman" w:eastAsia="Times New Roman" w:hAnsi="Times New Roman" w:cs="Times New Roman"/>
          <w:color w:val="000000" w:themeColor="text1"/>
          <w:sz w:val="24"/>
          <w:szCs w:val="24"/>
        </w:rPr>
        <w:t xml:space="preserve">MainActivity </w:t>
      </w:r>
      <w:r w:rsidRPr="00403003">
        <w:rPr>
          <w:rFonts w:ascii="Times New Roman" w:eastAsia="Times New Roman" w:hAnsi="Times New Roman" w:cs="Times New Roman"/>
          <w:b/>
          <w:bCs/>
          <w:color w:val="000000" w:themeColor="text1"/>
          <w:sz w:val="24"/>
          <w:szCs w:val="24"/>
        </w:rPr>
        <w:t xml:space="preserve">extends </w:t>
      </w:r>
      <w:r w:rsidRPr="00403003">
        <w:rPr>
          <w:rFonts w:ascii="Times New Roman" w:eastAsia="Times New Roman" w:hAnsi="Times New Roman" w:cs="Times New Roman"/>
          <w:color w:val="000000" w:themeColor="text1"/>
          <w:sz w:val="24"/>
          <w:szCs w:val="24"/>
        </w:rPr>
        <w:t>AppCompatActivity {</w:t>
      </w:r>
      <w:r w:rsidRPr="00403003">
        <w:rPr>
          <w:rFonts w:ascii="Times New Roman" w:eastAsia="Times New Roman" w:hAnsi="Times New Roman" w:cs="Times New Roman"/>
          <w:color w:val="000000" w:themeColor="text1"/>
          <w:sz w:val="24"/>
          <w:szCs w:val="24"/>
        </w:rPr>
        <w:br/>
        <w:t xml:space="preserve">    EditText </w:t>
      </w:r>
      <w:r w:rsidRPr="00403003">
        <w:rPr>
          <w:rFonts w:ascii="Times New Roman" w:eastAsia="Times New Roman" w:hAnsi="Times New Roman" w:cs="Times New Roman"/>
          <w:b/>
          <w:bCs/>
          <w:color w:val="000000" w:themeColor="text1"/>
          <w:sz w:val="24"/>
          <w:szCs w:val="24"/>
        </w:rPr>
        <w:t>t1</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color w:val="000000" w:themeColor="text1"/>
          <w:sz w:val="24"/>
          <w:szCs w:val="24"/>
        </w:rPr>
        <w:br/>
        <w:t xml:space="preserve">    Button </w:t>
      </w:r>
      <w:r w:rsidRPr="00403003">
        <w:rPr>
          <w:rFonts w:ascii="Times New Roman" w:eastAsia="Times New Roman" w:hAnsi="Times New Roman" w:cs="Times New Roman"/>
          <w:b/>
          <w:bCs/>
          <w:color w:val="000000" w:themeColor="text1"/>
          <w:sz w:val="24"/>
          <w:szCs w:val="24"/>
        </w:rPr>
        <w:t>b1</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color w:val="000000" w:themeColor="text1"/>
          <w:sz w:val="24"/>
          <w:szCs w:val="24"/>
        </w:rPr>
        <w:br/>
        <w:t xml:space="preserve">    @Override</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protected void </w:t>
      </w:r>
      <w:r w:rsidRPr="00403003">
        <w:rPr>
          <w:rFonts w:ascii="Times New Roman" w:eastAsia="Times New Roman" w:hAnsi="Times New Roman" w:cs="Times New Roman"/>
          <w:color w:val="000000" w:themeColor="text1"/>
          <w:sz w:val="24"/>
          <w:szCs w:val="24"/>
        </w:rPr>
        <w:t>onCreate(Bundle savedInstanceState) {</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super</w:t>
      </w:r>
      <w:r w:rsidRPr="00403003">
        <w:rPr>
          <w:rFonts w:ascii="Times New Roman" w:eastAsia="Times New Roman" w:hAnsi="Times New Roman" w:cs="Times New Roman"/>
          <w:color w:val="000000" w:themeColor="text1"/>
          <w:sz w:val="24"/>
          <w:szCs w:val="24"/>
        </w:rPr>
        <w:t>.onCreate(savedInstanceState);</w:t>
      </w:r>
      <w:r w:rsidRPr="00403003">
        <w:rPr>
          <w:rFonts w:ascii="Times New Roman" w:eastAsia="Times New Roman" w:hAnsi="Times New Roman" w:cs="Times New Roman"/>
          <w:color w:val="000000" w:themeColor="text1"/>
          <w:sz w:val="24"/>
          <w:szCs w:val="24"/>
        </w:rPr>
        <w:br/>
        <w:t xml:space="preserve">        setContentView(R.layout.</w:t>
      </w:r>
      <w:r w:rsidRPr="00403003">
        <w:rPr>
          <w:rFonts w:ascii="Times New Roman" w:eastAsia="Times New Roman" w:hAnsi="Times New Roman" w:cs="Times New Roman"/>
          <w:b/>
          <w:bCs/>
          <w:i/>
          <w:iCs/>
          <w:color w:val="000000" w:themeColor="text1"/>
          <w:sz w:val="24"/>
          <w:szCs w:val="24"/>
        </w:rPr>
        <w:t>activity_main</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b1</w:t>
      </w:r>
      <w:r w:rsidRPr="00403003">
        <w:rPr>
          <w:rFonts w:ascii="Times New Roman" w:eastAsia="Times New Roman" w:hAnsi="Times New Roman" w:cs="Times New Roman"/>
          <w:color w:val="000000" w:themeColor="text1"/>
          <w:sz w:val="24"/>
          <w:szCs w:val="24"/>
        </w:rPr>
        <w:t>=(Button)findViewById(R.id.</w:t>
      </w:r>
      <w:r w:rsidRPr="00403003">
        <w:rPr>
          <w:rFonts w:ascii="Times New Roman" w:eastAsia="Times New Roman" w:hAnsi="Times New Roman" w:cs="Times New Roman"/>
          <w:b/>
          <w:bCs/>
          <w:i/>
          <w:iCs/>
          <w:color w:val="000000" w:themeColor="text1"/>
          <w:sz w:val="24"/>
          <w:szCs w:val="24"/>
        </w:rPr>
        <w:t>button2</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t1</w:t>
      </w:r>
      <w:r w:rsidRPr="00403003">
        <w:rPr>
          <w:rFonts w:ascii="Times New Roman" w:eastAsia="Times New Roman" w:hAnsi="Times New Roman" w:cs="Times New Roman"/>
          <w:color w:val="000000" w:themeColor="text1"/>
          <w:sz w:val="24"/>
          <w:szCs w:val="24"/>
        </w:rPr>
        <w:t>=(EditText) findViewById(R.id.</w:t>
      </w:r>
      <w:r w:rsidRPr="00403003">
        <w:rPr>
          <w:rFonts w:ascii="Times New Roman" w:eastAsia="Times New Roman" w:hAnsi="Times New Roman" w:cs="Times New Roman"/>
          <w:b/>
          <w:bCs/>
          <w:i/>
          <w:iCs/>
          <w:color w:val="000000" w:themeColor="text1"/>
          <w:sz w:val="24"/>
          <w:szCs w:val="24"/>
        </w:rPr>
        <w:t>editText</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b1</w:t>
      </w:r>
      <w:r w:rsidRPr="00403003">
        <w:rPr>
          <w:rFonts w:ascii="Times New Roman" w:eastAsia="Times New Roman" w:hAnsi="Times New Roman" w:cs="Times New Roman"/>
          <w:color w:val="000000" w:themeColor="text1"/>
          <w:sz w:val="24"/>
          <w:szCs w:val="24"/>
        </w:rPr>
        <w:t>.setOnClickListener(</w:t>
      </w:r>
      <w:r w:rsidRPr="00403003">
        <w:rPr>
          <w:rFonts w:ascii="Times New Roman" w:eastAsia="Times New Roman" w:hAnsi="Times New Roman" w:cs="Times New Roman"/>
          <w:b/>
          <w:bCs/>
          <w:color w:val="000000" w:themeColor="text1"/>
          <w:sz w:val="24"/>
          <w:szCs w:val="24"/>
        </w:rPr>
        <w:t xml:space="preserve">new </w:t>
      </w:r>
      <w:r w:rsidRPr="00403003">
        <w:rPr>
          <w:rFonts w:ascii="Times New Roman" w:eastAsia="Times New Roman" w:hAnsi="Times New Roman" w:cs="Times New Roman"/>
          <w:color w:val="000000" w:themeColor="text1"/>
          <w:sz w:val="24"/>
          <w:szCs w:val="24"/>
        </w:rPr>
        <w:t>View.OnClickListener()</w:t>
      </w:r>
      <w:r w:rsidRPr="00403003">
        <w:rPr>
          <w:rFonts w:ascii="Times New Roman" w:eastAsia="Times New Roman" w:hAnsi="Times New Roman" w:cs="Times New Roman"/>
          <w:color w:val="000000" w:themeColor="text1"/>
          <w:sz w:val="24"/>
          <w:szCs w:val="24"/>
        </w:rPr>
        <w:br/>
        <w:t xml:space="preserve">        {</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public void </w:t>
      </w:r>
      <w:r w:rsidRPr="00403003">
        <w:rPr>
          <w:rFonts w:ascii="Times New Roman" w:eastAsia="Times New Roman" w:hAnsi="Times New Roman" w:cs="Times New Roman"/>
          <w:color w:val="000000" w:themeColor="text1"/>
          <w:sz w:val="24"/>
          <w:szCs w:val="24"/>
        </w:rPr>
        <w:t>onClick(View view)</w:t>
      </w:r>
      <w:r w:rsidRPr="00403003">
        <w:rPr>
          <w:rFonts w:ascii="Times New Roman" w:eastAsia="Times New Roman" w:hAnsi="Times New Roman" w:cs="Times New Roman"/>
          <w:color w:val="000000" w:themeColor="text1"/>
          <w:sz w:val="24"/>
          <w:szCs w:val="24"/>
        </w:rPr>
        <w:br/>
        <w:t xml:space="preserve">            {</w:t>
      </w:r>
      <w:r w:rsidRPr="00403003">
        <w:rPr>
          <w:rFonts w:ascii="Times New Roman" w:eastAsia="Times New Roman" w:hAnsi="Times New Roman" w:cs="Times New Roman"/>
          <w:color w:val="000000" w:themeColor="text1"/>
          <w:sz w:val="24"/>
          <w:szCs w:val="24"/>
        </w:rPr>
        <w:br/>
        <w:t xml:space="preserve">                String name= String.</w:t>
      </w:r>
      <w:r w:rsidRPr="00403003">
        <w:rPr>
          <w:rFonts w:ascii="Times New Roman" w:eastAsia="Times New Roman" w:hAnsi="Times New Roman" w:cs="Times New Roman"/>
          <w:i/>
          <w:iCs/>
          <w:color w:val="000000" w:themeColor="text1"/>
          <w:sz w:val="24"/>
          <w:szCs w:val="24"/>
        </w:rPr>
        <w:t>valueOf</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b/>
          <w:bCs/>
          <w:color w:val="000000" w:themeColor="text1"/>
          <w:sz w:val="24"/>
          <w:szCs w:val="24"/>
        </w:rPr>
        <w:t>t1</w:t>
      </w:r>
      <w:r w:rsidRPr="00403003">
        <w:rPr>
          <w:rFonts w:ascii="Times New Roman" w:eastAsia="Times New Roman" w:hAnsi="Times New Roman" w:cs="Times New Roman"/>
          <w:color w:val="000000" w:themeColor="text1"/>
          <w:sz w:val="24"/>
          <w:szCs w:val="24"/>
        </w:rPr>
        <w:t>.getText());</w:t>
      </w:r>
      <w:r w:rsidRPr="00403003">
        <w:rPr>
          <w:rFonts w:ascii="Times New Roman" w:eastAsia="Times New Roman" w:hAnsi="Times New Roman" w:cs="Times New Roman"/>
          <w:color w:val="000000" w:themeColor="text1"/>
          <w:sz w:val="24"/>
          <w:szCs w:val="24"/>
        </w:rPr>
        <w:br/>
        <w:t xml:space="preserve">                Intent intent= </w:t>
      </w:r>
      <w:r w:rsidRPr="00403003">
        <w:rPr>
          <w:rFonts w:ascii="Times New Roman" w:eastAsia="Times New Roman" w:hAnsi="Times New Roman" w:cs="Times New Roman"/>
          <w:b/>
          <w:bCs/>
          <w:color w:val="000000" w:themeColor="text1"/>
          <w:sz w:val="24"/>
          <w:szCs w:val="24"/>
        </w:rPr>
        <w:t xml:space="preserve">new </w:t>
      </w:r>
      <w:r w:rsidRPr="00403003">
        <w:rPr>
          <w:rFonts w:ascii="Times New Roman" w:eastAsia="Times New Roman" w:hAnsi="Times New Roman" w:cs="Times New Roman"/>
          <w:color w:val="000000" w:themeColor="text1"/>
          <w:sz w:val="24"/>
          <w:szCs w:val="24"/>
        </w:rPr>
        <w:t>Intent(MainActivity.</w:t>
      </w:r>
      <w:r w:rsidRPr="00403003">
        <w:rPr>
          <w:rFonts w:ascii="Times New Roman" w:eastAsia="Times New Roman" w:hAnsi="Times New Roman" w:cs="Times New Roman"/>
          <w:b/>
          <w:bCs/>
          <w:color w:val="000000" w:themeColor="text1"/>
          <w:sz w:val="24"/>
          <w:szCs w:val="24"/>
        </w:rPr>
        <w:t>this</w:t>
      </w:r>
      <w:r w:rsidRPr="00403003">
        <w:rPr>
          <w:rFonts w:ascii="Times New Roman" w:eastAsia="Times New Roman" w:hAnsi="Times New Roman" w:cs="Times New Roman"/>
          <w:color w:val="000000" w:themeColor="text1"/>
          <w:sz w:val="24"/>
          <w:szCs w:val="24"/>
        </w:rPr>
        <w:t>,SecondActivity.</w:t>
      </w:r>
      <w:r w:rsidRPr="00403003">
        <w:rPr>
          <w:rFonts w:ascii="Times New Roman" w:eastAsia="Times New Roman" w:hAnsi="Times New Roman" w:cs="Times New Roman"/>
          <w:b/>
          <w:bCs/>
          <w:color w:val="000000" w:themeColor="text1"/>
          <w:sz w:val="24"/>
          <w:szCs w:val="24"/>
        </w:rPr>
        <w:t>class</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color w:val="000000" w:themeColor="text1"/>
          <w:sz w:val="24"/>
          <w:szCs w:val="24"/>
        </w:rPr>
        <w:br/>
        <w:t xml:space="preserve">                intent.putExtra(</w:t>
      </w:r>
      <w:r w:rsidRPr="00403003">
        <w:rPr>
          <w:rFonts w:ascii="Times New Roman" w:eastAsia="Times New Roman" w:hAnsi="Times New Roman" w:cs="Times New Roman"/>
          <w:b/>
          <w:bCs/>
          <w:color w:val="000000" w:themeColor="text1"/>
          <w:sz w:val="24"/>
          <w:szCs w:val="24"/>
        </w:rPr>
        <w:t>"Data"</w:t>
      </w:r>
      <w:r w:rsidRPr="00403003">
        <w:rPr>
          <w:rFonts w:ascii="Times New Roman" w:eastAsia="Times New Roman" w:hAnsi="Times New Roman" w:cs="Times New Roman"/>
          <w:color w:val="000000" w:themeColor="text1"/>
          <w:sz w:val="24"/>
          <w:szCs w:val="24"/>
        </w:rPr>
        <w:t>,name);</w:t>
      </w:r>
      <w:r w:rsidRPr="00403003">
        <w:rPr>
          <w:rFonts w:ascii="Times New Roman" w:eastAsia="Times New Roman" w:hAnsi="Times New Roman" w:cs="Times New Roman"/>
          <w:color w:val="000000" w:themeColor="text1"/>
          <w:sz w:val="24"/>
          <w:szCs w:val="24"/>
        </w:rPr>
        <w:br/>
        <w:t xml:space="preserve">                startActivity(intent);</w:t>
      </w:r>
      <w:r w:rsidRPr="00403003">
        <w:rPr>
          <w:rFonts w:ascii="Times New Roman" w:eastAsia="Times New Roman" w:hAnsi="Times New Roman" w:cs="Times New Roman"/>
          <w:color w:val="000000" w:themeColor="text1"/>
          <w:sz w:val="24"/>
          <w:szCs w:val="24"/>
        </w:rPr>
        <w:br/>
        <w:t xml:space="preserve">            }</w:t>
      </w:r>
      <w:r w:rsidRPr="00403003">
        <w:rPr>
          <w:rFonts w:ascii="Times New Roman" w:eastAsia="Times New Roman" w:hAnsi="Times New Roman" w:cs="Times New Roman"/>
          <w:color w:val="000000" w:themeColor="text1"/>
          <w:sz w:val="24"/>
          <w:szCs w:val="24"/>
        </w:rPr>
        <w:br/>
        <w:t xml:space="preserve">        });</w:t>
      </w:r>
      <w:r w:rsidRPr="00403003">
        <w:rPr>
          <w:rFonts w:ascii="Times New Roman" w:eastAsia="Times New Roman" w:hAnsi="Times New Roman" w:cs="Times New Roman"/>
          <w:color w:val="000000" w:themeColor="text1"/>
          <w:sz w:val="24"/>
          <w:szCs w:val="24"/>
        </w:rPr>
        <w:br/>
        <w:t xml:space="preserve">    }</w:t>
      </w:r>
      <w:r w:rsidRPr="00403003">
        <w:rPr>
          <w:rFonts w:ascii="Times New Roman" w:eastAsia="Times New Roman" w:hAnsi="Times New Roman" w:cs="Times New Roman"/>
          <w:color w:val="000000" w:themeColor="text1"/>
          <w:sz w:val="24"/>
          <w:szCs w:val="24"/>
        </w:rPr>
        <w:br/>
        <w:t>}</w:t>
      </w:r>
    </w:p>
    <w:p w:rsidR="00573D5B" w:rsidRPr="00403003" w:rsidRDefault="00573D5B" w:rsidP="009B3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573D5B" w:rsidRPr="00403003" w:rsidRDefault="00573D5B" w:rsidP="009B3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403003">
        <w:rPr>
          <w:rFonts w:ascii="Times New Roman" w:eastAsia="Times New Roman" w:hAnsi="Times New Roman" w:cs="Times New Roman"/>
          <w:color w:val="000000" w:themeColor="text1"/>
          <w:sz w:val="24"/>
          <w:szCs w:val="24"/>
          <w:u w:val="single"/>
        </w:rPr>
        <w:t>second.xml</w:t>
      </w:r>
      <w:r w:rsidRPr="00403003">
        <w:rPr>
          <w:rFonts w:ascii="Times New Roman" w:eastAsia="Times New Roman" w:hAnsi="Times New Roman" w:cs="Times New Roman"/>
          <w:color w:val="000000" w:themeColor="text1"/>
          <w:sz w:val="24"/>
          <w:szCs w:val="24"/>
        </w:rPr>
        <w:t>:</w:t>
      </w:r>
    </w:p>
    <w:p w:rsidR="00DA1DE9" w:rsidRPr="00403003" w:rsidRDefault="00DA1DE9" w:rsidP="009B3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573D5B" w:rsidRPr="00403003" w:rsidRDefault="00573D5B" w:rsidP="00573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403003">
        <w:rPr>
          <w:rFonts w:ascii="Times New Roman" w:eastAsia="Times New Roman" w:hAnsi="Times New Roman" w:cs="Times New Roman"/>
          <w:i/>
          <w:iCs/>
          <w:color w:val="000000" w:themeColor="text1"/>
          <w:sz w:val="24"/>
          <w:szCs w:val="24"/>
        </w:rPr>
        <w:t>&lt;?</w:t>
      </w:r>
      <w:r w:rsidRPr="00403003">
        <w:rPr>
          <w:rFonts w:ascii="Times New Roman" w:eastAsia="Times New Roman" w:hAnsi="Times New Roman" w:cs="Times New Roman"/>
          <w:b/>
          <w:bCs/>
          <w:color w:val="000000" w:themeColor="text1"/>
          <w:sz w:val="24"/>
          <w:szCs w:val="24"/>
        </w:rPr>
        <w:t>xml version="1.0" encoding="utf-8"</w:t>
      </w:r>
      <w:r w:rsidRPr="00403003">
        <w:rPr>
          <w:rFonts w:ascii="Times New Roman" w:eastAsia="Times New Roman" w:hAnsi="Times New Roman" w:cs="Times New Roman"/>
          <w:i/>
          <w:iCs/>
          <w:color w:val="000000" w:themeColor="text1"/>
          <w:sz w:val="24"/>
          <w:szCs w:val="24"/>
        </w:rPr>
        <w:t>?&gt;</w:t>
      </w:r>
      <w:r w:rsidRPr="00403003">
        <w:rPr>
          <w:rFonts w:ascii="Times New Roman" w:eastAsia="Times New Roman" w:hAnsi="Times New Roman" w:cs="Times New Roman"/>
          <w:i/>
          <w:iCs/>
          <w:color w:val="000000" w:themeColor="text1"/>
          <w:sz w:val="24"/>
          <w:szCs w:val="24"/>
        </w:rPr>
        <w:br/>
      </w:r>
      <w:r w:rsidRPr="00403003">
        <w:rPr>
          <w:rFonts w:ascii="Times New Roman" w:eastAsia="Times New Roman" w:hAnsi="Times New Roman" w:cs="Times New Roman"/>
          <w:color w:val="000000" w:themeColor="text1"/>
          <w:sz w:val="24"/>
          <w:szCs w:val="24"/>
        </w:rPr>
        <w:t>&lt;</w:t>
      </w:r>
      <w:r w:rsidRPr="00403003">
        <w:rPr>
          <w:rFonts w:ascii="Times New Roman" w:eastAsia="Times New Roman" w:hAnsi="Times New Roman" w:cs="Times New Roman"/>
          <w:b/>
          <w:bCs/>
          <w:color w:val="000000" w:themeColor="text1"/>
          <w:sz w:val="24"/>
          <w:szCs w:val="24"/>
        </w:rPr>
        <w:t>RelativeLayout xmlns:android="http://schemas.android.com/apk/res/android"</w:t>
      </w:r>
      <w:r w:rsidRPr="00403003">
        <w:rPr>
          <w:rFonts w:ascii="Times New Roman" w:eastAsia="Times New Roman" w:hAnsi="Times New Roman" w:cs="Times New Roman"/>
          <w:b/>
          <w:bCs/>
          <w:color w:val="000000" w:themeColor="text1"/>
          <w:sz w:val="24"/>
          <w:szCs w:val="24"/>
        </w:rPr>
        <w:br/>
        <w:t xml:space="preserve">    android:orientation="vertical" android:layout_width="match_parent"</w:t>
      </w:r>
      <w:r w:rsidRPr="00403003">
        <w:rPr>
          <w:rFonts w:ascii="Times New Roman" w:eastAsia="Times New Roman" w:hAnsi="Times New Roman" w:cs="Times New Roman"/>
          <w:b/>
          <w:bCs/>
          <w:color w:val="000000" w:themeColor="text1"/>
          <w:sz w:val="24"/>
          <w:szCs w:val="24"/>
        </w:rPr>
        <w:br/>
        <w:t xml:space="preserve">    android:layout_height="match_parent"</w:t>
      </w:r>
      <w:r w:rsidRPr="00403003">
        <w:rPr>
          <w:rFonts w:ascii="Times New Roman" w:eastAsia="Times New Roman" w:hAnsi="Times New Roman" w:cs="Times New Roman"/>
          <w:color w:val="000000" w:themeColor="text1"/>
          <w:sz w:val="24"/>
          <w:szCs w:val="24"/>
        </w:rPr>
        <w:t>&gt;</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br/>
        <w:t>&lt;</w:t>
      </w:r>
      <w:r w:rsidRPr="00403003">
        <w:rPr>
          <w:rFonts w:ascii="Times New Roman" w:eastAsia="Times New Roman" w:hAnsi="Times New Roman" w:cs="Times New Roman"/>
          <w:b/>
          <w:bCs/>
          <w:color w:val="000000" w:themeColor="text1"/>
          <w:sz w:val="24"/>
          <w:szCs w:val="24"/>
        </w:rPr>
        <w:t>TextView</w:t>
      </w:r>
      <w:r w:rsidRPr="00403003">
        <w:rPr>
          <w:rFonts w:ascii="Times New Roman" w:eastAsia="Times New Roman" w:hAnsi="Times New Roman" w:cs="Times New Roman"/>
          <w:b/>
          <w:bCs/>
          <w:color w:val="000000" w:themeColor="text1"/>
          <w:sz w:val="24"/>
          <w:szCs w:val="24"/>
        </w:rPr>
        <w:br/>
        <w:t xml:space="preserve">        android:id="@+id/textView2"</w:t>
      </w:r>
      <w:r w:rsidRPr="00403003">
        <w:rPr>
          <w:rFonts w:ascii="Times New Roman" w:eastAsia="Times New Roman" w:hAnsi="Times New Roman" w:cs="Times New Roman"/>
          <w:b/>
          <w:bCs/>
          <w:color w:val="000000" w:themeColor="text1"/>
          <w:sz w:val="24"/>
          <w:szCs w:val="24"/>
        </w:rPr>
        <w:br/>
        <w:t xml:space="preserve">        android:layout_width="wrap_content"</w:t>
      </w:r>
      <w:r w:rsidRPr="00403003">
        <w:rPr>
          <w:rFonts w:ascii="Times New Roman" w:eastAsia="Times New Roman" w:hAnsi="Times New Roman" w:cs="Times New Roman"/>
          <w:b/>
          <w:bCs/>
          <w:color w:val="000000" w:themeColor="text1"/>
          <w:sz w:val="24"/>
          <w:szCs w:val="24"/>
        </w:rPr>
        <w:br/>
        <w:t xml:space="preserve">        android:layout_height="wrap_content"</w:t>
      </w:r>
      <w:r w:rsidRPr="00403003">
        <w:rPr>
          <w:rFonts w:ascii="Times New Roman" w:eastAsia="Times New Roman" w:hAnsi="Times New Roman" w:cs="Times New Roman"/>
          <w:b/>
          <w:bCs/>
          <w:color w:val="000000" w:themeColor="text1"/>
          <w:sz w:val="24"/>
          <w:szCs w:val="24"/>
        </w:rPr>
        <w:br/>
        <w:t xml:space="preserve">        android:text="Second Activity" </w:t>
      </w:r>
      <w:r w:rsidRPr="00403003">
        <w:rPr>
          <w:rFonts w:ascii="Times New Roman" w:eastAsia="Times New Roman" w:hAnsi="Times New Roman" w:cs="Times New Roman"/>
          <w:color w:val="000000" w:themeColor="text1"/>
          <w:sz w:val="24"/>
          <w:szCs w:val="24"/>
        </w:rPr>
        <w:t>/&gt;</w:t>
      </w:r>
      <w:r w:rsidRPr="00403003">
        <w:rPr>
          <w:rFonts w:ascii="Times New Roman" w:eastAsia="Times New Roman" w:hAnsi="Times New Roman" w:cs="Times New Roman"/>
          <w:color w:val="000000" w:themeColor="text1"/>
          <w:sz w:val="24"/>
          <w:szCs w:val="24"/>
        </w:rPr>
        <w:br/>
        <w:t>&lt;/</w:t>
      </w:r>
      <w:r w:rsidRPr="00403003">
        <w:rPr>
          <w:rFonts w:ascii="Times New Roman" w:eastAsia="Times New Roman" w:hAnsi="Times New Roman" w:cs="Times New Roman"/>
          <w:b/>
          <w:bCs/>
          <w:color w:val="000000" w:themeColor="text1"/>
          <w:sz w:val="24"/>
          <w:szCs w:val="24"/>
        </w:rPr>
        <w:t>RelativeLayout</w:t>
      </w:r>
      <w:r w:rsidRPr="00403003">
        <w:rPr>
          <w:rFonts w:ascii="Times New Roman" w:eastAsia="Times New Roman" w:hAnsi="Times New Roman" w:cs="Times New Roman"/>
          <w:color w:val="000000" w:themeColor="text1"/>
          <w:sz w:val="24"/>
          <w:szCs w:val="24"/>
        </w:rPr>
        <w:t>&gt;</w:t>
      </w:r>
    </w:p>
    <w:p w:rsidR="00573D5B" w:rsidRPr="00403003" w:rsidRDefault="00573D5B" w:rsidP="009B3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573D5B" w:rsidRPr="00403003" w:rsidRDefault="00573D5B" w:rsidP="009B3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u w:val="single"/>
        </w:rPr>
      </w:pPr>
      <w:r w:rsidRPr="00403003">
        <w:rPr>
          <w:rFonts w:ascii="Times New Roman" w:eastAsia="Times New Roman" w:hAnsi="Times New Roman" w:cs="Times New Roman"/>
          <w:color w:val="000000" w:themeColor="text1"/>
          <w:sz w:val="24"/>
          <w:szCs w:val="24"/>
          <w:u w:val="single"/>
        </w:rPr>
        <w:t>SecondActivity.java</w:t>
      </w:r>
    </w:p>
    <w:p w:rsidR="00DA1DE9" w:rsidRPr="00403003" w:rsidRDefault="00DA1DE9" w:rsidP="009B3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u w:val="single"/>
        </w:rPr>
      </w:pPr>
    </w:p>
    <w:p w:rsidR="00573D5B" w:rsidRPr="00403003" w:rsidRDefault="00573D5B" w:rsidP="00573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403003">
        <w:rPr>
          <w:rFonts w:ascii="Times New Roman" w:eastAsia="Times New Roman" w:hAnsi="Times New Roman" w:cs="Times New Roman"/>
          <w:b/>
          <w:bCs/>
          <w:color w:val="000000" w:themeColor="text1"/>
          <w:sz w:val="24"/>
          <w:szCs w:val="24"/>
        </w:rPr>
        <w:t xml:space="preserve">package </w:t>
      </w:r>
      <w:r w:rsidRPr="00403003">
        <w:rPr>
          <w:rFonts w:ascii="Times New Roman" w:eastAsia="Times New Roman" w:hAnsi="Times New Roman" w:cs="Times New Roman"/>
          <w:color w:val="000000" w:themeColor="text1"/>
          <w:sz w:val="24"/>
          <w:szCs w:val="24"/>
        </w:rPr>
        <w:t>com.example.rajesh.inentexample;</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android.content.Intent;</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android.os.Bundle;</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android.support.v7.app.AppCompatActivity;</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lastRenderedPageBreak/>
        <w:t xml:space="preserve">import </w:t>
      </w:r>
      <w:r w:rsidRPr="00403003">
        <w:rPr>
          <w:rFonts w:ascii="Times New Roman" w:eastAsia="Times New Roman" w:hAnsi="Times New Roman" w:cs="Times New Roman"/>
          <w:color w:val="000000" w:themeColor="text1"/>
          <w:sz w:val="24"/>
          <w:szCs w:val="24"/>
        </w:rPr>
        <w:t>android.view.View;</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android.widget.Button;</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00736FB2" w:rsidRPr="00403003">
        <w:rPr>
          <w:rFonts w:ascii="Times New Roman" w:eastAsia="Times New Roman" w:hAnsi="Times New Roman" w:cs="Times New Roman"/>
          <w:color w:val="000000" w:themeColor="text1"/>
          <w:sz w:val="24"/>
          <w:szCs w:val="24"/>
        </w:rPr>
        <w:t>android.widget.TextView;</w:t>
      </w:r>
      <w:r w:rsidR="00736FB2"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i/>
          <w:iCs/>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public class </w:t>
      </w:r>
      <w:r w:rsidRPr="00403003">
        <w:rPr>
          <w:rFonts w:ascii="Times New Roman" w:eastAsia="Times New Roman" w:hAnsi="Times New Roman" w:cs="Times New Roman"/>
          <w:color w:val="000000" w:themeColor="text1"/>
          <w:sz w:val="24"/>
          <w:szCs w:val="24"/>
        </w:rPr>
        <w:t xml:space="preserve">SecondActivity </w:t>
      </w:r>
      <w:r w:rsidRPr="00403003">
        <w:rPr>
          <w:rFonts w:ascii="Times New Roman" w:eastAsia="Times New Roman" w:hAnsi="Times New Roman" w:cs="Times New Roman"/>
          <w:b/>
          <w:bCs/>
          <w:color w:val="000000" w:themeColor="text1"/>
          <w:sz w:val="24"/>
          <w:szCs w:val="24"/>
        </w:rPr>
        <w:t xml:space="preserve">extends </w:t>
      </w:r>
      <w:r w:rsidRPr="00403003">
        <w:rPr>
          <w:rFonts w:ascii="Times New Roman" w:eastAsia="Times New Roman" w:hAnsi="Times New Roman" w:cs="Times New Roman"/>
          <w:color w:val="000000" w:themeColor="text1"/>
          <w:sz w:val="24"/>
          <w:szCs w:val="24"/>
        </w:rPr>
        <w:t>AppCompatActivity {</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br/>
        <w:t xml:space="preserve">    @Override</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protected void </w:t>
      </w:r>
      <w:r w:rsidRPr="00403003">
        <w:rPr>
          <w:rFonts w:ascii="Times New Roman" w:eastAsia="Times New Roman" w:hAnsi="Times New Roman" w:cs="Times New Roman"/>
          <w:color w:val="000000" w:themeColor="text1"/>
          <w:sz w:val="24"/>
          <w:szCs w:val="24"/>
        </w:rPr>
        <w:t>onCreate(Bundle savedInstanceState) {</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super</w:t>
      </w:r>
      <w:r w:rsidRPr="00403003">
        <w:rPr>
          <w:rFonts w:ascii="Times New Roman" w:eastAsia="Times New Roman" w:hAnsi="Times New Roman" w:cs="Times New Roman"/>
          <w:color w:val="000000" w:themeColor="text1"/>
          <w:sz w:val="24"/>
          <w:szCs w:val="24"/>
        </w:rPr>
        <w:t>.onCreate(savedInstanceState);</w:t>
      </w:r>
      <w:r w:rsidRPr="00403003">
        <w:rPr>
          <w:rFonts w:ascii="Times New Roman" w:eastAsia="Times New Roman" w:hAnsi="Times New Roman" w:cs="Times New Roman"/>
          <w:color w:val="000000" w:themeColor="text1"/>
          <w:sz w:val="24"/>
          <w:szCs w:val="24"/>
        </w:rPr>
        <w:br/>
        <w:t xml:space="preserve">        setContentView(R.layout.</w:t>
      </w:r>
      <w:r w:rsidRPr="00403003">
        <w:rPr>
          <w:rFonts w:ascii="Times New Roman" w:eastAsia="Times New Roman" w:hAnsi="Times New Roman" w:cs="Times New Roman"/>
          <w:b/>
          <w:bCs/>
          <w:i/>
          <w:iCs/>
          <w:color w:val="000000" w:themeColor="text1"/>
          <w:sz w:val="24"/>
          <w:szCs w:val="24"/>
        </w:rPr>
        <w:t>second</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color w:val="000000" w:themeColor="text1"/>
          <w:sz w:val="24"/>
          <w:szCs w:val="24"/>
        </w:rPr>
        <w:br/>
        <w:t xml:space="preserve">        Intent intent=getIntent();</w:t>
      </w:r>
      <w:r w:rsidRPr="00403003">
        <w:rPr>
          <w:rFonts w:ascii="Times New Roman" w:eastAsia="Times New Roman" w:hAnsi="Times New Roman" w:cs="Times New Roman"/>
          <w:color w:val="000000" w:themeColor="text1"/>
          <w:sz w:val="24"/>
          <w:szCs w:val="24"/>
        </w:rPr>
        <w:br/>
        <w:t xml:space="preserve">        String str=intent.getExtras().getString(</w:t>
      </w:r>
      <w:r w:rsidRPr="00403003">
        <w:rPr>
          <w:rFonts w:ascii="Times New Roman" w:eastAsia="Times New Roman" w:hAnsi="Times New Roman" w:cs="Times New Roman"/>
          <w:b/>
          <w:bCs/>
          <w:color w:val="000000" w:themeColor="text1"/>
          <w:sz w:val="24"/>
          <w:szCs w:val="24"/>
        </w:rPr>
        <w:t>"Data"</w:t>
      </w:r>
      <w:r w:rsidRPr="00403003">
        <w:rPr>
          <w:rFonts w:ascii="Times New Roman" w:eastAsia="Times New Roman" w:hAnsi="Times New Roman" w:cs="Times New Roman"/>
          <w:color w:val="000000" w:themeColor="text1"/>
          <w:sz w:val="24"/>
          <w:szCs w:val="24"/>
        </w:rPr>
        <w:t>).toString();</w:t>
      </w:r>
      <w:r w:rsidRPr="00403003">
        <w:rPr>
          <w:rFonts w:ascii="Times New Roman" w:eastAsia="Times New Roman" w:hAnsi="Times New Roman" w:cs="Times New Roman"/>
          <w:color w:val="000000" w:themeColor="text1"/>
          <w:sz w:val="24"/>
          <w:szCs w:val="24"/>
        </w:rPr>
        <w:br/>
        <w:t xml:space="preserve">        TextView t;</w:t>
      </w:r>
      <w:r w:rsidRPr="00403003">
        <w:rPr>
          <w:rFonts w:ascii="Times New Roman" w:eastAsia="Times New Roman" w:hAnsi="Times New Roman" w:cs="Times New Roman"/>
          <w:color w:val="000000" w:themeColor="text1"/>
          <w:sz w:val="24"/>
          <w:szCs w:val="24"/>
        </w:rPr>
        <w:br/>
        <w:t xml:space="preserve">        t=(TextView)findViewById(R.id.</w:t>
      </w:r>
      <w:r w:rsidRPr="00403003">
        <w:rPr>
          <w:rFonts w:ascii="Times New Roman" w:eastAsia="Times New Roman" w:hAnsi="Times New Roman" w:cs="Times New Roman"/>
          <w:b/>
          <w:bCs/>
          <w:i/>
          <w:iCs/>
          <w:color w:val="000000" w:themeColor="text1"/>
          <w:sz w:val="24"/>
          <w:szCs w:val="24"/>
        </w:rPr>
        <w:t>textView2</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br/>
        <w:t xml:space="preserve">        t.setText(</w:t>
      </w:r>
      <w:r w:rsidRPr="00403003">
        <w:rPr>
          <w:rFonts w:ascii="Times New Roman" w:eastAsia="Times New Roman" w:hAnsi="Times New Roman" w:cs="Times New Roman"/>
          <w:b/>
          <w:bCs/>
          <w:color w:val="000000" w:themeColor="text1"/>
          <w:sz w:val="24"/>
          <w:szCs w:val="24"/>
        </w:rPr>
        <w:t>"Welcome To Computer Science "</w:t>
      </w:r>
      <w:r w:rsidRPr="00403003">
        <w:rPr>
          <w:rFonts w:ascii="Times New Roman" w:eastAsia="Times New Roman" w:hAnsi="Times New Roman" w:cs="Times New Roman"/>
          <w:color w:val="000000" w:themeColor="text1"/>
          <w:sz w:val="24"/>
          <w:szCs w:val="24"/>
        </w:rPr>
        <w:t>+str);</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br/>
        <w:t xml:space="preserve">    }</w:t>
      </w:r>
      <w:r w:rsidRPr="00403003">
        <w:rPr>
          <w:rFonts w:ascii="Times New Roman" w:eastAsia="Times New Roman" w:hAnsi="Times New Roman" w:cs="Times New Roman"/>
          <w:color w:val="000000" w:themeColor="text1"/>
          <w:sz w:val="24"/>
          <w:szCs w:val="24"/>
        </w:rPr>
        <w:br/>
        <w:t>}</w:t>
      </w:r>
    </w:p>
    <w:p w:rsidR="00573D5B" w:rsidRPr="00403003" w:rsidRDefault="00573D5B" w:rsidP="009B3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573D5B" w:rsidRPr="00403003" w:rsidRDefault="00573D5B" w:rsidP="009B3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u w:val="single"/>
        </w:rPr>
      </w:pPr>
      <w:r w:rsidRPr="00403003">
        <w:rPr>
          <w:rFonts w:ascii="Times New Roman" w:eastAsia="Times New Roman" w:hAnsi="Times New Roman" w:cs="Times New Roman"/>
          <w:color w:val="000000" w:themeColor="text1"/>
          <w:sz w:val="24"/>
          <w:szCs w:val="24"/>
          <w:u w:val="single"/>
        </w:rPr>
        <w:t>manifest file:</w:t>
      </w:r>
    </w:p>
    <w:p w:rsidR="00DA1DE9" w:rsidRPr="00403003" w:rsidRDefault="00DA1DE9" w:rsidP="009B3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u w:val="single"/>
        </w:rPr>
      </w:pPr>
    </w:p>
    <w:p w:rsidR="00DA1DE9" w:rsidRPr="00403003" w:rsidRDefault="00573D5B" w:rsidP="00573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403003">
        <w:rPr>
          <w:rFonts w:ascii="Times New Roman" w:eastAsia="Times New Roman" w:hAnsi="Times New Roman" w:cs="Times New Roman"/>
          <w:i/>
          <w:iCs/>
          <w:color w:val="000000" w:themeColor="text1"/>
          <w:sz w:val="24"/>
          <w:szCs w:val="24"/>
        </w:rPr>
        <w:t>&lt;?</w:t>
      </w:r>
      <w:r w:rsidRPr="00403003">
        <w:rPr>
          <w:rFonts w:ascii="Times New Roman" w:eastAsia="Times New Roman" w:hAnsi="Times New Roman" w:cs="Times New Roman"/>
          <w:b/>
          <w:bCs/>
          <w:color w:val="000000" w:themeColor="text1"/>
          <w:sz w:val="24"/>
          <w:szCs w:val="24"/>
        </w:rPr>
        <w:t>xml version="1.0" encoding="utf-8"</w:t>
      </w:r>
      <w:r w:rsidRPr="00403003">
        <w:rPr>
          <w:rFonts w:ascii="Times New Roman" w:eastAsia="Times New Roman" w:hAnsi="Times New Roman" w:cs="Times New Roman"/>
          <w:i/>
          <w:iCs/>
          <w:color w:val="000000" w:themeColor="text1"/>
          <w:sz w:val="24"/>
          <w:szCs w:val="24"/>
        </w:rPr>
        <w:t>?&gt;</w:t>
      </w:r>
      <w:r w:rsidRPr="00403003">
        <w:rPr>
          <w:rFonts w:ascii="Times New Roman" w:eastAsia="Times New Roman" w:hAnsi="Times New Roman" w:cs="Times New Roman"/>
          <w:i/>
          <w:iCs/>
          <w:color w:val="000000" w:themeColor="text1"/>
          <w:sz w:val="24"/>
          <w:szCs w:val="24"/>
        </w:rPr>
        <w:br/>
      </w:r>
      <w:r w:rsidRPr="00403003">
        <w:rPr>
          <w:rFonts w:ascii="Times New Roman" w:eastAsia="Times New Roman" w:hAnsi="Times New Roman" w:cs="Times New Roman"/>
          <w:color w:val="000000" w:themeColor="text1"/>
          <w:sz w:val="24"/>
          <w:szCs w:val="24"/>
        </w:rPr>
        <w:t>&lt;</w:t>
      </w:r>
      <w:r w:rsidRPr="00403003">
        <w:rPr>
          <w:rFonts w:ascii="Times New Roman" w:eastAsia="Times New Roman" w:hAnsi="Times New Roman" w:cs="Times New Roman"/>
          <w:b/>
          <w:bCs/>
          <w:color w:val="000000" w:themeColor="text1"/>
          <w:sz w:val="24"/>
          <w:szCs w:val="24"/>
        </w:rPr>
        <w:t>manifest xmlns:android="http://schemas.android.com/apk/res/android"</w:t>
      </w:r>
      <w:r w:rsidRPr="00403003">
        <w:rPr>
          <w:rFonts w:ascii="Times New Roman" w:eastAsia="Times New Roman" w:hAnsi="Times New Roman" w:cs="Times New Roman"/>
          <w:b/>
          <w:bCs/>
          <w:color w:val="000000" w:themeColor="text1"/>
          <w:sz w:val="24"/>
          <w:szCs w:val="24"/>
        </w:rPr>
        <w:br/>
        <w:t xml:space="preserve">    package="com.example.rajesh.inentexample"</w:t>
      </w:r>
      <w:r w:rsidRPr="00403003">
        <w:rPr>
          <w:rFonts w:ascii="Times New Roman" w:eastAsia="Times New Roman" w:hAnsi="Times New Roman" w:cs="Times New Roman"/>
          <w:color w:val="000000" w:themeColor="text1"/>
          <w:sz w:val="24"/>
          <w:szCs w:val="24"/>
        </w:rPr>
        <w:t>&gt;</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br/>
        <w:t>&lt;</w:t>
      </w:r>
      <w:r w:rsidRPr="00403003">
        <w:rPr>
          <w:rFonts w:ascii="Times New Roman" w:eastAsia="Times New Roman" w:hAnsi="Times New Roman" w:cs="Times New Roman"/>
          <w:b/>
          <w:bCs/>
          <w:color w:val="000000" w:themeColor="text1"/>
          <w:sz w:val="24"/>
          <w:szCs w:val="24"/>
        </w:rPr>
        <w:t>application</w:t>
      </w:r>
      <w:r w:rsidRPr="00403003">
        <w:rPr>
          <w:rFonts w:ascii="Times New Roman" w:eastAsia="Times New Roman" w:hAnsi="Times New Roman" w:cs="Times New Roman"/>
          <w:b/>
          <w:bCs/>
          <w:color w:val="000000" w:themeColor="text1"/>
          <w:sz w:val="24"/>
          <w:szCs w:val="24"/>
        </w:rPr>
        <w:br/>
        <w:t xml:space="preserve">        android:allowBackup="true"</w:t>
      </w:r>
      <w:r w:rsidRPr="00403003">
        <w:rPr>
          <w:rFonts w:ascii="Times New Roman" w:eastAsia="Times New Roman" w:hAnsi="Times New Roman" w:cs="Times New Roman"/>
          <w:b/>
          <w:bCs/>
          <w:color w:val="000000" w:themeColor="text1"/>
          <w:sz w:val="24"/>
          <w:szCs w:val="24"/>
        </w:rPr>
        <w:br/>
        <w:t xml:space="preserve">        android:icon="@mipmap/ic_launcher"</w:t>
      </w:r>
      <w:r w:rsidRPr="00403003">
        <w:rPr>
          <w:rFonts w:ascii="Times New Roman" w:eastAsia="Times New Roman" w:hAnsi="Times New Roman" w:cs="Times New Roman"/>
          <w:b/>
          <w:bCs/>
          <w:color w:val="000000" w:themeColor="text1"/>
          <w:sz w:val="24"/>
          <w:szCs w:val="24"/>
        </w:rPr>
        <w:br/>
        <w:t xml:space="preserve">        android:label="@string/app_name"</w:t>
      </w:r>
      <w:r w:rsidRPr="00403003">
        <w:rPr>
          <w:rFonts w:ascii="Times New Roman" w:eastAsia="Times New Roman" w:hAnsi="Times New Roman" w:cs="Times New Roman"/>
          <w:b/>
          <w:bCs/>
          <w:color w:val="000000" w:themeColor="text1"/>
          <w:sz w:val="24"/>
          <w:szCs w:val="24"/>
        </w:rPr>
        <w:br/>
        <w:t xml:space="preserve">        android:roundIcon="@mipmap/ic_launcher_round"</w:t>
      </w:r>
      <w:r w:rsidRPr="00403003">
        <w:rPr>
          <w:rFonts w:ascii="Times New Roman" w:eastAsia="Times New Roman" w:hAnsi="Times New Roman" w:cs="Times New Roman"/>
          <w:b/>
          <w:bCs/>
          <w:color w:val="000000" w:themeColor="text1"/>
          <w:sz w:val="24"/>
          <w:szCs w:val="24"/>
        </w:rPr>
        <w:br/>
        <w:t xml:space="preserve">        android:supportsRtl="true"</w:t>
      </w:r>
      <w:r w:rsidRPr="00403003">
        <w:rPr>
          <w:rFonts w:ascii="Times New Roman" w:eastAsia="Times New Roman" w:hAnsi="Times New Roman" w:cs="Times New Roman"/>
          <w:b/>
          <w:bCs/>
          <w:color w:val="000000" w:themeColor="text1"/>
          <w:sz w:val="24"/>
          <w:szCs w:val="24"/>
        </w:rPr>
        <w:br/>
        <w:t xml:space="preserve">        android:theme="@style/AppTheme"</w:t>
      </w:r>
      <w:r w:rsidRPr="00403003">
        <w:rPr>
          <w:rFonts w:ascii="Times New Roman" w:eastAsia="Times New Roman" w:hAnsi="Times New Roman" w:cs="Times New Roman"/>
          <w:color w:val="000000" w:themeColor="text1"/>
          <w:sz w:val="24"/>
          <w:szCs w:val="24"/>
        </w:rPr>
        <w:t>&gt;</w:t>
      </w:r>
      <w:r w:rsidRPr="00403003">
        <w:rPr>
          <w:rFonts w:ascii="Times New Roman" w:eastAsia="Times New Roman" w:hAnsi="Times New Roman" w:cs="Times New Roman"/>
          <w:color w:val="000000" w:themeColor="text1"/>
          <w:sz w:val="24"/>
          <w:szCs w:val="24"/>
        </w:rPr>
        <w:br/>
        <w:t>&lt;</w:t>
      </w:r>
      <w:r w:rsidRPr="00403003">
        <w:rPr>
          <w:rFonts w:ascii="Times New Roman" w:eastAsia="Times New Roman" w:hAnsi="Times New Roman" w:cs="Times New Roman"/>
          <w:b/>
          <w:bCs/>
          <w:color w:val="000000" w:themeColor="text1"/>
          <w:sz w:val="24"/>
          <w:szCs w:val="24"/>
        </w:rPr>
        <w:t>activity android:name=".</w:t>
      </w:r>
      <w:r w:rsidRPr="00403003">
        <w:rPr>
          <w:rFonts w:ascii="Times New Roman" w:eastAsia="Times New Roman" w:hAnsi="Times New Roman" w:cs="Times New Roman"/>
          <w:b/>
          <w:bCs/>
          <w:color w:val="000000" w:themeColor="text1"/>
          <w:sz w:val="24"/>
          <w:szCs w:val="24"/>
          <w:shd w:val="clear" w:color="auto" w:fill="E4E4FF"/>
        </w:rPr>
        <w:t>MainActivity</w:t>
      </w:r>
      <w:r w:rsidRPr="00403003">
        <w:rPr>
          <w:rFonts w:ascii="Times New Roman" w:eastAsia="Times New Roman" w:hAnsi="Times New Roman" w:cs="Times New Roman"/>
          <w:b/>
          <w:bCs/>
          <w:color w:val="000000" w:themeColor="text1"/>
          <w:sz w:val="24"/>
          <w:szCs w:val="24"/>
        </w:rPr>
        <w:t>"</w:t>
      </w:r>
      <w:r w:rsidRPr="00403003">
        <w:rPr>
          <w:rFonts w:ascii="Times New Roman" w:eastAsia="Times New Roman" w:hAnsi="Times New Roman" w:cs="Times New Roman"/>
          <w:color w:val="000000" w:themeColor="text1"/>
          <w:sz w:val="24"/>
          <w:szCs w:val="24"/>
        </w:rPr>
        <w:t>&gt;</w:t>
      </w:r>
      <w:r w:rsidRPr="00403003">
        <w:rPr>
          <w:rFonts w:ascii="Times New Roman" w:eastAsia="Times New Roman" w:hAnsi="Times New Roman" w:cs="Times New Roman"/>
          <w:color w:val="000000" w:themeColor="text1"/>
          <w:sz w:val="24"/>
          <w:szCs w:val="24"/>
        </w:rPr>
        <w:br/>
        <w:t>&lt;</w:t>
      </w:r>
      <w:r w:rsidRPr="00403003">
        <w:rPr>
          <w:rFonts w:ascii="Times New Roman" w:eastAsia="Times New Roman" w:hAnsi="Times New Roman" w:cs="Times New Roman"/>
          <w:b/>
          <w:bCs/>
          <w:color w:val="000000" w:themeColor="text1"/>
          <w:sz w:val="24"/>
          <w:szCs w:val="24"/>
        </w:rPr>
        <w:t>intent-filter</w:t>
      </w:r>
      <w:r w:rsidRPr="00403003">
        <w:rPr>
          <w:rFonts w:ascii="Times New Roman" w:eastAsia="Times New Roman" w:hAnsi="Times New Roman" w:cs="Times New Roman"/>
          <w:color w:val="000000" w:themeColor="text1"/>
          <w:sz w:val="24"/>
          <w:szCs w:val="24"/>
        </w:rPr>
        <w:t>&gt;</w:t>
      </w:r>
      <w:r w:rsidRPr="00403003">
        <w:rPr>
          <w:rFonts w:ascii="Times New Roman" w:eastAsia="Times New Roman" w:hAnsi="Times New Roman" w:cs="Times New Roman"/>
          <w:color w:val="000000" w:themeColor="text1"/>
          <w:sz w:val="24"/>
          <w:szCs w:val="24"/>
        </w:rPr>
        <w:br/>
        <w:t>&lt;</w:t>
      </w:r>
      <w:r w:rsidRPr="00403003">
        <w:rPr>
          <w:rFonts w:ascii="Times New Roman" w:eastAsia="Times New Roman" w:hAnsi="Times New Roman" w:cs="Times New Roman"/>
          <w:b/>
          <w:bCs/>
          <w:color w:val="000000" w:themeColor="text1"/>
          <w:sz w:val="24"/>
          <w:szCs w:val="24"/>
        </w:rPr>
        <w:t xml:space="preserve">action android:name="android.intent.action.MAIN" </w:t>
      </w:r>
      <w:r w:rsidRPr="00403003">
        <w:rPr>
          <w:rFonts w:ascii="Times New Roman" w:eastAsia="Times New Roman" w:hAnsi="Times New Roman" w:cs="Times New Roman"/>
          <w:color w:val="000000" w:themeColor="text1"/>
          <w:sz w:val="24"/>
          <w:szCs w:val="24"/>
        </w:rPr>
        <w:t>/&gt;</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br/>
        <w:t>&lt;</w:t>
      </w:r>
      <w:r w:rsidRPr="00403003">
        <w:rPr>
          <w:rFonts w:ascii="Times New Roman" w:eastAsia="Times New Roman" w:hAnsi="Times New Roman" w:cs="Times New Roman"/>
          <w:b/>
          <w:bCs/>
          <w:color w:val="000000" w:themeColor="text1"/>
          <w:sz w:val="24"/>
          <w:szCs w:val="24"/>
        </w:rPr>
        <w:t xml:space="preserve">category android:name="android.intent.category.LAUNCHER" </w:t>
      </w:r>
      <w:r w:rsidRPr="00403003">
        <w:rPr>
          <w:rFonts w:ascii="Times New Roman" w:eastAsia="Times New Roman" w:hAnsi="Times New Roman" w:cs="Times New Roman"/>
          <w:color w:val="000000" w:themeColor="text1"/>
          <w:sz w:val="24"/>
          <w:szCs w:val="24"/>
        </w:rPr>
        <w:t>/&gt;</w:t>
      </w:r>
      <w:r w:rsidRPr="00403003">
        <w:rPr>
          <w:rFonts w:ascii="Times New Roman" w:eastAsia="Times New Roman" w:hAnsi="Times New Roman" w:cs="Times New Roman"/>
          <w:color w:val="000000" w:themeColor="text1"/>
          <w:sz w:val="24"/>
          <w:szCs w:val="24"/>
        </w:rPr>
        <w:br/>
        <w:t>&lt;/</w:t>
      </w:r>
      <w:r w:rsidRPr="00403003">
        <w:rPr>
          <w:rFonts w:ascii="Times New Roman" w:eastAsia="Times New Roman" w:hAnsi="Times New Roman" w:cs="Times New Roman"/>
          <w:b/>
          <w:bCs/>
          <w:color w:val="000000" w:themeColor="text1"/>
          <w:sz w:val="24"/>
          <w:szCs w:val="24"/>
        </w:rPr>
        <w:t>intent-filter</w:t>
      </w:r>
      <w:r w:rsidRPr="00403003">
        <w:rPr>
          <w:rFonts w:ascii="Times New Roman" w:eastAsia="Times New Roman" w:hAnsi="Times New Roman" w:cs="Times New Roman"/>
          <w:color w:val="000000" w:themeColor="text1"/>
          <w:sz w:val="24"/>
          <w:szCs w:val="24"/>
        </w:rPr>
        <w:t>&gt;</w:t>
      </w:r>
      <w:r w:rsidRPr="00403003">
        <w:rPr>
          <w:rFonts w:ascii="Times New Roman" w:eastAsia="Times New Roman" w:hAnsi="Times New Roman" w:cs="Times New Roman"/>
          <w:color w:val="000000" w:themeColor="text1"/>
          <w:sz w:val="24"/>
          <w:szCs w:val="24"/>
        </w:rPr>
        <w:br/>
        <w:t>&lt;/</w:t>
      </w:r>
      <w:r w:rsidRPr="00403003">
        <w:rPr>
          <w:rFonts w:ascii="Times New Roman" w:eastAsia="Times New Roman" w:hAnsi="Times New Roman" w:cs="Times New Roman"/>
          <w:b/>
          <w:bCs/>
          <w:color w:val="000000" w:themeColor="text1"/>
          <w:sz w:val="24"/>
          <w:szCs w:val="24"/>
        </w:rPr>
        <w:t>activity</w:t>
      </w:r>
      <w:r w:rsidRPr="00403003">
        <w:rPr>
          <w:rFonts w:ascii="Times New Roman" w:eastAsia="Times New Roman" w:hAnsi="Times New Roman" w:cs="Times New Roman"/>
          <w:color w:val="000000" w:themeColor="text1"/>
          <w:sz w:val="24"/>
          <w:szCs w:val="24"/>
        </w:rPr>
        <w:t>&gt;</w:t>
      </w:r>
    </w:p>
    <w:p w:rsidR="00983A52" w:rsidRPr="00403003" w:rsidRDefault="00DA1DE9" w:rsidP="00983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403003">
        <w:rPr>
          <w:rFonts w:ascii="Times New Roman" w:eastAsia="Times New Roman" w:hAnsi="Times New Roman" w:cs="Times New Roman"/>
          <w:color w:val="000000" w:themeColor="text1"/>
          <w:sz w:val="24"/>
          <w:szCs w:val="24"/>
        </w:rPr>
        <w:t>&lt;!-- add this line --&gt;</w:t>
      </w:r>
      <w:r w:rsidR="00573D5B" w:rsidRPr="00403003">
        <w:rPr>
          <w:rFonts w:ascii="Times New Roman" w:eastAsia="Times New Roman" w:hAnsi="Times New Roman" w:cs="Times New Roman"/>
          <w:color w:val="000000" w:themeColor="text1"/>
          <w:sz w:val="24"/>
          <w:szCs w:val="24"/>
        </w:rPr>
        <w:t>&lt;</w:t>
      </w:r>
      <w:r w:rsidR="00573D5B" w:rsidRPr="00403003">
        <w:rPr>
          <w:rFonts w:ascii="Times New Roman" w:eastAsia="Times New Roman" w:hAnsi="Times New Roman" w:cs="Times New Roman"/>
          <w:b/>
          <w:bCs/>
          <w:color w:val="000000" w:themeColor="text1"/>
          <w:sz w:val="24"/>
          <w:szCs w:val="24"/>
        </w:rPr>
        <w:t>activity android:name=".SecondActivity"</w:t>
      </w:r>
      <w:r w:rsidR="00573D5B" w:rsidRPr="00403003">
        <w:rPr>
          <w:rFonts w:ascii="Times New Roman" w:eastAsia="Times New Roman" w:hAnsi="Times New Roman" w:cs="Times New Roman"/>
          <w:color w:val="000000" w:themeColor="text1"/>
          <w:sz w:val="24"/>
          <w:szCs w:val="24"/>
        </w:rPr>
        <w:t>/&gt;</w:t>
      </w:r>
      <w:r w:rsidR="00573D5B" w:rsidRPr="00403003">
        <w:rPr>
          <w:rFonts w:ascii="Times New Roman" w:eastAsia="Times New Roman" w:hAnsi="Times New Roman" w:cs="Times New Roman"/>
          <w:color w:val="000000" w:themeColor="text1"/>
          <w:sz w:val="24"/>
          <w:szCs w:val="24"/>
        </w:rPr>
        <w:br/>
        <w:t>&lt;/</w:t>
      </w:r>
      <w:r w:rsidR="00573D5B" w:rsidRPr="00403003">
        <w:rPr>
          <w:rFonts w:ascii="Times New Roman" w:eastAsia="Times New Roman" w:hAnsi="Times New Roman" w:cs="Times New Roman"/>
          <w:b/>
          <w:bCs/>
          <w:color w:val="000000" w:themeColor="text1"/>
          <w:sz w:val="24"/>
          <w:szCs w:val="24"/>
        </w:rPr>
        <w:t>application</w:t>
      </w:r>
      <w:r w:rsidR="00573D5B" w:rsidRPr="00403003">
        <w:rPr>
          <w:rFonts w:ascii="Times New Roman" w:eastAsia="Times New Roman" w:hAnsi="Times New Roman" w:cs="Times New Roman"/>
          <w:color w:val="000000" w:themeColor="text1"/>
          <w:sz w:val="24"/>
          <w:szCs w:val="24"/>
        </w:rPr>
        <w:t>&gt;</w:t>
      </w:r>
      <w:r w:rsidR="00573D5B" w:rsidRPr="00403003">
        <w:rPr>
          <w:rFonts w:ascii="Times New Roman" w:eastAsia="Times New Roman" w:hAnsi="Times New Roman" w:cs="Times New Roman"/>
          <w:color w:val="000000" w:themeColor="text1"/>
          <w:sz w:val="24"/>
          <w:szCs w:val="24"/>
        </w:rPr>
        <w:br/>
      </w:r>
      <w:r w:rsidR="00573D5B" w:rsidRPr="00403003">
        <w:rPr>
          <w:rFonts w:ascii="Times New Roman" w:eastAsia="Times New Roman" w:hAnsi="Times New Roman" w:cs="Times New Roman"/>
          <w:color w:val="000000" w:themeColor="text1"/>
          <w:sz w:val="24"/>
          <w:szCs w:val="24"/>
        </w:rPr>
        <w:br/>
        <w:t>&lt;/</w:t>
      </w:r>
      <w:r w:rsidR="00573D5B" w:rsidRPr="00403003">
        <w:rPr>
          <w:rFonts w:ascii="Times New Roman" w:eastAsia="Times New Roman" w:hAnsi="Times New Roman" w:cs="Times New Roman"/>
          <w:b/>
          <w:bCs/>
          <w:color w:val="000000" w:themeColor="text1"/>
          <w:sz w:val="24"/>
          <w:szCs w:val="24"/>
        </w:rPr>
        <w:t>manifest</w:t>
      </w:r>
      <w:r w:rsidR="00573D5B" w:rsidRPr="00403003">
        <w:rPr>
          <w:rFonts w:ascii="Times New Roman" w:eastAsia="Times New Roman" w:hAnsi="Times New Roman" w:cs="Times New Roman"/>
          <w:color w:val="000000" w:themeColor="text1"/>
          <w:sz w:val="24"/>
          <w:szCs w:val="24"/>
        </w:rPr>
        <w:t>&gt;</w:t>
      </w:r>
      <w:r w:rsidR="00983A52" w:rsidRPr="00403003">
        <w:rPr>
          <w:rFonts w:ascii="Times New Roman" w:eastAsia="Times New Roman" w:hAnsi="Times New Roman" w:cs="Times New Roman"/>
          <w:color w:val="000000" w:themeColor="text1"/>
          <w:sz w:val="24"/>
          <w:szCs w:val="24"/>
        </w:rPr>
        <w:tab/>
      </w:r>
    </w:p>
    <w:p w:rsidR="00983A52" w:rsidRDefault="00983A52" w:rsidP="00983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1725E2" w:rsidRDefault="001725E2" w:rsidP="00983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1725E2" w:rsidRDefault="001725E2" w:rsidP="00983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color w:val="000000" w:themeColor="text1"/>
          <w:sz w:val="24"/>
          <w:szCs w:val="24"/>
          <w:lang w:val="en-IN" w:eastAsia="en-IN" w:bidi="mr-IN"/>
        </w:rPr>
      </w:pPr>
      <w:r>
        <w:rPr>
          <w:rFonts w:ascii="Times New Roman" w:eastAsia="Times New Roman" w:hAnsi="Times New Roman" w:cs="Times New Roman"/>
          <w:noProof/>
          <w:color w:val="000000" w:themeColor="text1"/>
          <w:sz w:val="24"/>
          <w:szCs w:val="24"/>
        </w:rPr>
        <w:lastRenderedPageBreak/>
        <w:drawing>
          <wp:inline distT="0" distB="0" distL="0" distR="0">
            <wp:extent cx="2476500" cy="44026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8-03-02-15-07-01-944_com.example.rajesh.inentexample.png"/>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80641" cy="4410029"/>
                    </a:xfrm>
                    <a:prstGeom prst="rect">
                      <a:avLst/>
                    </a:prstGeom>
                  </pic:spPr>
                </pic:pic>
              </a:graphicData>
            </a:graphic>
          </wp:inline>
        </w:drawing>
      </w:r>
      <w:r>
        <w:rPr>
          <w:rFonts w:ascii="Times New Roman" w:eastAsia="Times New Roman" w:hAnsi="Times New Roman" w:cs="Times New Roman"/>
          <w:noProof/>
          <w:color w:val="000000" w:themeColor="text1"/>
          <w:sz w:val="24"/>
          <w:szCs w:val="24"/>
        </w:rPr>
        <w:drawing>
          <wp:inline distT="0" distB="0" distL="0" distR="0">
            <wp:extent cx="2695575" cy="4352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8-03-02-15-07-08-901_com.example.rajesh.inentexample.png"/>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698064" cy="4356944"/>
                    </a:xfrm>
                    <a:prstGeom prst="rect">
                      <a:avLst/>
                    </a:prstGeom>
                  </pic:spPr>
                </pic:pic>
              </a:graphicData>
            </a:graphic>
          </wp:inline>
        </w:drawing>
      </w:r>
    </w:p>
    <w:p w:rsidR="001725E2" w:rsidRDefault="001725E2" w:rsidP="00983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color w:val="000000" w:themeColor="text1"/>
          <w:sz w:val="24"/>
          <w:szCs w:val="24"/>
          <w:lang w:val="en-IN" w:eastAsia="en-IN" w:bidi="mr-IN"/>
        </w:rPr>
      </w:pPr>
    </w:p>
    <w:p w:rsidR="001725E2" w:rsidRDefault="001725E2" w:rsidP="00983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color w:val="000000" w:themeColor="text1"/>
          <w:sz w:val="24"/>
          <w:szCs w:val="24"/>
          <w:lang w:val="en-IN" w:eastAsia="en-IN" w:bidi="mr-IN"/>
        </w:rPr>
      </w:pPr>
    </w:p>
    <w:p w:rsidR="001725E2" w:rsidRDefault="001725E2" w:rsidP="00983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color w:val="000000" w:themeColor="text1"/>
          <w:sz w:val="24"/>
          <w:szCs w:val="24"/>
          <w:lang w:val="en-IN" w:eastAsia="en-IN" w:bidi="mr-IN"/>
        </w:rPr>
      </w:pPr>
    </w:p>
    <w:p w:rsidR="001725E2" w:rsidRDefault="001725E2" w:rsidP="00983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color w:val="000000" w:themeColor="text1"/>
          <w:sz w:val="24"/>
          <w:szCs w:val="24"/>
          <w:lang w:val="en-IN" w:eastAsia="en-IN" w:bidi="mr-IN"/>
        </w:rPr>
      </w:pPr>
    </w:p>
    <w:p w:rsidR="001725E2" w:rsidRDefault="001725E2" w:rsidP="00983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color w:val="000000" w:themeColor="text1"/>
          <w:sz w:val="24"/>
          <w:szCs w:val="24"/>
          <w:lang w:val="en-IN" w:eastAsia="en-IN" w:bidi="mr-IN"/>
        </w:rPr>
      </w:pPr>
    </w:p>
    <w:p w:rsidR="001725E2" w:rsidRDefault="001725E2" w:rsidP="00983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color w:val="000000" w:themeColor="text1"/>
          <w:sz w:val="24"/>
          <w:szCs w:val="24"/>
          <w:lang w:val="en-IN" w:eastAsia="en-IN" w:bidi="mr-IN"/>
        </w:rPr>
      </w:pPr>
    </w:p>
    <w:p w:rsidR="001725E2" w:rsidRDefault="001725E2" w:rsidP="00983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color w:val="000000" w:themeColor="text1"/>
          <w:sz w:val="24"/>
          <w:szCs w:val="24"/>
          <w:lang w:val="en-IN" w:eastAsia="en-IN" w:bidi="mr-IN"/>
        </w:rPr>
      </w:pPr>
    </w:p>
    <w:p w:rsidR="001725E2" w:rsidRDefault="001725E2" w:rsidP="00983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color w:val="000000" w:themeColor="text1"/>
          <w:sz w:val="24"/>
          <w:szCs w:val="24"/>
          <w:lang w:val="en-IN" w:eastAsia="en-IN" w:bidi="mr-IN"/>
        </w:rPr>
      </w:pPr>
    </w:p>
    <w:p w:rsidR="001725E2" w:rsidRDefault="001725E2" w:rsidP="00983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color w:val="000000" w:themeColor="text1"/>
          <w:sz w:val="24"/>
          <w:szCs w:val="24"/>
          <w:lang w:val="en-IN" w:eastAsia="en-IN" w:bidi="mr-IN"/>
        </w:rPr>
      </w:pPr>
    </w:p>
    <w:p w:rsidR="001725E2" w:rsidRDefault="001725E2" w:rsidP="00983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color w:val="000000" w:themeColor="text1"/>
          <w:sz w:val="24"/>
          <w:szCs w:val="24"/>
          <w:lang w:val="en-IN" w:eastAsia="en-IN" w:bidi="mr-IN"/>
        </w:rPr>
      </w:pPr>
    </w:p>
    <w:p w:rsidR="001725E2" w:rsidRDefault="001725E2" w:rsidP="00983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color w:val="000000" w:themeColor="text1"/>
          <w:sz w:val="24"/>
          <w:szCs w:val="24"/>
          <w:lang w:val="en-IN" w:eastAsia="en-IN" w:bidi="mr-IN"/>
        </w:rPr>
      </w:pPr>
    </w:p>
    <w:p w:rsidR="001725E2" w:rsidRDefault="001725E2" w:rsidP="00983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color w:val="000000" w:themeColor="text1"/>
          <w:sz w:val="24"/>
          <w:szCs w:val="24"/>
          <w:lang w:val="en-IN" w:eastAsia="en-IN" w:bidi="mr-IN"/>
        </w:rPr>
      </w:pPr>
    </w:p>
    <w:p w:rsidR="001725E2" w:rsidRDefault="001725E2" w:rsidP="00983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color w:val="000000" w:themeColor="text1"/>
          <w:sz w:val="24"/>
          <w:szCs w:val="24"/>
          <w:lang w:val="en-IN" w:eastAsia="en-IN" w:bidi="mr-IN"/>
        </w:rPr>
      </w:pPr>
    </w:p>
    <w:p w:rsidR="001725E2" w:rsidRDefault="001725E2" w:rsidP="00983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color w:val="000000" w:themeColor="text1"/>
          <w:sz w:val="24"/>
          <w:szCs w:val="24"/>
          <w:lang w:val="en-IN" w:eastAsia="en-IN" w:bidi="mr-IN"/>
        </w:rPr>
      </w:pPr>
    </w:p>
    <w:p w:rsidR="001725E2" w:rsidRDefault="001725E2" w:rsidP="00983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color w:val="000000" w:themeColor="text1"/>
          <w:sz w:val="24"/>
          <w:szCs w:val="24"/>
          <w:lang w:val="en-IN" w:eastAsia="en-IN" w:bidi="mr-IN"/>
        </w:rPr>
      </w:pPr>
    </w:p>
    <w:p w:rsidR="001725E2" w:rsidRDefault="001725E2" w:rsidP="00983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color w:val="000000" w:themeColor="text1"/>
          <w:sz w:val="24"/>
          <w:szCs w:val="24"/>
          <w:lang w:val="en-IN" w:eastAsia="en-IN" w:bidi="mr-IN"/>
        </w:rPr>
      </w:pPr>
    </w:p>
    <w:p w:rsidR="001725E2" w:rsidRDefault="001725E2" w:rsidP="00983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color w:val="000000" w:themeColor="text1"/>
          <w:sz w:val="24"/>
          <w:szCs w:val="24"/>
          <w:lang w:val="en-IN" w:eastAsia="en-IN" w:bidi="mr-IN"/>
        </w:rPr>
      </w:pPr>
    </w:p>
    <w:p w:rsidR="001725E2" w:rsidRDefault="001725E2" w:rsidP="00983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color w:val="000000" w:themeColor="text1"/>
          <w:sz w:val="24"/>
          <w:szCs w:val="24"/>
          <w:lang w:val="en-IN" w:eastAsia="en-IN" w:bidi="mr-IN"/>
        </w:rPr>
      </w:pPr>
    </w:p>
    <w:p w:rsidR="001725E2" w:rsidRDefault="001725E2" w:rsidP="00983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color w:val="000000" w:themeColor="text1"/>
          <w:sz w:val="24"/>
          <w:szCs w:val="24"/>
          <w:lang w:val="en-IN" w:eastAsia="en-IN" w:bidi="mr-IN"/>
        </w:rPr>
      </w:pPr>
    </w:p>
    <w:p w:rsidR="001725E2" w:rsidRDefault="001725E2" w:rsidP="00983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color w:val="000000" w:themeColor="text1"/>
          <w:sz w:val="24"/>
          <w:szCs w:val="24"/>
          <w:lang w:val="en-IN" w:eastAsia="en-IN" w:bidi="mr-IN"/>
        </w:rPr>
      </w:pPr>
    </w:p>
    <w:p w:rsidR="001725E2" w:rsidRDefault="001725E2" w:rsidP="00983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color w:val="000000" w:themeColor="text1"/>
          <w:sz w:val="24"/>
          <w:szCs w:val="24"/>
          <w:lang w:val="en-IN" w:eastAsia="en-IN" w:bidi="mr-IN"/>
        </w:rPr>
      </w:pPr>
    </w:p>
    <w:p w:rsidR="001725E2" w:rsidRPr="00403003" w:rsidRDefault="001725E2" w:rsidP="00983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AA24E0" w:rsidRPr="00403003" w:rsidRDefault="00983A52" w:rsidP="00983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24"/>
          <w:szCs w:val="24"/>
        </w:rPr>
      </w:pPr>
      <w:r w:rsidRPr="00403003">
        <w:rPr>
          <w:rFonts w:ascii="Times New Roman" w:eastAsia="Times New Roman" w:hAnsi="Times New Roman" w:cs="Times New Roman"/>
          <w:color w:val="000000" w:themeColor="text1"/>
          <w:sz w:val="24"/>
          <w:szCs w:val="24"/>
        </w:rPr>
        <w:tab/>
      </w:r>
      <w:r w:rsidRPr="00403003">
        <w:rPr>
          <w:rFonts w:ascii="Times New Roman" w:eastAsia="Times New Roman" w:hAnsi="Times New Roman" w:cs="Times New Roman"/>
          <w:color w:val="000000" w:themeColor="text1"/>
          <w:sz w:val="24"/>
          <w:szCs w:val="24"/>
        </w:rPr>
        <w:tab/>
      </w:r>
      <w:r w:rsidRPr="00403003">
        <w:rPr>
          <w:rFonts w:ascii="Times New Roman" w:eastAsia="Times New Roman" w:hAnsi="Times New Roman" w:cs="Times New Roman"/>
          <w:color w:val="000000" w:themeColor="text1"/>
          <w:sz w:val="24"/>
          <w:szCs w:val="24"/>
        </w:rPr>
        <w:tab/>
      </w:r>
      <w:r w:rsidR="00736FB2" w:rsidRPr="00403003">
        <w:rPr>
          <w:rFonts w:ascii="Times New Roman" w:hAnsi="Times New Roman" w:cs="Times New Roman"/>
          <w:color w:val="000000" w:themeColor="text1"/>
          <w:sz w:val="24"/>
          <w:szCs w:val="24"/>
        </w:rPr>
        <w:t>Practical No 7</w:t>
      </w:r>
    </w:p>
    <w:p w:rsidR="00983A52" w:rsidRPr="00403003" w:rsidRDefault="00983A52" w:rsidP="00983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AA24E0" w:rsidRPr="00403003" w:rsidRDefault="00AA24E0" w:rsidP="00AA24E0">
      <w:pPr>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rPr>
        <w:t xml:space="preserve">Aim: Create an android application to create  an option menu </w:t>
      </w:r>
    </w:p>
    <w:p w:rsidR="00AA24E0" w:rsidRPr="00403003" w:rsidRDefault="00AA24E0" w:rsidP="00AA24E0">
      <w:pPr>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rPr>
        <w:t xml:space="preserve">Description: </w:t>
      </w:r>
    </w:p>
    <w:p w:rsidR="00AA24E0" w:rsidRPr="00403003" w:rsidRDefault="00AA24E0" w:rsidP="00AA24E0">
      <w:pPr>
        <w:pStyle w:val="ListParagraph"/>
        <w:numPr>
          <w:ilvl w:val="0"/>
          <w:numId w:val="13"/>
        </w:numPr>
        <w:spacing w:after="200" w:line="276" w:lineRule="auto"/>
        <w:rPr>
          <w:rFonts w:ascii="Times New Roman" w:hAnsi="Times New Roman" w:cs="Times New Roman"/>
          <w:color w:val="000000" w:themeColor="text1"/>
          <w:sz w:val="24"/>
          <w:szCs w:val="24"/>
        </w:rPr>
      </w:pPr>
      <w:r w:rsidRPr="00403003">
        <w:rPr>
          <w:rStyle w:val="Strong"/>
          <w:rFonts w:ascii="Times New Roman" w:hAnsi="Times New Roman" w:cs="Times New Roman"/>
          <w:color w:val="000000" w:themeColor="text1"/>
          <w:sz w:val="24"/>
          <w:szCs w:val="24"/>
          <w:shd w:val="clear" w:color="auto" w:fill="FFFFFF"/>
        </w:rPr>
        <w:t>Android Option Menus</w:t>
      </w:r>
      <w:r w:rsidRPr="00403003">
        <w:rPr>
          <w:rFonts w:ascii="Times New Roman" w:hAnsi="Times New Roman" w:cs="Times New Roman"/>
          <w:color w:val="000000" w:themeColor="text1"/>
          <w:sz w:val="24"/>
          <w:szCs w:val="24"/>
          <w:shd w:val="clear" w:color="auto" w:fill="FFFFFF"/>
        </w:rPr>
        <w:t> are the primary menus of android.</w:t>
      </w:r>
    </w:p>
    <w:p w:rsidR="00AA24E0" w:rsidRPr="00403003" w:rsidRDefault="00AA24E0" w:rsidP="00AA24E0">
      <w:pPr>
        <w:pStyle w:val="ListParagraph"/>
        <w:numPr>
          <w:ilvl w:val="0"/>
          <w:numId w:val="13"/>
        </w:numPr>
        <w:spacing w:after="200" w:line="276" w:lineRule="auto"/>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rPr>
        <w:t>Menus are useful for displaying additional options that are not directly visible on the main UI of an application.</w:t>
      </w:r>
    </w:p>
    <w:p w:rsidR="00AA24E0" w:rsidRPr="00403003" w:rsidRDefault="00AA24E0" w:rsidP="00AA24E0">
      <w:pPr>
        <w:pStyle w:val="ListParagraph"/>
        <w:numPr>
          <w:ilvl w:val="0"/>
          <w:numId w:val="13"/>
        </w:numPr>
        <w:spacing w:after="200" w:line="276" w:lineRule="auto"/>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shd w:val="clear" w:color="auto" w:fill="FFFFFF"/>
        </w:rPr>
        <w:t xml:space="preserve"> They can be used for settings, search, delete item etc.</w:t>
      </w:r>
    </w:p>
    <w:p w:rsidR="00AA24E0" w:rsidRPr="00403003" w:rsidRDefault="00AA24E0" w:rsidP="00AA24E0">
      <w:pPr>
        <w:pStyle w:val="NormalWeb"/>
        <w:numPr>
          <w:ilvl w:val="0"/>
          <w:numId w:val="13"/>
        </w:numPr>
        <w:rPr>
          <w:color w:val="000000" w:themeColor="text1"/>
        </w:rPr>
      </w:pPr>
      <w:r w:rsidRPr="00403003">
        <w:rPr>
          <w:color w:val="000000" w:themeColor="text1"/>
        </w:rPr>
        <w:t xml:space="preserve">To define the menu, create an XML file inside your project's </w:t>
      </w:r>
      <w:r w:rsidRPr="00403003">
        <w:rPr>
          <w:rStyle w:val="HTMLCode"/>
          <w:rFonts w:ascii="Times New Roman" w:hAnsi="Times New Roman" w:cs="Times New Roman"/>
          <w:color w:val="000000" w:themeColor="text1"/>
          <w:sz w:val="24"/>
          <w:szCs w:val="24"/>
        </w:rPr>
        <w:t>res/menu/</w:t>
      </w:r>
      <w:r w:rsidRPr="00403003">
        <w:rPr>
          <w:color w:val="000000" w:themeColor="text1"/>
        </w:rPr>
        <w:t xml:space="preserve"> directory and build the menu with the following elements:</w:t>
      </w:r>
    </w:p>
    <w:p w:rsidR="00AA24E0" w:rsidRPr="00403003" w:rsidRDefault="00AA24E0" w:rsidP="00AA24E0">
      <w:pPr>
        <w:pStyle w:val="ListParagraph"/>
        <w:numPr>
          <w:ilvl w:val="0"/>
          <w:numId w:val="15"/>
        </w:numPr>
        <w:spacing w:after="200" w:line="276" w:lineRule="auto"/>
        <w:rPr>
          <w:rFonts w:ascii="Times New Roman" w:hAnsi="Times New Roman" w:cs="Times New Roman"/>
          <w:color w:val="000000" w:themeColor="text1"/>
          <w:sz w:val="24"/>
          <w:szCs w:val="24"/>
        </w:rPr>
      </w:pPr>
      <w:r w:rsidRPr="00403003">
        <w:rPr>
          <w:rStyle w:val="HTMLCode"/>
          <w:rFonts w:ascii="Times New Roman" w:eastAsiaTheme="minorHAnsi" w:hAnsi="Times New Roman" w:cs="Times New Roman"/>
          <w:color w:val="000000" w:themeColor="text1"/>
          <w:sz w:val="24"/>
          <w:szCs w:val="24"/>
        </w:rPr>
        <w:t>&lt;menu&gt;</w:t>
      </w:r>
    </w:p>
    <w:p w:rsidR="00AA24E0" w:rsidRPr="00403003" w:rsidRDefault="00AA24E0" w:rsidP="00AA24E0">
      <w:pPr>
        <w:pStyle w:val="ListParagraph"/>
        <w:ind w:left="1080" w:firstLine="720"/>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rPr>
        <w:t xml:space="preserve">Defines a </w:t>
      </w:r>
      <w:hyperlink r:id="rId21" w:history="1">
        <w:r w:rsidRPr="00403003">
          <w:rPr>
            <w:rStyle w:val="Hyperlink"/>
            <w:rFonts w:ascii="Times New Roman" w:hAnsi="Times New Roman" w:cs="Times New Roman"/>
            <w:color w:val="000000" w:themeColor="text1"/>
            <w:sz w:val="24"/>
            <w:szCs w:val="24"/>
          </w:rPr>
          <w:t>Menu</w:t>
        </w:r>
      </w:hyperlink>
      <w:r w:rsidRPr="00403003">
        <w:rPr>
          <w:rFonts w:ascii="Times New Roman" w:hAnsi="Times New Roman" w:cs="Times New Roman"/>
          <w:color w:val="000000" w:themeColor="text1"/>
          <w:sz w:val="24"/>
          <w:szCs w:val="24"/>
        </w:rPr>
        <w:t xml:space="preserve">, which is a container for menu items. A </w:t>
      </w:r>
      <w:r w:rsidRPr="00403003">
        <w:rPr>
          <w:rStyle w:val="HTMLCode"/>
          <w:rFonts w:ascii="Times New Roman" w:eastAsiaTheme="minorHAnsi" w:hAnsi="Times New Roman" w:cs="Times New Roman"/>
          <w:color w:val="000000" w:themeColor="text1"/>
          <w:sz w:val="24"/>
          <w:szCs w:val="24"/>
        </w:rPr>
        <w:t>&lt;menu&gt;</w:t>
      </w:r>
      <w:r w:rsidRPr="00403003">
        <w:rPr>
          <w:rFonts w:ascii="Times New Roman" w:hAnsi="Times New Roman" w:cs="Times New Roman"/>
          <w:color w:val="000000" w:themeColor="text1"/>
          <w:sz w:val="24"/>
          <w:szCs w:val="24"/>
        </w:rPr>
        <w:t xml:space="preserve"> element must be the root node for the file and can hold one or more </w:t>
      </w:r>
      <w:r w:rsidRPr="00403003">
        <w:rPr>
          <w:rStyle w:val="HTMLCode"/>
          <w:rFonts w:ascii="Times New Roman" w:eastAsiaTheme="minorHAnsi" w:hAnsi="Times New Roman" w:cs="Times New Roman"/>
          <w:color w:val="000000" w:themeColor="text1"/>
          <w:sz w:val="24"/>
          <w:szCs w:val="24"/>
        </w:rPr>
        <w:t>&lt;item&gt;</w:t>
      </w:r>
      <w:r w:rsidRPr="00403003">
        <w:rPr>
          <w:rFonts w:ascii="Times New Roman" w:hAnsi="Times New Roman" w:cs="Times New Roman"/>
          <w:color w:val="000000" w:themeColor="text1"/>
          <w:sz w:val="24"/>
          <w:szCs w:val="24"/>
        </w:rPr>
        <w:t xml:space="preserve"> and </w:t>
      </w:r>
      <w:r w:rsidRPr="00403003">
        <w:rPr>
          <w:rStyle w:val="HTMLCode"/>
          <w:rFonts w:ascii="Times New Roman" w:eastAsiaTheme="minorHAnsi" w:hAnsi="Times New Roman" w:cs="Times New Roman"/>
          <w:color w:val="000000" w:themeColor="text1"/>
          <w:sz w:val="24"/>
          <w:szCs w:val="24"/>
        </w:rPr>
        <w:t>&lt;group&gt;</w:t>
      </w:r>
      <w:r w:rsidRPr="00403003">
        <w:rPr>
          <w:rFonts w:ascii="Times New Roman" w:hAnsi="Times New Roman" w:cs="Times New Roman"/>
          <w:color w:val="000000" w:themeColor="text1"/>
          <w:sz w:val="24"/>
          <w:szCs w:val="24"/>
        </w:rPr>
        <w:t xml:space="preserve"> elements.</w:t>
      </w:r>
    </w:p>
    <w:p w:rsidR="00AA24E0" w:rsidRPr="00403003" w:rsidRDefault="00AA24E0" w:rsidP="00AA24E0">
      <w:pPr>
        <w:pStyle w:val="NormalWeb"/>
        <w:numPr>
          <w:ilvl w:val="0"/>
          <w:numId w:val="14"/>
        </w:numPr>
        <w:rPr>
          <w:color w:val="000000" w:themeColor="text1"/>
        </w:rPr>
      </w:pPr>
      <w:r w:rsidRPr="00403003">
        <w:rPr>
          <w:color w:val="000000" w:themeColor="text1"/>
        </w:rPr>
        <w:t>&lt;item&gt;</w:t>
      </w:r>
    </w:p>
    <w:p w:rsidR="00AA24E0" w:rsidRPr="00403003" w:rsidRDefault="00AA24E0" w:rsidP="00AA24E0">
      <w:pPr>
        <w:pStyle w:val="NormalWeb"/>
        <w:ind w:left="1440"/>
        <w:rPr>
          <w:color w:val="000000" w:themeColor="text1"/>
        </w:rPr>
      </w:pPr>
      <w:r w:rsidRPr="00403003">
        <w:rPr>
          <w:color w:val="000000" w:themeColor="text1"/>
        </w:rPr>
        <w:t xml:space="preserve">Creates a </w:t>
      </w:r>
      <w:hyperlink r:id="rId22" w:history="1">
        <w:r w:rsidRPr="00403003">
          <w:rPr>
            <w:rStyle w:val="Hyperlink"/>
            <w:color w:val="000000" w:themeColor="text1"/>
          </w:rPr>
          <w:t>MenuItem</w:t>
        </w:r>
      </w:hyperlink>
      <w:r w:rsidRPr="00403003">
        <w:rPr>
          <w:color w:val="000000" w:themeColor="text1"/>
        </w:rPr>
        <w:t xml:space="preserve">, which represents a single item in a menu. This element may contain a nested </w:t>
      </w:r>
      <w:r w:rsidRPr="00403003">
        <w:rPr>
          <w:rStyle w:val="HTMLCode"/>
          <w:rFonts w:ascii="Times New Roman" w:eastAsiaTheme="minorHAnsi" w:hAnsi="Times New Roman" w:cs="Times New Roman"/>
          <w:color w:val="000000" w:themeColor="text1"/>
          <w:sz w:val="24"/>
          <w:szCs w:val="24"/>
        </w:rPr>
        <w:t>&lt;menu&gt;</w:t>
      </w:r>
      <w:r w:rsidRPr="00403003">
        <w:rPr>
          <w:color w:val="000000" w:themeColor="text1"/>
        </w:rPr>
        <w:t xml:space="preserve"> element in order to create a submenu</w:t>
      </w:r>
    </w:p>
    <w:p w:rsidR="00AA24E0" w:rsidRPr="00403003" w:rsidRDefault="00AA24E0" w:rsidP="00AA24E0">
      <w:pPr>
        <w:pStyle w:val="ListParagraph"/>
        <w:numPr>
          <w:ilvl w:val="0"/>
          <w:numId w:val="13"/>
        </w:numPr>
        <w:spacing w:after="200" w:line="276" w:lineRule="auto"/>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rPr>
        <w:t>Attributes:</w:t>
      </w:r>
    </w:p>
    <w:p w:rsidR="00AA24E0" w:rsidRPr="00403003" w:rsidRDefault="00AA24E0" w:rsidP="00AA24E0">
      <w:pPr>
        <w:pStyle w:val="NormalWeb"/>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rPr>
      </w:pPr>
      <w:r w:rsidRPr="00403003">
        <w:rPr>
          <w:rStyle w:val="HTMLCode"/>
          <w:rFonts w:ascii="Times New Roman" w:eastAsiaTheme="minorHAnsi" w:hAnsi="Times New Roman" w:cs="Times New Roman"/>
          <w:color w:val="000000" w:themeColor="text1"/>
          <w:sz w:val="24"/>
          <w:szCs w:val="24"/>
        </w:rPr>
        <w:t>android:id --</w:t>
      </w:r>
      <w:r w:rsidRPr="00403003">
        <w:rPr>
          <w:color w:val="000000" w:themeColor="text1"/>
        </w:rPr>
        <w:t>A resource ID that's unique to the item, which allows the application to recognize the item when the user selects it.</w:t>
      </w:r>
    </w:p>
    <w:p w:rsidR="00AA24E0" w:rsidRPr="00403003" w:rsidRDefault="00AA24E0" w:rsidP="00AA24E0">
      <w:pPr>
        <w:pStyle w:val="NormalWeb"/>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rPr>
      </w:pPr>
      <w:r w:rsidRPr="00403003">
        <w:rPr>
          <w:rStyle w:val="HTMLCode"/>
          <w:rFonts w:ascii="Times New Roman" w:eastAsiaTheme="minorHAnsi" w:hAnsi="Times New Roman" w:cs="Times New Roman"/>
          <w:color w:val="000000" w:themeColor="text1"/>
          <w:sz w:val="24"/>
          <w:szCs w:val="24"/>
        </w:rPr>
        <w:t>android:icon--</w:t>
      </w:r>
      <w:r w:rsidRPr="00403003">
        <w:rPr>
          <w:color w:val="000000" w:themeColor="text1"/>
        </w:rPr>
        <w:t>A reference to a drawable to use as the item's icon.</w:t>
      </w:r>
    </w:p>
    <w:p w:rsidR="00AA24E0" w:rsidRPr="00403003" w:rsidRDefault="00AA24E0" w:rsidP="00AA24E0">
      <w:pPr>
        <w:pStyle w:val="NormalWeb"/>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rPr>
      </w:pPr>
      <w:r w:rsidRPr="00403003">
        <w:rPr>
          <w:rStyle w:val="HTMLCode"/>
          <w:rFonts w:ascii="Times New Roman" w:eastAsiaTheme="minorHAnsi" w:hAnsi="Times New Roman" w:cs="Times New Roman"/>
          <w:color w:val="000000" w:themeColor="text1"/>
          <w:sz w:val="24"/>
          <w:szCs w:val="24"/>
        </w:rPr>
        <w:t>android:title--</w:t>
      </w:r>
      <w:r w:rsidRPr="00403003">
        <w:rPr>
          <w:color w:val="000000" w:themeColor="text1"/>
        </w:rPr>
        <w:t>A reference to a string to use as the item's title./specifies the itme title</w:t>
      </w:r>
    </w:p>
    <w:p w:rsidR="00AA24E0" w:rsidRPr="00403003" w:rsidRDefault="00AA24E0" w:rsidP="00AA24E0">
      <w:pPr>
        <w:spacing w:after="200" w:line="276" w:lineRule="auto"/>
        <w:rPr>
          <w:rFonts w:ascii="Times New Roman" w:hAnsi="Times New Roman" w:cs="Times New Roman"/>
          <w:color w:val="000000" w:themeColor="text1"/>
          <w:sz w:val="24"/>
          <w:szCs w:val="24"/>
        </w:rPr>
      </w:pPr>
    </w:p>
    <w:p w:rsidR="00AA24E0" w:rsidRPr="00403003" w:rsidRDefault="00AA24E0" w:rsidP="00AA24E0">
      <w:pPr>
        <w:rPr>
          <w:rFonts w:ascii="Times New Roman" w:hAnsi="Times New Roman" w:cs="Times New Roman"/>
          <w:color w:val="000000" w:themeColor="text1"/>
          <w:sz w:val="24"/>
          <w:szCs w:val="24"/>
          <w:u w:val="single"/>
        </w:rPr>
      </w:pPr>
      <w:r w:rsidRPr="00403003">
        <w:rPr>
          <w:rFonts w:ascii="Times New Roman" w:hAnsi="Times New Roman" w:cs="Times New Roman"/>
          <w:color w:val="000000" w:themeColor="text1"/>
          <w:sz w:val="24"/>
          <w:szCs w:val="24"/>
          <w:u w:val="single"/>
        </w:rPr>
        <w:t>Program:</w:t>
      </w:r>
    </w:p>
    <w:p w:rsidR="00AA24E0" w:rsidRPr="00403003" w:rsidRDefault="00AA24E0" w:rsidP="00AA2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AA24E0" w:rsidRPr="00403003" w:rsidRDefault="00AA24E0" w:rsidP="00AA2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AA24E0" w:rsidRPr="00403003" w:rsidRDefault="00AA24E0" w:rsidP="00AA2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403003">
        <w:rPr>
          <w:rFonts w:ascii="Times New Roman" w:eastAsia="Times New Roman" w:hAnsi="Times New Roman" w:cs="Times New Roman"/>
          <w:color w:val="000000" w:themeColor="text1"/>
          <w:sz w:val="24"/>
          <w:szCs w:val="24"/>
        </w:rPr>
        <w:t>option Menu:</w:t>
      </w:r>
    </w:p>
    <w:p w:rsidR="00AA24E0" w:rsidRPr="00403003" w:rsidRDefault="00AA24E0" w:rsidP="00AA2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AA24E0" w:rsidRPr="00403003" w:rsidRDefault="00AA24E0" w:rsidP="00AA2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403003">
        <w:rPr>
          <w:rFonts w:ascii="Times New Roman" w:eastAsia="Times New Roman" w:hAnsi="Times New Roman" w:cs="Times New Roman"/>
          <w:color w:val="000000" w:themeColor="text1"/>
          <w:sz w:val="24"/>
          <w:szCs w:val="24"/>
        </w:rPr>
        <w:t>create a menu folder</w:t>
      </w:r>
    </w:p>
    <w:p w:rsidR="00AA24E0" w:rsidRPr="00403003" w:rsidRDefault="00AA24E0" w:rsidP="00AA2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403003">
        <w:rPr>
          <w:rFonts w:ascii="Times New Roman" w:eastAsia="Times New Roman" w:hAnsi="Times New Roman" w:cs="Times New Roman"/>
          <w:color w:val="000000" w:themeColor="text1"/>
          <w:sz w:val="24"/>
          <w:szCs w:val="24"/>
        </w:rPr>
        <w:t xml:space="preserve">res-&gt;Right click-&gt;New -&gt; directory -&gt;menu </w:t>
      </w:r>
    </w:p>
    <w:p w:rsidR="00AA24E0" w:rsidRPr="00403003" w:rsidRDefault="00AA24E0" w:rsidP="00AA2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403003">
        <w:rPr>
          <w:rFonts w:ascii="Times New Roman" w:eastAsia="Times New Roman" w:hAnsi="Times New Roman" w:cs="Times New Roman"/>
          <w:color w:val="000000" w:themeColor="text1"/>
          <w:sz w:val="24"/>
          <w:szCs w:val="24"/>
        </w:rPr>
        <w:t xml:space="preserve">  Menu-&gt;right click-&gt;</w:t>
      </w:r>
      <w:r w:rsidR="007956CD" w:rsidRPr="00403003">
        <w:rPr>
          <w:rFonts w:ascii="Times New Roman" w:eastAsia="Times New Roman" w:hAnsi="Times New Roman" w:cs="Times New Roman"/>
          <w:color w:val="000000" w:themeColor="text1"/>
          <w:sz w:val="24"/>
          <w:szCs w:val="24"/>
        </w:rPr>
        <w:t>new resource file-&gt;menu1</w:t>
      </w:r>
      <w:r w:rsidR="007A7B7B" w:rsidRPr="00403003">
        <w:rPr>
          <w:rFonts w:ascii="Times New Roman" w:eastAsia="Times New Roman" w:hAnsi="Times New Roman" w:cs="Times New Roman"/>
          <w:color w:val="000000" w:themeColor="text1"/>
          <w:sz w:val="24"/>
          <w:szCs w:val="24"/>
        </w:rPr>
        <w:t>.xml</w:t>
      </w:r>
    </w:p>
    <w:p w:rsidR="00983A52" w:rsidRPr="00403003" w:rsidRDefault="00983A52" w:rsidP="00AA2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983A52" w:rsidRPr="00403003" w:rsidRDefault="00983A52" w:rsidP="00AA2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983A52" w:rsidRPr="00403003" w:rsidRDefault="00983A52" w:rsidP="00AA2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983A52" w:rsidRPr="00403003" w:rsidRDefault="00983A52" w:rsidP="00AA2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AA24E0" w:rsidRPr="00403003" w:rsidRDefault="00AA24E0" w:rsidP="00AA2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AA24E0" w:rsidRPr="00403003" w:rsidRDefault="00AA24E0" w:rsidP="00AA2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u w:val="single"/>
        </w:rPr>
      </w:pPr>
      <w:r w:rsidRPr="00403003">
        <w:rPr>
          <w:rFonts w:ascii="Times New Roman" w:eastAsia="Times New Roman" w:hAnsi="Times New Roman" w:cs="Times New Roman"/>
          <w:color w:val="000000" w:themeColor="text1"/>
          <w:sz w:val="24"/>
          <w:szCs w:val="24"/>
          <w:u w:val="single"/>
        </w:rPr>
        <w:t>menu1.xml</w:t>
      </w:r>
    </w:p>
    <w:p w:rsidR="00AA24E0" w:rsidRPr="00403003" w:rsidRDefault="00AA24E0" w:rsidP="00AA2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br/>
        <w:t>&lt;</w:t>
      </w:r>
      <w:r w:rsidRPr="00403003">
        <w:rPr>
          <w:rFonts w:ascii="Times New Roman" w:eastAsia="Times New Roman" w:hAnsi="Times New Roman" w:cs="Times New Roman"/>
          <w:b/>
          <w:bCs/>
          <w:color w:val="000000" w:themeColor="text1"/>
          <w:sz w:val="24"/>
          <w:szCs w:val="24"/>
        </w:rPr>
        <w:t>menu xmlns:android="http://schemas.android.com/apk/res/android"</w:t>
      </w:r>
      <w:r w:rsidRPr="00403003">
        <w:rPr>
          <w:rFonts w:ascii="Times New Roman" w:eastAsia="Times New Roman" w:hAnsi="Times New Roman" w:cs="Times New Roman"/>
          <w:color w:val="000000" w:themeColor="text1"/>
          <w:sz w:val="24"/>
          <w:szCs w:val="24"/>
        </w:rPr>
        <w:t>&gt;</w:t>
      </w:r>
      <w:r w:rsidRPr="00403003">
        <w:rPr>
          <w:rFonts w:ascii="Times New Roman" w:eastAsia="Times New Roman" w:hAnsi="Times New Roman" w:cs="Times New Roman"/>
          <w:color w:val="000000" w:themeColor="text1"/>
          <w:sz w:val="24"/>
          <w:szCs w:val="24"/>
        </w:rPr>
        <w:br/>
        <w:t>&lt;</w:t>
      </w:r>
      <w:r w:rsidRPr="00403003">
        <w:rPr>
          <w:rFonts w:ascii="Times New Roman" w:eastAsia="Times New Roman" w:hAnsi="Times New Roman" w:cs="Times New Roman"/>
          <w:b/>
          <w:bCs/>
          <w:color w:val="000000" w:themeColor="text1"/>
          <w:sz w:val="24"/>
          <w:szCs w:val="24"/>
        </w:rPr>
        <w:t>item android:id="@+id/about"</w:t>
      </w:r>
      <w:r w:rsidRPr="00403003">
        <w:rPr>
          <w:rFonts w:ascii="Times New Roman" w:eastAsia="Times New Roman" w:hAnsi="Times New Roman" w:cs="Times New Roman"/>
          <w:b/>
          <w:bCs/>
          <w:color w:val="000000" w:themeColor="text1"/>
          <w:sz w:val="24"/>
          <w:szCs w:val="24"/>
        </w:rPr>
        <w:br/>
      </w:r>
      <w:r w:rsidRPr="00403003">
        <w:rPr>
          <w:rFonts w:ascii="Times New Roman" w:eastAsia="Times New Roman" w:hAnsi="Times New Roman" w:cs="Times New Roman"/>
          <w:b/>
          <w:bCs/>
          <w:color w:val="000000" w:themeColor="text1"/>
          <w:sz w:val="24"/>
          <w:szCs w:val="24"/>
        </w:rPr>
        <w:br/>
        <w:t xml:space="preserve">        android:title="About" </w:t>
      </w:r>
      <w:r w:rsidRPr="00403003">
        <w:rPr>
          <w:rFonts w:ascii="Times New Roman" w:eastAsia="Times New Roman" w:hAnsi="Times New Roman" w:cs="Times New Roman"/>
          <w:color w:val="000000" w:themeColor="text1"/>
          <w:sz w:val="24"/>
          <w:szCs w:val="24"/>
        </w:rPr>
        <w:t>/&gt;</w:t>
      </w:r>
      <w:r w:rsidRPr="00403003">
        <w:rPr>
          <w:rFonts w:ascii="Times New Roman" w:eastAsia="Times New Roman" w:hAnsi="Times New Roman" w:cs="Times New Roman"/>
          <w:color w:val="000000" w:themeColor="text1"/>
          <w:sz w:val="24"/>
          <w:szCs w:val="24"/>
        </w:rPr>
        <w:br/>
        <w:t>&lt;</w:t>
      </w:r>
      <w:r w:rsidRPr="00403003">
        <w:rPr>
          <w:rFonts w:ascii="Times New Roman" w:eastAsia="Times New Roman" w:hAnsi="Times New Roman" w:cs="Times New Roman"/>
          <w:b/>
          <w:bCs/>
          <w:color w:val="000000" w:themeColor="text1"/>
          <w:sz w:val="24"/>
          <w:szCs w:val="24"/>
        </w:rPr>
        <w:t>item android:id="@+id/help"</w:t>
      </w:r>
      <w:r w:rsidRPr="00403003">
        <w:rPr>
          <w:rFonts w:ascii="Times New Roman" w:eastAsia="Times New Roman" w:hAnsi="Times New Roman" w:cs="Times New Roman"/>
          <w:b/>
          <w:bCs/>
          <w:color w:val="000000" w:themeColor="text1"/>
          <w:sz w:val="24"/>
          <w:szCs w:val="24"/>
        </w:rPr>
        <w:br/>
        <w:t xml:space="preserve">        android:title="Help" </w:t>
      </w:r>
      <w:r w:rsidRPr="00403003">
        <w:rPr>
          <w:rFonts w:ascii="Times New Roman" w:eastAsia="Times New Roman" w:hAnsi="Times New Roman" w:cs="Times New Roman"/>
          <w:color w:val="000000" w:themeColor="text1"/>
          <w:sz w:val="24"/>
          <w:szCs w:val="24"/>
        </w:rPr>
        <w:t>/&gt;</w:t>
      </w:r>
      <w:r w:rsidRPr="00403003">
        <w:rPr>
          <w:rFonts w:ascii="Times New Roman" w:eastAsia="Times New Roman" w:hAnsi="Times New Roman" w:cs="Times New Roman"/>
          <w:color w:val="000000" w:themeColor="text1"/>
          <w:sz w:val="24"/>
          <w:szCs w:val="24"/>
        </w:rPr>
        <w:br/>
        <w:t>&lt;/</w:t>
      </w:r>
      <w:r w:rsidRPr="00403003">
        <w:rPr>
          <w:rFonts w:ascii="Times New Roman" w:eastAsia="Times New Roman" w:hAnsi="Times New Roman" w:cs="Times New Roman"/>
          <w:b/>
          <w:bCs/>
          <w:color w:val="000000" w:themeColor="text1"/>
          <w:sz w:val="24"/>
          <w:szCs w:val="24"/>
        </w:rPr>
        <w:t>menu</w:t>
      </w:r>
      <w:r w:rsidRPr="00403003">
        <w:rPr>
          <w:rFonts w:ascii="Times New Roman" w:eastAsia="Times New Roman" w:hAnsi="Times New Roman" w:cs="Times New Roman"/>
          <w:color w:val="000000" w:themeColor="text1"/>
          <w:sz w:val="24"/>
          <w:szCs w:val="24"/>
        </w:rPr>
        <w:t>&gt;</w:t>
      </w:r>
    </w:p>
    <w:p w:rsidR="00AA24E0" w:rsidRPr="00403003" w:rsidRDefault="00AA24E0" w:rsidP="00AA2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AA24E0" w:rsidRPr="00403003" w:rsidRDefault="00AA24E0" w:rsidP="00AA2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u w:val="single"/>
        </w:rPr>
      </w:pPr>
      <w:r w:rsidRPr="00403003">
        <w:rPr>
          <w:rFonts w:ascii="Times New Roman" w:eastAsia="Times New Roman" w:hAnsi="Times New Roman" w:cs="Times New Roman"/>
          <w:color w:val="000000" w:themeColor="text1"/>
          <w:sz w:val="24"/>
          <w:szCs w:val="24"/>
          <w:u w:val="single"/>
        </w:rPr>
        <w:t xml:space="preserve"> MainActivity.java </w:t>
      </w:r>
    </w:p>
    <w:p w:rsidR="00AA24E0" w:rsidRPr="00403003" w:rsidRDefault="00AA24E0" w:rsidP="00AA2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AA24E0" w:rsidRPr="00403003" w:rsidRDefault="00AA24E0" w:rsidP="00AA2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403003">
        <w:rPr>
          <w:rFonts w:ascii="Times New Roman" w:eastAsia="Times New Roman" w:hAnsi="Times New Roman" w:cs="Times New Roman"/>
          <w:b/>
          <w:bCs/>
          <w:color w:val="000000" w:themeColor="text1"/>
          <w:sz w:val="24"/>
          <w:szCs w:val="24"/>
        </w:rPr>
        <w:t xml:space="preserve">package </w:t>
      </w:r>
      <w:r w:rsidRPr="00403003">
        <w:rPr>
          <w:rFonts w:ascii="Times New Roman" w:eastAsia="Times New Roman" w:hAnsi="Times New Roman" w:cs="Times New Roman"/>
          <w:color w:val="000000" w:themeColor="text1"/>
          <w:sz w:val="24"/>
          <w:szCs w:val="24"/>
        </w:rPr>
        <w:t>com.example.rajesh.form;</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android.content.DialogInterface;</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android.graphics.Color;</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android.support.v7.app.AlertDialog;</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android.support.v7.app.AppCompatActivity;</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android.os.Bundle;</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android.util.Log;</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android.view.Menu;</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android.view.MenuItem;</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android.view.View;</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android.widget.ArrayAdapter;</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android.widget.AutoCompleteTextView;</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android.widget.Button;</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android.widget.CheckBox;</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android.widget.ListView;</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android.widget.RadioButton;</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android.widget.RadioGroup;</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android.widget.Spinner;</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android.widget.TextView;</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android.widget.Toast;</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public class </w:t>
      </w:r>
      <w:r w:rsidRPr="00403003">
        <w:rPr>
          <w:rFonts w:ascii="Times New Roman" w:eastAsia="Times New Roman" w:hAnsi="Times New Roman" w:cs="Times New Roman"/>
          <w:color w:val="000000" w:themeColor="text1"/>
          <w:sz w:val="24"/>
          <w:szCs w:val="24"/>
        </w:rPr>
        <w:t xml:space="preserve">MainActivity </w:t>
      </w:r>
      <w:r w:rsidRPr="00403003">
        <w:rPr>
          <w:rFonts w:ascii="Times New Roman" w:eastAsia="Times New Roman" w:hAnsi="Times New Roman" w:cs="Times New Roman"/>
          <w:b/>
          <w:bCs/>
          <w:color w:val="000000" w:themeColor="text1"/>
          <w:sz w:val="24"/>
          <w:szCs w:val="24"/>
        </w:rPr>
        <w:t xml:space="preserve">extends </w:t>
      </w:r>
      <w:r w:rsidRPr="00403003">
        <w:rPr>
          <w:rFonts w:ascii="Times New Roman" w:eastAsia="Times New Roman" w:hAnsi="Times New Roman" w:cs="Times New Roman"/>
          <w:color w:val="000000" w:themeColor="text1"/>
          <w:sz w:val="24"/>
          <w:szCs w:val="24"/>
        </w:rPr>
        <w:t>AppCompatActivity {</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br/>
        <w:t xml:space="preserve">    @Override</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protected void </w:t>
      </w:r>
      <w:r w:rsidRPr="00403003">
        <w:rPr>
          <w:rFonts w:ascii="Times New Roman" w:eastAsia="Times New Roman" w:hAnsi="Times New Roman" w:cs="Times New Roman"/>
          <w:color w:val="000000" w:themeColor="text1"/>
          <w:sz w:val="24"/>
          <w:szCs w:val="24"/>
        </w:rPr>
        <w:t>onCreate(Bundle savedInstanceState) {</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super</w:t>
      </w:r>
      <w:r w:rsidRPr="00403003">
        <w:rPr>
          <w:rFonts w:ascii="Times New Roman" w:eastAsia="Times New Roman" w:hAnsi="Times New Roman" w:cs="Times New Roman"/>
          <w:color w:val="000000" w:themeColor="text1"/>
          <w:sz w:val="24"/>
          <w:szCs w:val="24"/>
        </w:rPr>
        <w:t>.onCreate(savedInstanceState);</w:t>
      </w:r>
      <w:r w:rsidRPr="00403003">
        <w:rPr>
          <w:rFonts w:ascii="Times New Roman" w:eastAsia="Times New Roman" w:hAnsi="Times New Roman" w:cs="Times New Roman"/>
          <w:color w:val="000000" w:themeColor="text1"/>
          <w:sz w:val="24"/>
          <w:szCs w:val="24"/>
        </w:rPr>
        <w:br/>
        <w:t xml:space="preserve">        setContentView(R.layout.</w:t>
      </w:r>
      <w:r w:rsidRPr="00403003">
        <w:rPr>
          <w:rFonts w:ascii="Times New Roman" w:eastAsia="Times New Roman" w:hAnsi="Times New Roman" w:cs="Times New Roman"/>
          <w:b/>
          <w:bCs/>
          <w:i/>
          <w:iCs/>
          <w:color w:val="000000" w:themeColor="text1"/>
          <w:sz w:val="24"/>
          <w:szCs w:val="24"/>
        </w:rPr>
        <w:t>activity_main</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lastRenderedPageBreak/>
        <w:br/>
      </w:r>
      <w:r w:rsidRPr="00403003">
        <w:rPr>
          <w:rFonts w:ascii="Times New Roman" w:eastAsia="Times New Roman" w:hAnsi="Times New Roman" w:cs="Times New Roman"/>
          <w:color w:val="000000" w:themeColor="text1"/>
          <w:sz w:val="24"/>
          <w:szCs w:val="24"/>
        </w:rPr>
        <w:br/>
        <w:t xml:space="preserve">    }</w:t>
      </w:r>
      <w:r w:rsidRPr="00403003">
        <w:rPr>
          <w:rFonts w:ascii="Times New Roman" w:eastAsia="Times New Roman" w:hAnsi="Times New Roman" w:cs="Times New Roman"/>
          <w:color w:val="000000" w:themeColor="text1"/>
          <w:sz w:val="24"/>
          <w:szCs w:val="24"/>
        </w:rPr>
        <w:br/>
        <w:t xml:space="preserve">    @Override</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public boolean </w:t>
      </w:r>
      <w:r w:rsidRPr="00403003">
        <w:rPr>
          <w:rFonts w:ascii="Times New Roman" w:eastAsia="Times New Roman" w:hAnsi="Times New Roman" w:cs="Times New Roman"/>
          <w:color w:val="000000" w:themeColor="text1"/>
          <w:sz w:val="24"/>
          <w:szCs w:val="24"/>
        </w:rPr>
        <w:t>onCreateOptionsMenu(Menu menu) {</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i/>
          <w:iCs/>
          <w:color w:val="000000" w:themeColor="text1"/>
          <w:sz w:val="24"/>
          <w:szCs w:val="24"/>
        </w:rPr>
        <w:t>// Inflate the menu; this adds items to the action bar if it is present.</w:t>
      </w:r>
      <w:r w:rsidRPr="00403003">
        <w:rPr>
          <w:rFonts w:ascii="Times New Roman" w:eastAsia="Times New Roman" w:hAnsi="Times New Roman" w:cs="Times New Roman"/>
          <w:i/>
          <w:iCs/>
          <w:color w:val="000000" w:themeColor="text1"/>
          <w:sz w:val="24"/>
          <w:szCs w:val="24"/>
        </w:rPr>
        <w:br/>
      </w:r>
      <w:r w:rsidRPr="00403003">
        <w:rPr>
          <w:rFonts w:ascii="Times New Roman" w:eastAsia="Times New Roman" w:hAnsi="Times New Roman" w:cs="Times New Roman"/>
          <w:color w:val="000000" w:themeColor="text1"/>
          <w:sz w:val="24"/>
          <w:szCs w:val="24"/>
        </w:rPr>
        <w:t>getMenuInflater().inflate(R.menu.</w:t>
      </w:r>
      <w:r w:rsidRPr="00403003">
        <w:rPr>
          <w:rFonts w:ascii="Times New Roman" w:eastAsia="Times New Roman" w:hAnsi="Times New Roman" w:cs="Times New Roman"/>
          <w:b/>
          <w:bCs/>
          <w:i/>
          <w:iCs/>
          <w:color w:val="000000" w:themeColor="text1"/>
          <w:sz w:val="24"/>
          <w:szCs w:val="24"/>
        </w:rPr>
        <w:t>menu1</w:t>
      </w:r>
      <w:r w:rsidRPr="00403003">
        <w:rPr>
          <w:rFonts w:ascii="Times New Roman" w:eastAsia="Times New Roman" w:hAnsi="Times New Roman" w:cs="Times New Roman"/>
          <w:color w:val="000000" w:themeColor="text1"/>
          <w:sz w:val="24"/>
          <w:szCs w:val="24"/>
        </w:rPr>
        <w:t>, menu);</w:t>
      </w:r>
      <w:r w:rsidRPr="00403003">
        <w:rPr>
          <w:rFonts w:ascii="Times New Roman" w:eastAsia="Times New Roman" w:hAnsi="Times New Roman" w:cs="Times New Roman"/>
          <w:i/>
          <w:iCs/>
          <w:color w:val="000000" w:themeColor="text1"/>
          <w:sz w:val="24"/>
          <w:szCs w:val="24"/>
        </w:rPr>
        <w:t>//Menu Resource, Menu</w:t>
      </w:r>
      <w:r w:rsidRPr="00403003">
        <w:rPr>
          <w:rFonts w:ascii="Times New Roman" w:eastAsia="Times New Roman" w:hAnsi="Times New Roman" w:cs="Times New Roman"/>
          <w:i/>
          <w:iCs/>
          <w:color w:val="000000" w:themeColor="text1"/>
          <w:sz w:val="24"/>
          <w:szCs w:val="24"/>
        </w:rPr>
        <w:br/>
      </w:r>
      <w:r w:rsidRPr="00403003">
        <w:rPr>
          <w:rFonts w:ascii="Times New Roman" w:eastAsia="Times New Roman" w:hAnsi="Times New Roman" w:cs="Times New Roman"/>
          <w:b/>
          <w:bCs/>
          <w:color w:val="000000" w:themeColor="text1"/>
          <w:sz w:val="24"/>
          <w:szCs w:val="24"/>
        </w:rPr>
        <w:t>return true</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color w:val="000000" w:themeColor="text1"/>
          <w:sz w:val="24"/>
          <w:szCs w:val="24"/>
        </w:rPr>
        <w:br/>
        <w:t xml:space="preserve">    }</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public boolean </w:t>
      </w:r>
      <w:r w:rsidRPr="00403003">
        <w:rPr>
          <w:rFonts w:ascii="Times New Roman" w:eastAsia="Times New Roman" w:hAnsi="Times New Roman" w:cs="Times New Roman"/>
          <w:color w:val="000000" w:themeColor="text1"/>
          <w:sz w:val="24"/>
          <w:szCs w:val="24"/>
        </w:rPr>
        <w:t>onOptionsItemSelected(MenuItem item) {</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switch </w:t>
      </w:r>
      <w:r w:rsidRPr="00403003">
        <w:rPr>
          <w:rFonts w:ascii="Times New Roman" w:eastAsia="Times New Roman" w:hAnsi="Times New Roman" w:cs="Times New Roman"/>
          <w:color w:val="000000" w:themeColor="text1"/>
          <w:sz w:val="24"/>
          <w:szCs w:val="24"/>
        </w:rPr>
        <w:t>(item.getItemId()) {</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case </w:t>
      </w:r>
      <w:r w:rsidRPr="00403003">
        <w:rPr>
          <w:rFonts w:ascii="Times New Roman" w:eastAsia="Times New Roman" w:hAnsi="Times New Roman" w:cs="Times New Roman"/>
          <w:color w:val="000000" w:themeColor="text1"/>
          <w:sz w:val="24"/>
          <w:szCs w:val="24"/>
        </w:rPr>
        <w:t>R.id.</w:t>
      </w:r>
      <w:r w:rsidRPr="00403003">
        <w:rPr>
          <w:rFonts w:ascii="Times New Roman" w:eastAsia="Times New Roman" w:hAnsi="Times New Roman" w:cs="Times New Roman"/>
          <w:b/>
          <w:bCs/>
          <w:i/>
          <w:iCs/>
          <w:color w:val="000000" w:themeColor="text1"/>
          <w:sz w:val="24"/>
          <w:szCs w:val="24"/>
        </w:rPr>
        <w:t>about</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color w:val="000000" w:themeColor="text1"/>
          <w:sz w:val="24"/>
          <w:szCs w:val="24"/>
        </w:rPr>
        <w:br/>
        <w:t xml:space="preserve">                Toast.</w:t>
      </w:r>
      <w:r w:rsidRPr="00403003">
        <w:rPr>
          <w:rFonts w:ascii="Times New Roman" w:eastAsia="Times New Roman" w:hAnsi="Times New Roman" w:cs="Times New Roman"/>
          <w:i/>
          <w:iCs/>
          <w:color w:val="000000" w:themeColor="text1"/>
          <w:sz w:val="24"/>
          <w:szCs w:val="24"/>
        </w:rPr>
        <w:t>makeText</w:t>
      </w:r>
      <w:r w:rsidRPr="00403003">
        <w:rPr>
          <w:rFonts w:ascii="Times New Roman" w:eastAsia="Times New Roman" w:hAnsi="Times New Roman" w:cs="Times New Roman"/>
          <w:color w:val="000000" w:themeColor="text1"/>
          <w:sz w:val="24"/>
          <w:szCs w:val="24"/>
        </w:rPr>
        <w:t xml:space="preserve">(this, </w:t>
      </w:r>
      <w:r w:rsidRPr="00403003">
        <w:rPr>
          <w:rFonts w:ascii="Times New Roman" w:eastAsia="Times New Roman" w:hAnsi="Times New Roman" w:cs="Times New Roman"/>
          <w:b/>
          <w:bCs/>
          <w:color w:val="000000" w:themeColor="text1"/>
          <w:sz w:val="24"/>
          <w:szCs w:val="24"/>
        </w:rPr>
        <w:t>"Item 1 Selected"</w:t>
      </w:r>
      <w:r w:rsidRPr="00403003">
        <w:rPr>
          <w:rFonts w:ascii="Times New Roman" w:eastAsia="Times New Roman" w:hAnsi="Times New Roman" w:cs="Times New Roman"/>
          <w:color w:val="000000" w:themeColor="text1"/>
          <w:sz w:val="24"/>
          <w:szCs w:val="24"/>
        </w:rPr>
        <w:t>, Toast.</w:t>
      </w:r>
      <w:r w:rsidRPr="00403003">
        <w:rPr>
          <w:rFonts w:ascii="Times New Roman" w:eastAsia="Times New Roman" w:hAnsi="Times New Roman" w:cs="Times New Roman"/>
          <w:b/>
          <w:bCs/>
          <w:i/>
          <w:iCs/>
          <w:color w:val="000000" w:themeColor="text1"/>
          <w:sz w:val="24"/>
          <w:szCs w:val="24"/>
        </w:rPr>
        <w:t>LENGTH_LONG</w:t>
      </w:r>
      <w:r w:rsidRPr="00403003">
        <w:rPr>
          <w:rFonts w:ascii="Times New Roman" w:eastAsia="Times New Roman" w:hAnsi="Times New Roman" w:cs="Times New Roman"/>
          <w:color w:val="000000" w:themeColor="text1"/>
          <w:sz w:val="24"/>
          <w:szCs w:val="24"/>
        </w:rPr>
        <w:t>).show();</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return true</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case </w:t>
      </w:r>
      <w:r w:rsidRPr="00403003">
        <w:rPr>
          <w:rFonts w:ascii="Times New Roman" w:eastAsia="Times New Roman" w:hAnsi="Times New Roman" w:cs="Times New Roman"/>
          <w:color w:val="000000" w:themeColor="text1"/>
          <w:sz w:val="24"/>
          <w:szCs w:val="24"/>
        </w:rPr>
        <w:t>R.id.</w:t>
      </w:r>
      <w:r w:rsidRPr="00403003">
        <w:rPr>
          <w:rFonts w:ascii="Times New Roman" w:eastAsia="Times New Roman" w:hAnsi="Times New Roman" w:cs="Times New Roman"/>
          <w:b/>
          <w:bCs/>
          <w:i/>
          <w:iCs/>
          <w:color w:val="000000" w:themeColor="text1"/>
          <w:sz w:val="24"/>
          <w:szCs w:val="24"/>
        </w:rPr>
        <w:t>help</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color w:val="000000" w:themeColor="text1"/>
          <w:sz w:val="24"/>
          <w:szCs w:val="24"/>
        </w:rPr>
        <w:br/>
        <w:t xml:space="preserve">                Toast.</w:t>
      </w:r>
      <w:r w:rsidRPr="00403003">
        <w:rPr>
          <w:rFonts w:ascii="Times New Roman" w:eastAsia="Times New Roman" w:hAnsi="Times New Roman" w:cs="Times New Roman"/>
          <w:i/>
          <w:iCs/>
          <w:color w:val="000000" w:themeColor="text1"/>
          <w:sz w:val="24"/>
          <w:szCs w:val="24"/>
        </w:rPr>
        <w:t>makeText</w:t>
      </w:r>
      <w:r w:rsidRPr="00403003">
        <w:rPr>
          <w:rFonts w:ascii="Times New Roman" w:eastAsia="Times New Roman" w:hAnsi="Times New Roman" w:cs="Times New Roman"/>
          <w:color w:val="000000" w:themeColor="text1"/>
          <w:sz w:val="24"/>
          <w:szCs w:val="24"/>
        </w:rPr>
        <w:t xml:space="preserve">(this, </w:t>
      </w:r>
      <w:r w:rsidRPr="00403003">
        <w:rPr>
          <w:rFonts w:ascii="Times New Roman" w:eastAsia="Times New Roman" w:hAnsi="Times New Roman" w:cs="Times New Roman"/>
          <w:b/>
          <w:bCs/>
          <w:color w:val="000000" w:themeColor="text1"/>
          <w:sz w:val="24"/>
          <w:szCs w:val="24"/>
        </w:rPr>
        <w:t>"Item 2 Selected"</w:t>
      </w:r>
      <w:r w:rsidRPr="00403003">
        <w:rPr>
          <w:rFonts w:ascii="Times New Roman" w:eastAsia="Times New Roman" w:hAnsi="Times New Roman" w:cs="Times New Roman"/>
          <w:color w:val="000000" w:themeColor="text1"/>
          <w:sz w:val="24"/>
          <w:szCs w:val="24"/>
        </w:rPr>
        <w:t>, Toast.</w:t>
      </w:r>
      <w:r w:rsidRPr="00403003">
        <w:rPr>
          <w:rFonts w:ascii="Times New Roman" w:eastAsia="Times New Roman" w:hAnsi="Times New Roman" w:cs="Times New Roman"/>
          <w:b/>
          <w:bCs/>
          <w:i/>
          <w:iCs/>
          <w:color w:val="000000" w:themeColor="text1"/>
          <w:sz w:val="24"/>
          <w:szCs w:val="24"/>
        </w:rPr>
        <w:t>LENGTH_LONG</w:t>
      </w:r>
      <w:r w:rsidRPr="00403003">
        <w:rPr>
          <w:rFonts w:ascii="Times New Roman" w:eastAsia="Times New Roman" w:hAnsi="Times New Roman" w:cs="Times New Roman"/>
          <w:color w:val="000000" w:themeColor="text1"/>
          <w:sz w:val="24"/>
          <w:szCs w:val="24"/>
        </w:rPr>
        <w:t>).show();</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return true</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default</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return true</w:t>
      </w:r>
      <w:r w:rsidRPr="00403003">
        <w:rPr>
          <w:rFonts w:ascii="Times New Roman" w:eastAsia="Times New Roman" w:hAnsi="Times New Roman" w:cs="Times New Roman"/>
          <w:color w:val="000000" w:themeColor="text1"/>
          <w:sz w:val="24"/>
          <w:szCs w:val="24"/>
        </w:rPr>
        <w:br/>
        <w:t xml:space="preserve">        }</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br/>
        <w:t xml:space="preserve">    }</w:t>
      </w:r>
      <w:r w:rsidRPr="00403003">
        <w:rPr>
          <w:rFonts w:ascii="Times New Roman" w:eastAsia="Times New Roman" w:hAnsi="Times New Roman" w:cs="Times New Roman"/>
          <w:color w:val="000000" w:themeColor="text1"/>
          <w:sz w:val="24"/>
          <w:szCs w:val="24"/>
        </w:rPr>
        <w:br/>
        <w:t xml:space="preserve">    }</w:t>
      </w:r>
    </w:p>
    <w:p w:rsidR="00AA24E0" w:rsidRPr="00403003" w:rsidRDefault="00AA24E0" w:rsidP="009B3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983A52" w:rsidRPr="00403003" w:rsidRDefault="00983A52" w:rsidP="009B3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983A52" w:rsidRPr="00403003" w:rsidRDefault="00983A52" w:rsidP="009B3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983A52" w:rsidRPr="00403003" w:rsidRDefault="00983A52" w:rsidP="009B3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983A52" w:rsidRPr="00403003" w:rsidRDefault="001725E2" w:rsidP="009B3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extent cx="2301173" cy="260032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8-03-02-15-08-30-030_com.example.rajesh.form.png"/>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301173" cy="2600325"/>
                    </a:xfrm>
                    <a:prstGeom prst="rect">
                      <a:avLst/>
                    </a:prstGeom>
                  </pic:spPr>
                </pic:pic>
              </a:graphicData>
            </a:graphic>
          </wp:inline>
        </w:drawing>
      </w:r>
    </w:p>
    <w:p w:rsidR="00983A52" w:rsidRPr="00403003" w:rsidRDefault="00983A52" w:rsidP="009B3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983A52" w:rsidRPr="00403003" w:rsidRDefault="00983A52" w:rsidP="009B3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983A52" w:rsidRPr="00403003" w:rsidRDefault="00983A52" w:rsidP="009B3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AA24E0" w:rsidRPr="00403003" w:rsidRDefault="00AA24E0" w:rsidP="009B3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AA24E0" w:rsidRPr="00403003" w:rsidRDefault="002D0A0A" w:rsidP="00AA24E0">
      <w:pPr>
        <w:ind w:left="2160" w:firstLine="720"/>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rPr>
        <w:lastRenderedPageBreak/>
        <w:t xml:space="preserve">Practical No </w:t>
      </w:r>
      <w:r w:rsidR="00983A52" w:rsidRPr="00403003">
        <w:rPr>
          <w:rFonts w:ascii="Times New Roman" w:hAnsi="Times New Roman" w:cs="Times New Roman"/>
          <w:color w:val="000000" w:themeColor="text1"/>
          <w:sz w:val="24"/>
          <w:szCs w:val="24"/>
        </w:rPr>
        <w:t>8</w:t>
      </w:r>
    </w:p>
    <w:p w:rsidR="00AA24E0" w:rsidRPr="00403003" w:rsidRDefault="00AA24E0" w:rsidP="00AA24E0">
      <w:pPr>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rPr>
        <w:t>Aim: Create an android applica</w:t>
      </w:r>
      <w:r w:rsidR="00506626" w:rsidRPr="00403003">
        <w:rPr>
          <w:rFonts w:ascii="Times New Roman" w:hAnsi="Times New Roman" w:cs="Times New Roman"/>
          <w:color w:val="000000" w:themeColor="text1"/>
          <w:sz w:val="24"/>
          <w:szCs w:val="24"/>
        </w:rPr>
        <w:t>tion to show n</w:t>
      </w:r>
      <w:r w:rsidRPr="00403003">
        <w:rPr>
          <w:rFonts w:ascii="Times New Roman" w:hAnsi="Times New Roman" w:cs="Times New Roman"/>
          <w:color w:val="000000" w:themeColor="text1"/>
          <w:sz w:val="24"/>
          <w:szCs w:val="24"/>
        </w:rPr>
        <w:t>otification</w:t>
      </w:r>
    </w:p>
    <w:p w:rsidR="009B306D" w:rsidRPr="00403003" w:rsidRDefault="00AA24E0">
      <w:pPr>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rPr>
        <w:t>Description:</w:t>
      </w:r>
    </w:p>
    <w:p w:rsidR="00AA24E0" w:rsidRPr="00403003" w:rsidRDefault="002D0A0A" w:rsidP="002D0A0A">
      <w:pPr>
        <w:pStyle w:val="ListParagraph"/>
        <w:numPr>
          <w:ilvl w:val="0"/>
          <w:numId w:val="17"/>
        </w:numPr>
        <w:rPr>
          <w:rFonts w:ascii="Times New Roman" w:hAnsi="Times New Roman" w:cs="Times New Roman"/>
          <w:color w:val="000000" w:themeColor="text1"/>
          <w:sz w:val="24"/>
          <w:szCs w:val="24"/>
        </w:rPr>
      </w:pPr>
      <w:r w:rsidRPr="00403003">
        <w:rPr>
          <w:rFonts w:ascii="Times New Roman" w:hAnsi="Times New Roman" w:cs="Times New Roman"/>
          <w:color w:val="000000" w:themeColor="text1"/>
          <w:spacing w:val="3"/>
          <w:sz w:val="24"/>
          <w:szCs w:val="24"/>
        </w:rPr>
        <w:t>A </w:t>
      </w:r>
      <w:r w:rsidRPr="00403003">
        <w:rPr>
          <w:rStyle w:val="Emphasis"/>
          <w:rFonts w:ascii="Times New Roman" w:hAnsi="Times New Roman" w:cs="Times New Roman"/>
          <w:color w:val="000000" w:themeColor="text1"/>
          <w:spacing w:val="3"/>
          <w:sz w:val="24"/>
          <w:szCs w:val="24"/>
        </w:rPr>
        <w:t>notification</w:t>
      </w:r>
      <w:r w:rsidRPr="00403003">
        <w:rPr>
          <w:rFonts w:ascii="Times New Roman" w:hAnsi="Times New Roman" w:cs="Times New Roman"/>
          <w:color w:val="000000" w:themeColor="text1"/>
          <w:spacing w:val="3"/>
          <w:sz w:val="24"/>
          <w:szCs w:val="24"/>
        </w:rPr>
        <w:t xml:space="preserve"> is a message your app displays to the user outside your application's normal UI. </w:t>
      </w:r>
      <w:r w:rsidRPr="00403003">
        <w:rPr>
          <w:rFonts w:ascii="Times New Roman" w:hAnsi="Times New Roman" w:cs="Times New Roman"/>
          <w:color w:val="000000" w:themeColor="text1"/>
          <w:spacing w:val="3"/>
          <w:sz w:val="24"/>
          <w:szCs w:val="24"/>
          <w:shd w:val="clear" w:color="auto" w:fill="FFFFFF"/>
        </w:rPr>
        <w:t>To see the details of the notification, the user opens the </w:t>
      </w:r>
      <w:r w:rsidRPr="00403003">
        <w:rPr>
          <w:rStyle w:val="Emphasis"/>
          <w:rFonts w:ascii="Times New Roman" w:hAnsi="Times New Roman" w:cs="Times New Roman"/>
          <w:color w:val="000000" w:themeColor="text1"/>
          <w:spacing w:val="3"/>
          <w:sz w:val="24"/>
          <w:szCs w:val="24"/>
          <w:shd w:val="clear" w:color="auto" w:fill="FFFFFF"/>
        </w:rPr>
        <w:t>notification drawer</w:t>
      </w:r>
      <w:r w:rsidRPr="00403003">
        <w:rPr>
          <w:rFonts w:ascii="Times New Roman" w:hAnsi="Times New Roman" w:cs="Times New Roman"/>
          <w:color w:val="000000" w:themeColor="text1"/>
          <w:spacing w:val="3"/>
          <w:sz w:val="24"/>
          <w:szCs w:val="24"/>
          <w:shd w:val="clear" w:color="auto" w:fill="FFFFFF"/>
        </w:rPr>
        <w:t>, or views the notification on the lock screen if the device is locked</w:t>
      </w:r>
    </w:p>
    <w:p w:rsidR="002D0A0A" w:rsidRPr="00403003" w:rsidRDefault="002D0A0A" w:rsidP="002D0A0A">
      <w:pPr>
        <w:pStyle w:val="NormalWeb"/>
        <w:numPr>
          <w:ilvl w:val="0"/>
          <w:numId w:val="17"/>
        </w:numPr>
        <w:rPr>
          <w:color w:val="000000" w:themeColor="text1"/>
        </w:rPr>
      </w:pPr>
      <w:r w:rsidRPr="00403003">
        <w:rPr>
          <w:color w:val="000000" w:themeColor="text1"/>
        </w:rPr>
        <w:t>You have simple way to create a notification. Follow the following steps in your application to create a notification −</w:t>
      </w:r>
    </w:p>
    <w:p w:rsidR="002D0A0A" w:rsidRPr="00403003" w:rsidRDefault="002D0A0A" w:rsidP="002D0A0A">
      <w:pPr>
        <w:pStyle w:val="Heading3"/>
        <w:ind w:left="60"/>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rPr>
        <w:t>Step 1 - Create Notification Builder</w:t>
      </w:r>
    </w:p>
    <w:p w:rsidR="002D0A0A" w:rsidRPr="00403003" w:rsidRDefault="002D0A0A" w:rsidP="002D0A0A">
      <w:pPr>
        <w:pStyle w:val="HTMLPreformatted"/>
        <w:rPr>
          <w:rFonts w:ascii="Times New Roman" w:hAnsi="Times New Roman" w:cs="Times New Roman"/>
          <w:color w:val="000000" w:themeColor="text1"/>
          <w:sz w:val="24"/>
          <w:szCs w:val="24"/>
        </w:rPr>
      </w:pPr>
      <w:r w:rsidRPr="00403003">
        <w:rPr>
          <w:rStyle w:val="typ"/>
          <w:rFonts w:ascii="Times New Roman" w:hAnsi="Times New Roman" w:cs="Times New Roman"/>
          <w:color w:val="000000" w:themeColor="text1"/>
          <w:sz w:val="24"/>
          <w:szCs w:val="24"/>
        </w:rPr>
        <w:t>NotificationCompat</w:t>
      </w:r>
      <w:r w:rsidRPr="00403003">
        <w:rPr>
          <w:rStyle w:val="pun"/>
          <w:rFonts w:ascii="Times New Roman" w:hAnsi="Times New Roman" w:cs="Times New Roman"/>
          <w:color w:val="000000" w:themeColor="text1"/>
          <w:sz w:val="24"/>
          <w:szCs w:val="24"/>
        </w:rPr>
        <w:t>.</w:t>
      </w:r>
      <w:r w:rsidRPr="00403003">
        <w:rPr>
          <w:rStyle w:val="typ"/>
          <w:rFonts w:ascii="Times New Roman" w:hAnsi="Times New Roman" w:cs="Times New Roman"/>
          <w:color w:val="000000" w:themeColor="text1"/>
          <w:sz w:val="24"/>
          <w:szCs w:val="24"/>
        </w:rPr>
        <w:t>Builder</w:t>
      </w:r>
      <w:r w:rsidRPr="00403003">
        <w:rPr>
          <w:rStyle w:val="pln"/>
          <w:rFonts w:ascii="Times New Roman" w:hAnsi="Times New Roman" w:cs="Times New Roman"/>
          <w:color w:val="000000" w:themeColor="text1"/>
          <w:sz w:val="24"/>
          <w:szCs w:val="24"/>
        </w:rPr>
        <w:t xml:space="preserve"> mBuilder </w:t>
      </w:r>
      <w:r w:rsidRPr="00403003">
        <w:rPr>
          <w:rStyle w:val="pun"/>
          <w:rFonts w:ascii="Times New Roman" w:hAnsi="Times New Roman" w:cs="Times New Roman"/>
          <w:color w:val="000000" w:themeColor="text1"/>
          <w:sz w:val="24"/>
          <w:szCs w:val="24"/>
        </w:rPr>
        <w:t>=</w:t>
      </w:r>
      <w:r w:rsidRPr="00403003">
        <w:rPr>
          <w:rStyle w:val="kwd"/>
          <w:rFonts w:ascii="Times New Roman" w:eastAsiaTheme="majorEastAsia" w:hAnsi="Times New Roman" w:cs="Times New Roman"/>
          <w:color w:val="000000" w:themeColor="text1"/>
          <w:sz w:val="24"/>
          <w:szCs w:val="24"/>
        </w:rPr>
        <w:t>new</w:t>
      </w:r>
      <w:r w:rsidRPr="00403003">
        <w:rPr>
          <w:rStyle w:val="typ"/>
          <w:rFonts w:ascii="Times New Roman" w:hAnsi="Times New Roman" w:cs="Times New Roman"/>
          <w:color w:val="000000" w:themeColor="text1"/>
          <w:sz w:val="24"/>
          <w:szCs w:val="24"/>
        </w:rPr>
        <w:t>NotificationCompat</w:t>
      </w:r>
      <w:r w:rsidRPr="00403003">
        <w:rPr>
          <w:rStyle w:val="pun"/>
          <w:rFonts w:ascii="Times New Roman" w:hAnsi="Times New Roman" w:cs="Times New Roman"/>
          <w:color w:val="000000" w:themeColor="text1"/>
          <w:sz w:val="24"/>
          <w:szCs w:val="24"/>
        </w:rPr>
        <w:t>.</w:t>
      </w:r>
      <w:r w:rsidRPr="00403003">
        <w:rPr>
          <w:rStyle w:val="typ"/>
          <w:rFonts w:ascii="Times New Roman" w:hAnsi="Times New Roman" w:cs="Times New Roman"/>
          <w:color w:val="000000" w:themeColor="text1"/>
          <w:sz w:val="24"/>
          <w:szCs w:val="24"/>
        </w:rPr>
        <w:t>Builder</w:t>
      </w:r>
      <w:r w:rsidRPr="00403003">
        <w:rPr>
          <w:rStyle w:val="pun"/>
          <w:rFonts w:ascii="Times New Roman" w:hAnsi="Times New Roman" w:cs="Times New Roman"/>
          <w:color w:val="000000" w:themeColor="text1"/>
          <w:sz w:val="24"/>
          <w:szCs w:val="24"/>
        </w:rPr>
        <w:t>(</w:t>
      </w:r>
      <w:r w:rsidRPr="00403003">
        <w:rPr>
          <w:rStyle w:val="kwd"/>
          <w:rFonts w:ascii="Times New Roman" w:eastAsiaTheme="majorEastAsia" w:hAnsi="Times New Roman" w:cs="Times New Roman"/>
          <w:color w:val="000000" w:themeColor="text1"/>
          <w:sz w:val="24"/>
          <w:szCs w:val="24"/>
        </w:rPr>
        <w:t>this</w:t>
      </w:r>
      <w:r w:rsidRPr="00403003">
        <w:rPr>
          <w:rStyle w:val="pun"/>
          <w:rFonts w:ascii="Times New Roman" w:hAnsi="Times New Roman" w:cs="Times New Roman"/>
          <w:color w:val="000000" w:themeColor="text1"/>
          <w:sz w:val="24"/>
          <w:szCs w:val="24"/>
        </w:rPr>
        <w:t>)</w:t>
      </w:r>
    </w:p>
    <w:p w:rsidR="002D0A0A" w:rsidRPr="00403003" w:rsidRDefault="002D0A0A" w:rsidP="002D0A0A">
      <w:pPr>
        <w:pStyle w:val="Heading3"/>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rPr>
        <w:t>Step 2 - Setting Notification Properties</w:t>
      </w:r>
    </w:p>
    <w:p w:rsidR="002D0A0A" w:rsidRPr="00403003" w:rsidRDefault="002D0A0A" w:rsidP="002D0A0A">
      <w:pPr>
        <w:pStyle w:val="NormalWeb"/>
        <w:numPr>
          <w:ilvl w:val="0"/>
          <w:numId w:val="18"/>
        </w:numPr>
        <w:rPr>
          <w:color w:val="000000" w:themeColor="text1"/>
        </w:rPr>
      </w:pPr>
      <w:r w:rsidRPr="00403003">
        <w:rPr>
          <w:color w:val="000000" w:themeColor="text1"/>
        </w:rPr>
        <w:t xml:space="preserve">A small icon, set by </w:t>
      </w:r>
      <w:r w:rsidRPr="00403003">
        <w:rPr>
          <w:b/>
          <w:bCs/>
          <w:color w:val="000000" w:themeColor="text1"/>
        </w:rPr>
        <w:t>setSmallIcon()</w:t>
      </w:r>
    </w:p>
    <w:p w:rsidR="002D0A0A" w:rsidRPr="00403003" w:rsidRDefault="002D0A0A" w:rsidP="002D0A0A">
      <w:pPr>
        <w:pStyle w:val="NormalWeb"/>
        <w:numPr>
          <w:ilvl w:val="0"/>
          <w:numId w:val="18"/>
        </w:numPr>
        <w:rPr>
          <w:color w:val="000000" w:themeColor="text1"/>
        </w:rPr>
      </w:pPr>
      <w:r w:rsidRPr="00403003">
        <w:rPr>
          <w:color w:val="000000" w:themeColor="text1"/>
        </w:rPr>
        <w:t xml:space="preserve">A title, set by </w:t>
      </w:r>
      <w:r w:rsidRPr="00403003">
        <w:rPr>
          <w:b/>
          <w:bCs/>
          <w:color w:val="000000" w:themeColor="text1"/>
        </w:rPr>
        <w:t>setContentTitle()</w:t>
      </w:r>
    </w:p>
    <w:p w:rsidR="002D0A0A" w:rsidRPr="00403003" w:rsidRDefault="002D0A0A" w:rsidP="002D0A0A">
      <w:pPr>
        <w:pStyle w:val="NormalWeb"/>
        <w:numPr>
          <w:ilvl w:val="0"/>
          <w:numId w:val="18"/>
        </w:numPr>
        <w:rPr>
          <w:color w:val="000000" w:themeColor="text1"/>
        </w:rPr>
      </w:pPr>
      <w:r w:rsidRPr="00403003">
        <w:rPr>
          <w:color w:val="000000" w:themeColor="text1"/>
        </w:rPr>
        <w:t xml:space="preserve">Detail text, set by </w:t>
      </w:r>
      <w:r w:rsidRPr="00403003">
        <w:rPr>
          <w:b/>
          <w:bCs/>
          <w:color w:val="000000" w:themeColor="text1"/>
        </w:rPr>
        <w:t>setContentText()</w:t>
      </w:r>
    </w:p>
    <w:p w:rsidR="002D0A0A" w:rsidRPr="00403003" w:rsidRDefault="002D0A0A" w:rsidP="002D0A0A">
      <w:pPr>
        <w:pStyle w:val="Heading3"/>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rPr>
        <w:t>Step 3 - Issue the notification</w:t>
      </w:r>
    </w:p>
    <w:p w:rsidR="002D0A0A" w:rsidRPr="00403003" w:rsidRDefault="002D0A0A" w:rsidP="002D0A0A">
      <w:pPr>
        <w:pStyle w:val="NormalWeb"/>
        <w:rPr>
          <w:color w:val="000000" w:themeColor="text1"/>
        </w:rPr>
      </w:pPr>
      <w:r w:rsidRPr="00403003">
        <w:rPr>
          <w:color w:val="000000" w:themeColor="text1"/>
        </w:rPr>
        <w:t>Finally, you pass the Notification object to the system by calling NotificationManager.notify() to send your notification</w:t>
      </w:r>
    </w:p>
    <w:p w:rsidR="002D0A0A" w:rsidRPr="00403003" w:rsidRDefault="002D0A0A" w:rsidP="002D0A0A">
      <w:pPr>
        <w:pStyle w:val="NormalWeb"/>
        <w:ind w:left="720"/>
        <w:rPr>
          <w:color w:val="000000" w:themeColor="text1"/>
        </w:rPr>
      </w:pPr>
    </w:p>
    <w:p w:rsidR="002D0A0A" w:rsidRPr="00403003" w:rsidRDefault="002D0A0A" w:rsidP="002D0A0A">
      <w:pPr>
        <w:rPr>
          <w:rFonts w:ascii="Times New Roman" w:hAnsi="Times New Roman" w:cs="Times New Roman"/>
          <w:color w:val="000000" w:themeColor="text1"/>
          <w:sz w:val="24"/>
          <w:szCs w:val="24"/>
        </w:rPr>
      </w:pPr>
    </w:p>
    <w:p w:rsidR="002D0A0A" w:rsidRPr="00403003" w:rsidRDefault="00506626" w:rsidP="002D0A0A">
      <w:pPr>
        <w:rPr>
          <w:rFonts w:ascii="Times New Roman" w:hAnsi="Times New Roman" w:cs="Times New Roman"/>
          <w:color w:val="000000" w:themeColor="text1"/>
          <w:sz w:val="24"/>
          <w:szCs w:val="24"/>
          <w:u w:val="single"/>
        </w:rPr>
      </w:pPr>
      <w:r w:rsidRPr="00403003">
        <w:rPr>
          <w:rFonts w:ascii="Times New Roman" w:hAnsi="Times New Roman" w:cs="Times New Roman"/>
          <w:color w:val="000000" w:themeColor="text1"/>
          <w:sz w:val="24"/>
          <w:szCs w:val="24"/>
          <w:u w:val="single"/>
        </w:rPr>
        <w:t>program</w:t>
      </w:r>
    </w:p>
    <w:p w:rsidR="002D0A0A" w:rsidRPr="00403003" w:rsidRDefault="002D0A0A" w:rsidP="002D0A0A">
      <w:pPr>
        <w:ind w:left="60"/>
        <w:rPr>
          <w:rFonts w:ascii="Times New Roman" w:hAnsi="Times New Roman" w:cs="Times New Roman"/>
          <w:color w:val="000000" w:themeColor="text1"/>
          <w:sz w:val="24"/>
          <w:szCs w:val="24"/>
          <w:u w:val="single"/>
        </w:rPr>
      </w:pPr>
    </w:p>
    <w:p w:rsidR="008E067C" w:rsidRPr="00403003" w:rsidRDefault="00506626">
      <w:pPr>
        <w:rPr>
          <w:rFonts w:ascii="Times New Roman" w:hAnsi="Times New Roman" w:cs="Times New Roman"/>
          <w:color w:val="000000" w:themeColor="text1"/>
          <w:sz w:val="24"/>
          <w:szCs w:val="24"/>
          <w:u w:val="single"/>
        </w:rPr>
      </w:pPr>
      <w:r w:rsidRPr="00403003">
        <w:rPr>
          <w:rFonts w:ascii="Times New Roman" w:hAnsi="Times New Roman" w:cs="Times New Roman"/>
          <w:color w:val="000000" w:themeColor="text1"/>
          <w:sz w:val="24"/>
          <w:szCs w:val="24"/>
          <w:u w:val="single"/>
        </w:rPr>
        <w:t>activity_main.xml</w:t>
      </w:r>
    </w:p>
    <w:p w:rsidR="008E067C" w:rsidRPr="00403003" w:rsidRDefault="008E067C" w:rsidP="008E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403003">
        <w:rPr>
          <w:rFonts w:ascii="Times New Roman" w:eastAsia="Times New Roman" w:hAnsi="Times New Roman" w:cs="Times New Roman"/>
          <w:i/>
          <w:iCs/>
          <w:color w:val="000000" w:themeColor="text1"/>
          <w:sz w:val="24"/>
          <w:szCs w:val="24"/>
        </w:rPr>
        <w:t>&lt;?</w:t>
      </w:r>
      <w:r w:rsidRPr="00403003">
        <w:rPr>
          <w:rFonts w:ascii="Times New Roman" w:eastAsia="Times New Roman" w:hAnsi="Times New Roman" w:cs="Times New Roman"/>
          <w:b/>
          <w:bCs/>
          <w:color w:val="000000" w:themeColor="text1"/>
          <w:sz w:val="24"/>
          <w:szCs w:val="24"/>
        </w:rPr>
        <w:t>xml version="1.0" encoding="utf-8"</w:t>
      </w:r>
      <w:r w:rsidRPr="00403003">
        <w:rPr>
          <w:rFonts w:ascii="Times New Roman" w:eastAsia="Times New Roman" w:hAnsi="Times New Roman" w:cs="Times New Roman"/>
          <w:i/>
          <w:iCs/>
          <w:color w:val="000000" w:themeColor="text1"/>
          <w:sz w:val="24"/>
          <w:szCs w:val="24"/>
        </w:rPr>
        <w:t>?&gt;</w:t>
      </w:r>
      <w:r w:rsidRPr="00403003">
        <w:rPr>
          <w:rFonts w:ascii="Times New Roman" w:eastAsia="Times New Roman" w:hAnsi="Times New Roman" w:cs="Times New Roman"/>
          <w:i/>
          <w:iCs/>
          <w:color w:val="000000" w:themeColor="text1"/>
          <w:sz w:val="24"/>
          <w:szCs w:val="24"/>
        </w:rPr>
        <w:br/>
      </w:r>
      <w:r w:rsidRPr="00403003">
        <w:rPr>
          <w:rFonts w:ascii="Times New Roman" w:eastAsia="Times New Roman" w:hAnsi="Times New Roman" w:cs="Times New Roman"/>
          <w:color w:val="000000" w:themeColor="text1"/>
          <w:sz w:val="24"/>
          <w:szCs w:val="24"/>
        </w:rPr>
        <w:t>&lt;</w:t>
      </w:r>
      <w:r w:rsidRPr="00403003">
        <w:rPr>
          <w:rFonts w:ascii="Times New Roman" w:eastAsia="Times New Roman" w:hAnsi="Times New Roman" w:cs="Times New Roman"/>
          <w:b/>
          <w:bCs/>
          <w:color w:val="000000" w:themeColor="text1"/>
          <w:sz w:val="24"/>
          <w:szCs w:val="24"/>
        </w:rPr>
        <w:t>RelativeLayout xmlns:android="http://schemas.android.com/apk/res/android"</w:t>
      </w:r>
      <w:r w:rsidRPr="00403003">
        <w:rPr>
          <w:rFonts w:ascii="Times New Roman" w:eastAsia="Times New Roman" w:hAnsi="Times New Roman" w:cs="Times New Roman"/>
          <w:b/>
          <w:bCs/>
          <w:color w:val="000000" w:themeColor="text1"/>
          <w:sz w:val="24"/>
          <w:szCs w:val="24"/>
        </w:rPr>
        <w:br/>
        <w:t xml:space="preserve">    xmlns:app="http://schemas.android.com/apk/res-auto"</w:t>
      </w:r>
      <w:r w:rsidRPr="00403003">
        <w:rPr>
          <w:rFonts w:ascii="Times New Roman" w:eastAsia="Times New Roman" w:hAnsi="Times New Roman" w:cs="Times New Roman"/>
          <w:b/>
          <w:bCs/>
          <w:color w:val="000000" w:themeColor="text1"/>
          <w:sz w:val="24"/>
          <w:szCs w:val="24"/>
        </w:rPr>
        <w:br/>
        <w:t xml:space="preserve">    xmlns:tools="http://schemas.android.com/tools"</w:t>
      </w:r>
      <w:r w:rsidRPr="00403003">
        <w:rPr>
          <w:rFonts w:ascii="Times New Roman" w:eastAsia="Times New Roman" w:hAnsi="Times New Roman" w:cs="Times New Roman"/>
          <w:b/>
          <w:bCs/>
          <w:color w:val="000000" w:themeColor="text1"/>
          <w:sz w:val="24"/>
          <w:szCs w:val="24"/>
        </w:rPr>
        <w:br/>
        <w:t xml:space="preserve">    android:layout_width="match_parent"</w:t>
      </w:r>
      <w:r w:rsidRPr="00403003">
        <w:rPr>
          <w:rFonts w:ascii="Times New Roman" w:eastAsia="Times New Roman" w:hAnsi="Times New Roman" w:cs="Times New Roman"/>
          <w:b/>
          <w:bCs/>
          <w:color w:val="000000" w:themeColor="text1"/>
          <w:sz w:val="24"/>
          <w:szCs w:val="24"/>
        </w:rPr>
        <w:br/>
        <w:t xml:space="preserve">    android:layout_height="match_parent"</w:t>
      </w:r>
      <w:r w:rsidRPr="00403003">
        <w:rPr>
          <w:rFonts w:ascii="Times New Roman" w:eastAsia="Times New Roman" w:hAnsi="Times New Roman" w:cs="Times New Roman"/>
          <w:b/>
          <w:bCs/>
          <w:color w:val="000000" w:themeColor="text1"/>
          <w:sz w:val="24"/>
          <w:szCs w:val="24"/>
        </w:rPr>
        <w:br/>
        <w:t xml:space="preserve">    tools:context="com.example.rajesh.notificationex.MainActivity"</w:t>
      </w:r>
      <w:r w:rsidRPr="00403003">
        <w:rPr>
          <w:rFonts w:ascii="Times New Roman" w:eastAsia="Times New Roman" w:hAnsi="Times New Roman" w:cs="Times New Roman"/>
          <w:color w:val="000000" w:themeColor="text1"/>
          <w:sz w:val="24"/>
          <w:szCs w:val="24"/>
        </w:rPr>
        <w:t>&gt;</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br/>
        <w:t>&lt;</w:t>
      </w:r>
      <w:r w:rsidRPr="00403003">
        <w:rPr>
          <w:rFonts w:ascii="Times New Roman" w:eastAsia="Times New Roman" w:hAnsi="Times New Roman" w:cs="Times New Roman"/>
          <w:b/>
          <w:bCs/>
          <w:color w:val="000000" w:themeColor="text1"/>
          <w:sz w:val="24"/>
          <w:szCs w:val="24"/>
          <w:shd w:val="clear" w:color="auto" w:fill="E4E4FF"/>
        </w:rPr>
        <w:t>Button</w:t>
      </w:r>
      <w:r w:rsidRPr="00403003">
        <w:rPr>
          <w:rFonts w:ascii="Times New Roman" w:eastAsia="Times New Roman" w:hAnsi="Times New Roman" w:cs="Times New Roman"/>
          <w:b/>
          <w:bCs/>
          <w:color w:val="000000" w:themeColor="text1"/>
          <w:sz w:val="24"/>
          <w:szCs w:val="24"/>
        </w:rPr>
        <w:br/>
        <w:t xml:space="preserve">        android:id="@+id/button"</w:t>
      </w:r>
      <w:r w:rsidRPr="00403003">
        <w:rPr>
          <w:rFonts w:ascii="Times New Roman" w:eastAsia="Times New Roman" w:hAnsi="Times New Roman" w:cs="Times New Roman"/>
          <w:b/>
          <w:bCs/>
          <w:color w:val="000000" w:themeColor="text1"/>
          <w:sz w:val="24"/>
          <w:szCs w:val="24"/>
        </w:rPr>
        <w:br/>
        <w:t xml:space="preserve">        android:layout_width="wrap_content"</w:t>
      </w:r>
      <w:r w:rsidRPr="00403003">
        <w:rPr>
          <w:rFonts w:ascii="Times New Roman" w:eastAsia="Times New Roman" w:hAnsi="Times New Roman" w:cs="Times New Roman"/>
          <w:b/>
          <w:bCs/>
          <w:color w:val="000000" w:themeColor="text1"/>
          <w:sz w:val="24"/>
          <w:szCs w:val="24"/>
        </w:rPr>
        <w:br/>
      </w:r>
      <w:r w:rsidRPr="00403003">
        <w:rPr>
          <w:rFonts w:ascii="Times New Roman" w:eastAsia="Times New Roman" w:hAnsi="Times New Roman" w:cs="Times New Roman"/>
          <w:b/>
          <w:bCs/>
          <w:color w:val="000000" w:themeColor="text1"/>
          <w:sz w:val="24"/>
          <w:szCs w:val="24"/>
        </w:rPr>
        <w:lastRenderedPageBreak/>
        <w:t xml:space="preserve">        android:layout_height="wrap_content"</w:t>
      </w:r>
      <w:r w:rsidRPr="00403003">
        <w:rPr>
          <w:rFonts w:ascii="Times New Roman" w:eastAsia="Times New Roman" w:hAnsi="Times New Roman" w:cs="Times New Roman"/>
          <w:b/>
          <w:bCs/>
          <w:color w:val="000000" w:themeColor="text1"/>
          <w:sz w:val="24"/>
          <w:szCs w:val="24"/>
        </w:rPr>
        <w:br/>
        <w:t xml:space="preserve">        android:layout_alignParentEnd="true"</w:t>
      </w:r>
      <w:r w:rsidRPr="00403003">
        <w:rPr>
          <w:rFonts w:ascii="Times New Roman" w:eastAsia="Times New Roman" w:hAnsi="Times New Roman" w:cs="Times New Roman"/>
          <w:b/>
          <w:bCs/>
          <w:color w:val="000000" w:themeColor="text1"/>
          <w:sz w:val="24"/>
          <w:szCs w:val="24"/>
        </w:rPr>
        <w:br/>
        <w:t xml:space="preserve">        android:layout_alignParentRight="true"</w:t>
      </w:r>
      <w:r w:rsidRPr="00403003">
        <w:rPr>
          <w:rFonts w:ascii="Times New Roman" w:eastAsia="Times New Roman" w:hAnsi="Times New Roman" w:cs="Times New Roman"/>
          <w:b/>
          <w:bCs/>
          <w:color w:val="000000" w:themeColor="text1"/>
          <w:sz w:val="24"/>
          <w:szCs w:val="24"/>
        </w:rPr>
        <w:br/>
        <w:t xml:space="preserve">        android:layout_alignParentTop="true"</w:t>
      </w:r>
      <w:r w:rsidRPr="00403003">
        <w:rPr>
          <w:rFonts w:ascii="Times New Roman" w:eastAsia="Times New Roman" w:hAnsi="Times New Roman" w:cs="Times New Roman"/>
          <w:b/>
          <w:bCs/>
          <w:color w:val="000000" w:themeColor="text1"/>
          <w:sz w:val="24"/>
          <w:szCs w:val="24"/>
        </w:rPr>
        <w:br/>
        <w:t xml:space="preserve">        android:layout_marginEnd="108dp"</w:t>
      </w:r>
      <w:r w:rsidRPr="00403003">
        <w:rPr>
          <w:rFonts w:ascii="Times New Roman" w:eastAsia="Times New Roman" w:hAnsi="Times New Roman" w:cs="Times New Roman"/>
          <w:b/>
          <w:bCs/>
          <w:color w:val="000000" w:themeColor="text1"/>
          <w:sz w:val="24"/>
          <w:szCs w:val="24"/>
        </w:rPr>
        <w:br/>
        <w:t xml:space="preserve">        android:layout_marginRight="108dp"</w:t>
      </w:r>
      <w:r w:rsidRPr="00403003">
        <w:rPr>
          <w:rFonts w:ascii="Times New Roman" w:eastAsia="Times New Roman" w:hAnsi="Times New Roman" w:cs="Times New Roman"/>
          <w:b/>
          <w:bCs/>
          <w:color w:val="000000" w:themeColor="text1"/>
          <w:sz w:val="24"/>
          <w:szCs w:val="24"/>
        </w:rPr>
        <w:br/>
        <w:t xml:space="preserve">        android:layout_marginTop="170dp"</w:t>
      </w:r>
      <w:r w:rsidRPr="00403003">
        <w:rPr>
          <w:rFonts w:ascii="Times New Roman" w:eastAsia="Times New Roman" w:hAnsi="Times New Roman" w:cs="Times New Roman"/>
          <w:b/>
          <w:bCs/>
          <w:color w:val="000000" w:themeColor="text1"/>
          <w:sz w:val="24"/>
          <w:szCs w:val="24"/>
        </w:rPr>
        <w:br/>
        <w:t xml:space="preserve">        android:text="Show_Notification"</w:t>
      </w:r>
      <w:r w:rsidRPr="00403003">
        <w:rPr>
          <w:rFonts w:ascii="Times New Roman" w:eastAsia="Times New Roman" w:hAnsi="Times New Roman" w:cs="Times New Roman"/>
          <w:b/>
          <w:bCs/>
          <w:color w:val="000000" w:themeColor="text1"/>
          <w:sz w:val="24"/>
          <w:szCs w:val="24"/>
        </w:rPr>
        <w:br/>
      </w:r>
      <w:r w:rsidRPr="00403003">
        <w:rPr>
          <w:rFonts w:ascii="Times New Roman" w:eastAsia="Times New Roman" w:hAnsi="Times New Roman" w:cs="Times New Roman"/>
          <w:color w:val="000000" w:themeColor="text1"/>
          <w:sz w:val="24"/>
          <w:szCs w:val="24"/>
        </w:rPr>
        <w:t>/&gt;</w:t>
      </w:r>
      <w:r w:rsidRPr="00403003">
        <w:rPr>
          <w:rFonts w:ascii="Times New Roman" w:eastAsia="Times New Roman" w:hAnsi="Times New Roman" w:cs="Times New Roman"/>
          <w:color w:val="000000" w:themeColor="text1"/>
          <w:sz w:val="24"/>
          <w:szCs w:val="24"/>
        </w:rPr>
        <w:br/>
        <w:t>&lt;/</w:t>
      </w:r>
      <w:r w:rsidRPr="00403003">
        <w:rPr>
          <w:rFonts w:ascii="Times New Roman" w:eastAsia="Times New Roman" w:hAnsi="Times New Roman" w:cs="Times New Roman"/>
          <w:b/>
          <w:bCs/>
          <w:color w:val="000000" w:themeColor="text1"/>
          <w:sz w:val="24"/>
          <w:szCs w:val="24"/>
        </w:rPr>
        <w:t>RelativeLayout</w:t>
      </w:r>
      <w:r w:rsidRPr="00403003">
        <w:rPr>
          <w:rFonts w:ascii="Times New Roman" w:eastAsia="Times New Roman" w:hAnsi="Times New Roman" w:cs="Times New Roman"/>
          <w:color w:val="000000" w:themeColor="text1"/>
          <w:sz w:val="24"/>
          <w:szCs w:val="24"/>
        </w:rPr>
        <w:t>&gt;</w:t>
      </w:r>
    </w:p>
    <w:p w:rsidR="008E067C" w:rsidRPr="00403003" w:rsidRDefault="008E067C">
      <w:pPr>
        <w:rPr>
          <w:rFonts w:ascii="Times New Roman" w:hAnsi="Times New Roman" w:cs="Times New Roman"/>
          <w:color w:val="000000" w:themeColor="text1"/>
          <w:sz w:val="24"/>
          <w:szCs w:val="24"/>
        </w:rPr>
      </w:pPr>
    </w:p>
    <w:p w:rsidR="008E067C" w:rsidRPr="00403003" w:rsidRDefault="00506626">
      <w:pPr>
        <w:rPr>
          <w:rFonts w:ascii="Times New Roman" w:hAnsi="Times New Roman" w:cs="Times New Roman"/>
          <w:color w:val="000000" w:themeColor="text1"/>
          <w:sz w:val="24"/>
          <w:szCs w:val="24"/>
          <w:u w:val="single"/>
        </w:rPr>
      </w:pPr>
      <w:r w:rsidRPr="00403003">
        <w:rPr>
          <w:rFonts w:ascii="Times New Roman" w:eastAsia="Times New Roman" w:hAnsi="Times New Roman" w:cs="Times New Roman"/>
          <w:color w:val="000000" w:themeColor="text1"/>
          <w:sz w:val="24"/>
          <w:szCs w:val="24"/>
          <w:u w:val="single"/>
        </w:rPr>
        <w:t>MainActivity.j</w:t>
      </w:r>
      <w:r w:rsidRPr="00403003">
        <w:rPr>
          <w:rFonts w:ascii="Times New Roman" w:hAnsi="Times New Roman" w:cs="Times New Roman"/>
          <w:color w:val="000000" w:themeColor="text1"/>
          <w:sz w:val="24"/>
          <w:szCs w:val="24"/>
          <w:u w:val="single"/>
        </w:rPr>
        <w:t xml:space="preserve">ava </w:t>
      </w:r>
    </w:p>
    <w:p w:rsidR="008E067C" w:rsidRDefault="008E067C" w:rsidP="008E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403003">
        <w:rPr>
          <w:rFonts w:ascii="Times New Roman" w:eastAsia="Times New Roman" w:hAnsi="Times New Roman" w:cs="Times New Roman"/>
          <w:b/>
          <w:bCs/>
          <w:color w:val="000000" w:themeColor="text1"/>
          <w:sz w:val="24"/>
          <w:szCs w:val="24"/>
        </w:rPr>
        <w:t xml:space="preserve">package </w:t>
      </w:r>
      <w:r w:rsidRPr="00403003">
        <w:rPr>
          <w:rFonts w:ascii="Times New Roman" w:eastAsia="Times New Roman" w:hAnsi="Times New Roman" w:cs="Times New Roman"/>
          <w:color w:val="000000" w:themeColor="text1"/>
          <w:sz w:val="24"/>
          <w:szCs w:val="24"/>
        </w:rPr>
        <w:t>com.example.rajesh.notificationex;</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android.app.Notification;</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android.app.NotificationManager;</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android.app.PendingIntent;</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android.content.Intent;</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android.support.v7.app.AppCompatActivity;</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android.os.Bundle;</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android.support.v7.app.NotificationCompat;</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android.view.View;</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android.widget.Button;</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android.widget.</w:t>
      </w:r>
      <w:r w:rsidRPr="00403003">
        <w:rPr>
          <w:rFonts w:ascii="Times New Roman" w:eastAsia="Times New Roman" w:hAnsi="Times New Roman" w:cs="Times New Roman"/>
          <w:color w:val="000000" w:themeColor="text1"/>
          <w:sz w:val="24"/>
          <w:szCs w:val="24"/>
          <w:shd w:val="clear" w:color="auto" w:fill="E4E4FF"/>
        </w:rPr>
        <w:t>Toast</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public class </w:t>
      </w:r>
      <w:r w:rsidRPr="00403003">
        <w:rPr>
          <w:rFonts w:ascii="Times New Roman" w:eastAsia="Times New Roman" w:hAnsi="Times New Roman" w:cs="Times New Roman"/>
          <w:color w:val="000000" w:themeColor="text1"/>
          <w:sz w:val="24"/>
          <w:szCs w:val="24"/>
        </w:rPr>
        <w:t xml:space="preserve">MainActivity </w:t>
      </w:r>
      <w:r w:rsidRPr="00403003">
        <w:rPr>
          <w:rFonts w:ascii="Times New Roman" w:eastAsia="Times New Roman" w:hAnsi="Times New Roman" w:cs="Times New Roman"/>
          <w:b/>
          <w:bCs/>
          <w:color w:val="000000" w:themeColor="text1"/>
          <w:sz w:val="24"/>
          <w:szCs w:val="24"/>
        </w:rPr>
        <w:t xml:space="preserve">extends </w:t>
      </w:r>
      <w:r w:rsidRPr="00403003">
        <w:rPr>
          <w:rFonts w:ascii="Times New Roman" w:eastAsia="Times New Roman" w:hAnsi="Times New Roman" w:cs="Times New Roman"/>
          <w:color w:val="000000" w:themeColor="text1"/>
          <w:sz w:val="24"/>
          <w:szCs w:val="24"/>
        </w:rPr>
        <w:t>AppCompatActivity {</w:t>
      </w:r>
      <w:r w:rsidRPr="00403003">
        <w:rPr>
          <w:rFonts w:ascii="Times New Roman" w:eastAsia="Times New Roman" w:hAnsi="Times New Roman" w:cs="Times New Roman"/>
          <w:color w:val="000000" w:themeColor="text1"/>
          <w:sz w:val="24"/>
          <w:szCs w:val="24"/>
        </w:rPr>
        <w:br/>
        <w:t xml:space="preserve">    Button </w:t>
      </w:r>
      <w:r w:rsidRPr="00403003">
        <w:rPr>
          <w:rFonts w:ascii="Times New Roman" w:eastAsia="Times New Roman" w:hAnsi="Times New Roman" w:cs="Times New Roman"/>
          <w:b/>
          <w:bCs/>
          <w:color w:val="000000" w:themeColor="text1"/>
          <w:sz w:val="24"/>
          <w:szCs w:val="24"/>
        </w:rPr>
        <w:t>b</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color w:val="000000" w:themeColor="text1"/>
          <w:sz w:val="24"/>
          <w:szCs w:val="24"/>
        </w:rPr>
        <w:br/>
        <w:t xml:space="preserve">    @Override</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protected void </w:t>
      </w:r>
      <w:r w:rsidRPr="00403003">
        <w:rPr>
          <w:rFonts w:ascii="Times New Roman" w:eastAsia="Times New Roman" w:hAnsi="Times New Roman" w:cs="Times New Roman"/>
          <w:color w:val="000000" w:themeColor="text1"/>
          <w:sz w:val="24"/>
          <w:szCs w:val="24"/>
        </w:rPr>
        <w:t>onCreate(Bundle savedInstanceState) {</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super</w:t>
      </w:r>
      <w:r w:rsidRPr="00403003">
        <w:rPr>
          <w:rFonts w:ascii="Times New Roman" w:eastAsia="Times New Roman" w:hAnsi="Times New Roman" w:cs="Times New Roman"/>
          <w:color w:val="000000" w:themeColor="text1"/>
          <w:sz w:val="24"/>
          <w:szCs w:val="24"/>
        </w:rPr>
        <w:t>.onCreate(savedInstanceState);</w:t>
      </w:r>
      <w:r w:rsidRPr="00403003">
        <w:rPr>
          <w:rFonts w:ascii="Times New Roman" w:eastAsia="Times New Roman" w:hAnsi="Times New Roman" w:cs="Times New Roman"/>
          <w:color w:val="000000" w:themeColor="text1"/>
          <w:sz w:val="24"/>
          <w:szCs w:val="24"/>
        </w:rPr>
        <w:br/>
        <w:t xml:space="preserve">        setContentView(R.layout.</w:t>
      </w:r>
      <w:r w:rsidRPr="00403003">
        <w:rPr>
          <w:rFonts w:ascii="Times New Roman" w:eastAsia="Times New Roman" w:hAnsi="Times New Roman" w:cs="Times New Roman"/>
          <w:b/>
          <w:bCs/>
          <w:i/>
          <w:iCs/>
          <w:color w:val="000000" w:themeColor="text1"/>
          <w:sz w:val="24"/>
          <w:szCs w:val="24"/>
        </w:rPr>
        <w:t>activity_main</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b</w:t>
      </w:r>
      <w:r w:rsidRPr="00403003">
        <w:rPr>
          <w:rFonts w:ascii="Times New Roman" w:eastAsia="Times New Roman" w:hAnsi="Times New Roman" w:cs="Times New Roman"/>
          <w:color w:val="000000" w:themeColor="text1"/>
          <w:sz w:val="24"/>
          <w:szCs w:val="24"/>
        </w:rPr>
        <w:t>=(Button)findViewById(R.id.</w:t>
      </w:r>
      <w:r w:rsidRPr="00403003">
        <w:rPr>
          <w:rFonts w:ascii="Times New Roman" w:eastAsia="Times New Roman" w:hAnsi="Times New Roman" w:cs="Times New Roman"/>
          <w:b/>
          <w:bCs/>
          <w:i/>
          <w:iCs/>
          <w:color w:val="000000" w:themeColor="text1"/>
          <w:sz w:val="24"/>
          <w:szCs w:val="24"/>
        </w:rPr>
        <w:t>button</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b</w:t>
      </w:r>
      <w:r w:rsidRPr="00403003">
        <w:rPr>
          <w:rFonts w:ascii="Times New Roman" w:eastAsia="Times New Roman" w:hAnsi="Times New Roman" w:cs="Times New Roman"/>
          <w:color w:val="000000" w:themeColor="text1"/>
          <w:sz w:val="24"/>
          <w:szCs w:val="24"/>
        </w:rPr>
        <w:t>.setOnClickListener(</w:t>
      </w:r>
      <w:r w:rsidRPr="00403003">
        <w:rPr>
          <w:rFonts w:ascii="Times New Roman" w:eastAsia="Times New Roman" w:hAnsi="Times New Roman" w:cs="Times New Roman"/>
          <w:b/>
          <w:bCs/>
          <w:color w:val="000000" w:themeColor="text1"/>
          <w:sz w:val="24"/>
          <w:szCs w:val="24"/>
        </w:rPr>
        <w:t xml:space="preserve">new </w:t>
      </w:r>
      <w:r w:rsidRPr="00403003">
        <w:rPr>
          <w:rFonts w:ascii="Times New Roman" w:eastAsia="Times New Roman" w:hAnsi="Times New Roman" w:cs="Times New Roman"/>
          <w:color w:val="000000" w:themeColor="text1"/>
          <w:sz w:val="24"/>
          <w:szCs w:val="24"/>
        </w:rPr>
        <w:t>View.OnClickListener()</w:t>
      </w:r>
      <w:r w:rsidRPr="00403003">
        <w:rPr>
          <w:rFonts w:ascii="Times New Roman" w:eastAsia="Times New Roman" w:hAnsi="Times New Roman" w:cs="Times New Roman"/>
          <w:color w:val="000000" w:themeColor="text1"/>
          <w:sz w:val="24"/>
          <w:szCs w:val="24"/>
        </w:rPr>
        <w:br/>
        <w:t xml:space="preserve">        {</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public void </w:t>
      </w:r>
      <w:r w:rsidRPr="00403003">
        <w:rPr>
          <w:rFonts w:ascii="Times New Roman" w:eastAsia="Times New Roman" w:hAnsi="Times New Roman" w:cs="Times New Roman"/>
          <w:color w:val="000000" w:themeColor="text1"/>
          <w:sz w:val="24"/>
          <w:szCs w:val="24"/>
        </w:rPr>
        <w:t>onClick(View v)</w:t>
      </w:r>
      <w:r w:rsidRPr="00403003">
        <w:rPr>
          <w:rFonts w:ascii="Times New Roman" w:eastAsia="Times New Roman" w:hAnsi="Times New Roman" w:cs="Times New Roman"/>
          <w:color w:val="000000" w:themeColor="text1"/>
          <w:sz w:val="24"/>
          <w:szCs w:val="24"/>
        </w:rPr>
        <w:br/>
        <w:t xml:space="preserve">            {</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shd w:val="clear" w:color="auto" w:fill="E4E4FF"/>
        </w:rPr>
        <w:t>Toast</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i/>
          <w:iCs/>
          <w:color w:val="000000" w:themeColor="text1"/>
          <w:sz w:val="24"/>
          <w:szCs w:val="24"/>
        </w:rPr>
        <w:t>makeText</w:t>
      </w:r>
      <w:r w:rsidRPr="00403003">
        <w:rPr>
          <w:rFonts w:ascii="Times New Roman" w:eastAsia="Times New Roman" w:hAnsi="Times New Roman" w:cs="Times New Roman"/>
          <w:color w:val="000000" w:themeColor="text1"/>
          <w:sz w:val="24"/>
          <w:szCs w:val="24"/>
        </w:rPr>
        <w:t>(MainActivity.</w:t>
      </w:r>
      <w:r w:rsidRPr="00403003">
        <w:rPr>
          <w:rFonts w:ascii="Times New Roman" w:eastAsia="Times New Roman" w:hAnsi="Times New Roman" w:cs="Times New Roman"/>
          <w:b/>
          <w:bCs/>
          <w:color w:val="000000" w:themeColor="text1"/>
          <w:sz w:val="24"/>
          <w:szCs w:val="24"/>
        </w:rPr>
        <w:t>this</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b/>
          <w:bCs/>
          <w:color w:val="000000" w:themeColor="text1"/>
          <w:sz w:val="24"/>
          <w:szCs w:val="24"/>
        </w:rPr>
        <w:t>"check your notification area"</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color w:val="000000" w:themeColor="text1"/>
          <w:sz w:val="24"/>
          <w:szCs w:val="24"/>
          <w:shd w:val="clear" w:color="auto" w:fill="E4E4FF"/>
        </w:rPr>
        <w:t>Toast</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b/>
          <w:bCs/>
          <w:i/>
          <w:iCs/>
          <w:color w:val="000000" w:themeColor="text1"/>
          <w:sz w:val="24"/>
          <w:szCs w:val="24"/>
        </w:rPr>
        <w:t>LENGTH_SHORT</w:t>
      </w:r>
      <w:r w:rsidRPr="00403003">
        <w:rPr>
          <w:rFonts w:ascii="Times New Roman" w:eastAsia="Times New Roman" w:hAnsi="Times New Roman" w:cs="Times New Roman"/>
          <w:color w:val="000000" w:themeColor="text1"/>
          <w:sz w:val="24"/>
          <w:szCs w:val="24"/>
        </w:rPr>
        <w:t>).show();</w:t>
      </w:r>
      <w:r w:rsidRPr="00403003">
        <w:rPr>
          <w:rFonts w:ascii="Times New Roman" w:eastAsia="Times New Roman" w:hAnsi="Times New Roman" w:cs="Times New Roman"/>
          <w:color w:val="000000" w:themeColor="text1"/>
          <w:sz w:val="24"/>
          <w:szCs w:val="24"/>
        </w:rPr>
        <w:br/>
        <w:t xml:space="preserve">               showNotification();</w:t>
      </w:r>
      <w:r w:rsidRPr="00403003">
        <w:rPr>
          <w:rFonts w:ascii="Times New Roman" w:eastAsia="Times New Roman" w:hAnsi="Times New Roman" w:cs="Times New Roman"/>
          <w:color w:val="000000" w:themeColor="text1"/>
          <w:sz w:val="24"/>
          <w:szCs w:val="24"/>
        </w:rPr>
        <w:br/>
        <w:t xml:space="preserve">            }</w:t>
      </w:r>
      <w:r w:rsidRPr="00403003">
        <w:rPr>
          <w:rFonts w:ascii="Times New Roman" w:eastAsia="Times New Roman" w:hAnsi="Times New Roman" w:cs="Times New Roman"/>
          <w:color w:val="000000" w:themeColor="text1"/>
          <w:sz w:val="24"/>
          <w:szCs w:val="24"/>
        </w:rPr>
        <w:br/>
        <w:t xml:space="preserve">        });</w:t>
      </w:r>
      <w:r w:rsidRPr="00403003">
        <w:rPr>
          <w:rFonts w:ascii="Times New Roman" w:eastAsia="Times New Roman" w:hAnsi="Times New Roman" w:cs="Times New Roman"/>
          <w:color w:val="000000" w:themeColor="text1"/>
          <w:sz w:val="24"/>
          <w:szCs w:val="24"/>
        </w:rPr>
        <w:br/>
        <w:t xml:space="preserve">    }</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private void </w:t>
      </w:r>
      <w:r w:rsidRPr="00403003">
        <w:rPr>
          <w:rFonts w:ascii="Times New Roman" w:eastAsia="Times New Roman" w:hAnsi="Times New Roman" w:cs="Times New Roman"/>
          <w:color w:val="000000" w:themeColor="text1"/>
          <w:sz w:val="24"/>
          <w:szCs w:val="24"/>
        </w:rPr>
        <w:t>showNotification()</w:t>
      </w:r>
      <w:r w:rsidRPr="00403003">
        <w:rPr>
          <w:rFonts w:ascii="Times New Roman" w:eastAsia="Times New Roman" w:hAnsi="Times New Roman" w:cs="Times New Roman"/>
          <w:color w:val="000000" w:themeColor="text1"/>
          <w:sz w:val="24"/>
          <w:szCs w:val="24"/>
        </w:rPr>
        <w:br/>
        <w:t xml:space="preserve">    {</w:t>
      </w:r>
      <w:r w:rsidRPr="00403003">
        <w:rPr>
          <w:rFonts w:ascii="Times New Roman" w:eastAsia="Times New Roman" w:hAnsi="Times New Roman" w:cs="Times New Roman"/>
          <w:color w:val="000000" w:themeColor="text1"/>
          <w:sz w:val="24"/>
          <w:szCs w:val="24"/>
        </w:rPr>
        <w:br/>
        <w:t xml:space="preserve">        NotificationCompat.Builder bd=</w:t>
      </w:r>
      <w:r w:rsidRPr="00403003">
        <w:rPr>
          <w:rFonts w:ascii="Times New Roman" w:eastAsia="Times New Roman" w:hAnsi="Times New Roman" w:cs="Times New Roman"/>
          <w:b/>
          <w:bCs/>
          <w:color w:val="000000" w:themeColor="text1"/>
          <w:sz w:val="24"/>
          <w:szCs w:val="24"/>
        </w:rPr>
        <w:t xml:space="preserve">new </w:t>
      </w:r>
      <w:r w:rsidRPr="00403003">
        <w:rPr>
          <w:rFonts w:ascii="Times New Roman" w:eastAsia="Times New Roman" w:hAnsi="Times New Roman" w:cs="Times New Roman"/>
          <w:color w:val="000000" w:themeColor="text1"/>
          <w:sz w:val="24"/>
          <w:szCs w:val="24"/>
        </w:rPr>
        <w:t>NotificationCompat.Builder(MainActivity.</w:t>
      </w:r>
      <w:r w:rsidRPr="00403003">
        <w:rPr>
          <w:rFonts w:ascii="Times New Roman" w:eastAsia="Times New Roman" w:hAnsi="Times New Roman" w:cs="Times New Roman"/>
          <w:b/>
          <w:bCs/>
          <w:color w:val="000000" w:themeColor="text1"/>
          <w:sz w:val="24"/>
          <w:szCs w:val="24"/>
        </w:rPr>
        <w:t>this</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lastRenderedPageBreak/>
        <w:t xml:space="preserve">        bd.setContentTitle(</w:t>
      </w:r>
      <w:r w:rsidRPr="00403003">
        <w:rPr>
          <w:rFonts w:ascii="Times New Roman" w:eastAsia="Times New Roman" w:hAnsi="Times New Roman" w:cs="Times New Roman"/>
          <w:b/>
          <w:bCs/>
          <w:color w:val="000000" w:themeColor="text1"/>
          <w:sz w:val="24"/>
          <w:szCs w:val="24"/>
        </w:rPr>
        <w:t>"Your Notification"</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color w:val="000000" w:themeColor="text1"/>
          <w:sz w:val="24"/>
          <w:szCs w:val="24"/>
        </w:rPr>
        <w:br/>
        <w:t xml:space="preserve">        bd.setContentText(</w:t>
      </w:r>
      <w:r w:rsidRPr="00403003">
        <w:rPr>
          <w:rFonts w:ascii="Times New Roman" w:eastAsia="Times New Roman" w:hAnsi="Times New Roman" w:cs="Times New Roman"/>
          <w:b/>
          <w:bCs/>
          <w:color w:val="000000" w:themeColor="text1"/>
          <w:sz w:val="24"/>
          <w:szCs w:val="24"/>
        </w:rPr>
        <w:t>"Tomorrow Meet me at 10 am"</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color w:val="000000" w:themeColor="text1"/>
          <w:sz w:val="24"/>
          <w:szCs w:val="24"/>
        </w:rPr>
        <w:br/>
        <w:t xml:space="preserve">        bd.setSmallIcon(R.mipmap.</w:t>
      </w:r>
      <w:r w:rsidRPr="00403003">
        <w:rPr>
          <w:rFonts w:ascii="Times New Roman" w:eastAsia="Times New Roman" w:hAnsi="Times New Roman" w:cs="Times New Roman"/>
          <w:b/>
          <w:bCs/>
          <w:i/>
          <w:iCs/>
          <w:color w:val="000000" w:themeColor="text1"/>
          <w:sz w:val="24"/>
          <w:szCs w:val="24"/>
        </w:rPr>
        <w:t>ic_launcher</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color w:val="000000" w:themeColor="text1"/>
          <w:sz w:val="24"/>
          <w:szCs w:val="24"/>
        </w:rPr>
        <w:br/>
        <w:t xml:space="preserve">        bd.setAutoCancel(</w:t>
      </w:r>
      <w:r w:rsidRPr="00403003">
        <w:rPr>
          <w:rFonts w:ascii="Times New Roman" w:eastAsia="Times New Roman" w:hAnsi="Times New Roman" w:cs="Times New Roman"/>
          <w:b/>
          <w:bCs/>
          <w:color w:val="000000" w:themeColor="text1"/>
          <w:sz w:val="24"/>
          <w:szCs w:val="24"/>
        </w:rPr>
        <w:t>true</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i/>
          <w:iCs/>
          <w:color w:val="000000" w:themeColor="text1"/>
          <w:sz w:val="24"/>
          <w:szCs w:val="24"/>
        </w:rPr>
        <w:t>//disable current notification when switches to another app</w:t>
      </w:r>
      <w:r w:rsidRPr="00403003">
        <w:rPr>
          <w:rFonts w:ascii="Times New Roman" w:eastAsia="Times New Roman" w:hAnsi="Times New Roman" w:cs="Times New Roman"/>
          <w:i/>
          <w:iCs/>
          <w:color w:val="000000" w:themeColor="text1"/>
          <w:sz w:val="24"/>
          <w:szCs w:val="24"/>
        </w:rPr>
        <w:br/>
      </w:r>
      <w:r w:rsidRPr="00403003">
        <w:rPr>
          <w:rFonts w:ascii="Times New Roman" w:eastAsia="Times New Roman" w:hAnsi="Times New Roman" w:cs="Times New Roman"/>
          <w:i/>
          <w:iCs/>
          <w:color w:val="000000" w:themeColor="text1"/>
          <w:sz w:val="24"/>
          <w:szCs w:val="24"/>
        </w:rPr>
        <w:br/>
      </w:r>
      <w:r w:rsidRPr="00403003">
        <w:rPr>
          <w:rFonts w:ascii="Times New Roman" w:eastAsia="Times New Roman" w:hAnsi="Times New Roman" w:cs="Times New Roman"/>
          <w:color w:val="000000" w:themeColor="text1"/>
          <w:sz w:val="24"/>
          <w:szCs w:val="24"/>
        </w:rPr>
        <w:t>Notification nt=bd.build();</w:t>
      </w:r>
      <w:r w:rsidRPr="00403003">
        <w:rPr>
          <w:rFonts w:ascii="Times New Roman" w:eastAsia="Times New Roman" w:hAnsi="Times New Roman" w:cs="Times New Roman"/>
          <w:color w:val="000000" w:themeColor="text1"/>
          <w:sz w:val="24"/>
          <w:szCs w:val="24"/>
        </w:rPr>
        <w:br/>
        <w:t xml:space="preserve">        NotificationManager mg= (NotificationManager) </w:t>
      </w:r>
      <w:r w:rsidRPr="00403003">
        <w:rPr>
          <w:rFonts w:ascii="Times New Roman" w:eastAsia="Times New Roman" w:hAnsi="Times New Roman" w:cs="Times New Roman"/>
          <w:b/>
          <w:bCs/>
          <w:color w:val="000000" w:themeColor="text1"/>
          <w:sz w:val="24"/>
          <w:szCs w:val="24"/>
        </w:rPr>
        <w:t>this</w:t>
      </w:r>
      <w:r w:rsidRPr="00403003">
        <w:rPr>
          <w:rFonts w:ascii="Times New Roman" w:eastAsia="Times New Roman" w:hAnsi="Times New Roman" w:cs="Times New Roman"/>
          <w:color w:val="000000" w:themeColor="text1"/>
          <w:sz w:val="24"/>
          <w:szCs w:val="24"/>
        </w:rPr>
        <w:t>.getSystemService(</w:t>
      </w:r>
      <w:r w:rsidRPr="00403003">
        <w:rPr>
          <w:rFonts w:ascii="Times New Roman" w:eastAsia="Times New Roman" w:hAnsi="Times New Roman" w:cs="Times New Roman"/>
          <w:b/>
          <w:bCs/>
          <w:i/>
          <w:iCs/>
          <w:color w:val="000000" w:themeColor="text1"/>
          <w:sz w:val="24"/>
          <w:szCs w:val="24"/>
        </w:rPr>
        <w:t>NOTIFICATION_SERVICE</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color w:val="000000" w:themeColor="text1"/>
          <w:sz w:val="24"/>
          <w:szCs w:val="24"/>
        </w:rPr>
        <w:br/>
        <w:t xml:space="preserve">        mg.notify(0,nt);</w:t>
      </w:r>
      <w:r w:rsidRPr="00403003">
        <w:rPr>
          <w:rFonts w:ascii="Times New Roman" w:eastAsia="Times New Roman" w:hAnsi="Times New Roman" w:cs="Times New Roman"/>
          <w:color w:val="000000" w:themeColor="text1"/>
          <w:sz w:val="24"/>
          <w:szCs w:val="24"/>
        </w:rPr>
        <w:br/>
        <w:t xml:space="preserve">    }</w:t>
      </w:r>
      <w:r w:rsidRPr="00403003">
        <w:rPr>
          <w:rFonts w:ascii="Times New Roman" w:eastAsia="Times New Roman" w:hAnsi="Times New Roman" w:cs="Times New Roman"/>
          <w:color w:val="000000" w:themeColor="text1"/>
          <w:sz w:val="24"/>
          <w:szCs w:val="24"/>
        </w:rPr>
        <w:br/>
        <w:t>}</w:t>
      </w:r>
    </w:p>
    <w:p w:rsidR="001725E2" w:rsidRPr="00403003" w:rsidRDefault="001725E2" w:rsidP="008E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8E067C" w:rsidRPr="00403003" w:rsidRDefault="001725E2">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1647825" cy="2929468"/>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8-03-02-15-08-53-756_com.example.rajesh.notificationex.png"/>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50370" cy="2933993"/>
                    </a:xfrm>
                    <a:prstGeom prst="rect">
                      <a:avLst/>
                    </a:prstGeom>
                  </pic:spPr>
                </pic:pic>
              </a:graphicData>
            </a:graphic>
          </wp:inline>
        </w:drawing>
      </w:r>
      <w:r>
        <w:rPr>
          <w:rFonts w:ascii="Times New Roman" w:hAnsi="Times New Roman" w:cs="Times New Roman"/>
          <w:noProof/>
          <w:color w:val="000000" w:themeColor="text1"/>
          <w:sz w:val="24"/>
          <w:szCs w:val="24"/>
        </w:rPr>
        <w:drawing>
          <wp:inline distT="0" distB="0" distL="0" distR="0">
            <wp:extent cx="3262470"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0302_151101[1].jpg"/>
                    <pic:cNvPicPr/>
                  </pic:nvPicPr>
                  <pic:blipFill>
                    <a:blip r:embed="rId2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62470" cy="2286000"/>
                    </a:xfrm>
                    <a:prstGeom prst="rect">
                      <a:avLst/>
                    </a:prstGeom>
                  </pic:spPr>
                </pic:pic>
              </a:graphicData>
            </a:graphic>
          </wp:inline>
        </w:drawing>
      </w:r>
    </w:p>
    <w:p w:rsidR="00983A52" w:rsidRPr="00403003" w:rsidRDefault="00983A52">
      <w:pPr>
        <w:rPr>
          <w:rFonts w:ascii="Times New Roman" w:hAnsi="Times New Roman" w:cs="Times New Roman"/>
          <w:color w:val="000000" w:themeColor="text1"/>
          <w:sz w:val="24"/>
          <w:szCs w:val="24"/>
        </w:rPr>
      </w:pPr>
    </w:p>
    <w:p w:rsidR="00983A52" w:rsidRPr="00403003" w:rsidRDefault="00983A52">
      <w:pPr>
        <w:rPr>
          <w:rFonts w:ascii="Times New Roman" w:hAnsi="Times New Roman" w:cs="Times New Roman"/>
          <w:color w:val="000000" w:themeColor="text1"/>
          <w:sz w:val="24"/>
          <w:szCs w:val="24"/>
        </w:rPr>
      </w:pPr>
    </w:p>
    <w:p w:rsidR="00983A52" w:rsidRPr="00403003" w:rsidRDefault="00983A52">
      <w:pPr>
        <w:rPr>
          <w:rFonts w:ascii="Times New Roman" w:hAnsi="Times New Roman" w:cs="Times New Roman"/>
          <w:color w:val="000000" w:themeColor="text1"/>
          <w:sz w:val="24"/>
          <w:szCs w:val="24"/>
        </w:rPr>
      </w:pPr>
    </w:p>
    <w:p w:rsidR="00983A52" w:rsidRPr="00403003" w:rsidRDefault="00983A52">
      <w:pPr>
        <w:rPr>
          <w:rFonts w:ascii="Times New Roman" w:hAnsi="Times New Roman" w:cs="Times New Roman"/>
          <w:color w:val="000000" w:themeColor="text1"/>
          <w:sz w:val="24"/>
          <w:szCs w:val="24"/>
        </w:rPr>
      </w:pPr>
    </w:p>
    <w:p w:rsidR="00983A52" w:rsidRPr="00403003" w:rsidRDefault="00983A52">
      <w:pPr>
        <w:rPr>
          <w:rFonts w:ascii="Times New Roman" w:hAnsi="Times New Roman" w:cs="Times New Roman"/>
          <w:color w:val="000000" w:themeColor="text1"/>
          <w:sz w:val="24"/>
          <w:szCs w:val="24"/>
        </w:rPr>
      </w:pPr>
    </w:p>
    <w:p w:rsidR="00983A52" w:rsidRPr="00403003" w:rsidRDefault="00983A52">
      <w:pPr>
        <w:rPr>
          <w:rFonts w:ascii="Times New Roman" w:hAnsi="Times New Roman" w:cs="Times New Roman"/>
          <w:color w:val="000000" w:themeColor="text1"/>
          <w:sz w:val="24"/>
          <w:szCs w:val="24"/>
        </w:rPr>
      </w:pPr>
    </w:p>
    <w:p w:rsidR="00983A52" w:rsidRPr="00403003" w:rsidRDefault="00983A52">
      <w:pPr>
        <w:rPr>
          <w:rFonts w:ascii="Times New Roman" w:hAnsi="Times New Roman" w:cs="Times New Roman"/>
          <w:color w:val="000000" w:themeColor="text1"/>
          <w:sz w:val="24"/>
          <w:szCs w:val="24"/>
        </w:rPr>
      </w:pPr>
    </w:p>
    <w:p w:rsidR="00983A52" w:rsidRPr="00403003" w:rsidRDefault="00983A52">
      <w:pPr>
        <w:rPr>
          <w:rFonts w:ascii="Times New Roman" w:hAnsi="Times New Roman" w:cs="Times New Roman"/>
          <w:color w:val="000000" w:themeColor="text1"/>
          <w:sz w:val="24"/>
          <w:szCs w:val="24"/>
        </w:rPr>
      </w:pPr>
    </w:p>
    <w:p w:rsidR="00983A52" w:rsidRPr="00403003" w:rsidRDefault="00983A52">
      <w:pPr>
        <w:rPr>
          <w:rFonts w:ascii="Times New Roman" w:hAnsi="Times New Roman" w:cs="Times New Roman"/>
          <w:color w:val="000000" w:themeColor="text1"/>
          <w:sz w:val="24"/>
          <w:szCs w:val="24"/>
        </w:rPr>
      </w:pPr>
    </w:p>
    <w:p w:rsidR="00983A52" w:rsidRPr="00403003" w:rsidRDefault="00983A52">
      <w:pPr>
        <w:rPr>
          <w:rFonts w:ascii="Times New Roman" w:hAnsi="Times New Roman" w:cs="Times New Roman"/>
          <w:color w:val="000000" w:themeColor="text1"/>
          <w:sz w:val="24"/>
          <w:szCs w:val="24"/>
        </w:rPr>
      </w:pPr>
    </w:p>
    <w:p w:rsidR="00506626" w:rsidRPr="00403003" w:rsidRDefault="00983A52" w:rsidP="00506626">
      <w:pPr>
        <w:ind w:left="2160" w:firstLine="720"/>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rPr>
        <w:lastRenderedPageBreak/>
        <w:t>Practical No 9</w:t>
      </w:r>
    </w:p>
    <w:p w:rsidR="00506626" w:rsidRPr="00403003" w:rsidRDefault="00506626" w:rsidP="00506626">
      <w:pPr>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rPr>
        <w:t>Aim: Create an android applica</w:t>
      </w:r>
      <w:r w:rsidR="00D90280">
        <w:rPr>
          <w:rFonts w:ascii="Times New Roman" w:hAnsi="Times New Roman" w:cs="Times New Roman"/>
          <w:color w:val="000000" w:themeColor="text1"/>
          <w:sz w:val="24"/>
          <w:szCs w:val="24"/>
        </w:rPr>
        <w:t xml:space="preserve">tion to </w:t>
      </w:r>
      <w:r w:rsidR="00007D62" w:rsidRPr="00403003">
        <w:rPr>
          <w:rFonts w:ascii="Times New Roman" w:hAnsi="Times New Roman" w:cs="Times New Roman"/>
          <w:color w:val="000000" w:themeColor="text1"/>
          <w:sz w:val="24"/>
          <w:szCs w:val="24"/>
        </w:rPr>
        <w:t>connect to Internet and use BroadCast Receiver</w:t>
      </w:r>
    </w:p>
    <w:p w:rsidR="00506626" w:rsidRPr="00403003" w:rsidRDefault="00506626" w:rsidP="00506626">
      <w:pPr>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rPr>
        <w:t>Description:</w:t>
      </w:r>
    </w:p>
    <w:p w:rsidR="00007D62" w:rsidRPr="00403003" w:rsidRDefault="00007D62" w:rsidP="00007D62">
      <w:pPr>
        <w:pStyle w:val="ListParagraph"/>
        <w:numPr>
          <w:ilvl w:val="0"/>
          <w:numId w:val="19"/>
        </w:numPr>
        <w:shd w:val="clear" w:color="auto" w:fill="FFFFFF"/>
        <w:spacing w:after="180" w:line="240" w:lineRule="auto"/>
        <w:rPr>
          <w:rFonts w:ascii="Times New Roman" w:eastAsia="Times New Roman" w:hAnsi="Times New Roman" w:cs="Times New Roman"/>
          <w:color w:val="000000" w:themeColor="text1"/>
          <w:sz w:val="24"/>
          <w:szCs w:val="24"/>
          <w:lang w:val="en-IN" w:eastAsia="en-IN" w:bidi="mr-IN"/>
        </w:rPr>
      </w:pPr>
      <w:r w:rsidRPr="00403003">
        <w:rPr>
          <w:rFonts w:ascii="Times New Roman" w:eastAsia="Times New Roman" w:hAnsi="Times New Roman" w:cs="Times New Roman"/>
          <w:color w:val="000000" w:themeColor="text1"/>
          <w:sz w:val="24"/>
          <w:szCs w:val="24"/>
          <w:lang w:val="en-IN" w:eastAsia="en-IN" w:bidi="mr-IN"/>
        </w:rPr>
        <w:t>BR:</w:t>
      </w:r>
      <w:r w:rsidRPr="00403003">
        <w:rPr>
          <w:rFonts w:ascii="Times New Roman" w:hAnsi="Times New Roman" w:cs="Times New Roman"/>
          <w:b/>
          <w:bCs/>
          <w:color w:val="000000" w:themeColor="text1"/>
          <w:sz w:val="24"/>
          <w:szCs w:val="24"/>
          <w:shd w:val="clear" w:color="auto" w:fill="F9F9F9"/>
        </w:rPr>
        <w:t xml:space="preserve"> Broadcast Receivers </w:t>
      </w:r>
      <w:r w:rsidRPr="00403003">
        <w:rPr>
          <w:rFonts w:ascii="Times New Roman" w:hAnsi="Times New Roman" w:cs="Times New Roman"/>
          <w:color w:val="000000" w:themeColor="text1"/>
          <w:sz w:val="24"/>
          <w:szCs w:val="24"/>
          <w:shd w:val="clear" w:color="auto" w:fill="F9F9F9"/>
        </w:rPr>
        <w:t>simply respond to broadcast messages from other applications or from the system itself. These messages are sometime called events or intents. </w:t>
      </w:r>
    </w:p>
    <w:p w:rsidR="00007D62" w:rsidRPr="00403003" w:rsidRDefault="00007D62" w:rsidP="00007D62">
      <w:pPr>
        <w:pStyle w:val="ListParagraph"/>
        <w:numPr>
          <w:ilvl w:val="0"/>
          <w:numId w:val="19"/>
        </w:numPr>
        <w:shd w:val="clear" w:color="auto" w:fill="FFFFFF"/>
        <w:spacing w:after="180" w:line="240" w:lineRule="auto"/>
        <w:rPr>
          <w:rFonts w:ascii="Times New Roman" w:eastAsia="Times New Roman" w:hAnsi="Times New Roman" w:cs="Times New Roman"/>
          <w:color w:val="000000" w:themeColor="text1"/>
          <w:sz w:val="24"/>
          <w:szCs w:val="24"/>
          <w:lang w:val="en-IN" w:eastAsia="en-IN" w:bidi="mr-IN"/>
        </w:rPr>
      </w:pPr>
      <w:r w:rsidRPr="00403003">
        <w:rPr>
          <w:rFonts w:ascii="Times New Roman" w:eastAsia="Times New Roman" w:hAnsi="Times New Roman" w:cs="Times New Roman"/>
          <w:color w:val="000000" w:themeColor="text1"/>
          <w:sz w:val="24"/>
          <w:szCs w:val="24"/>
          <w:lang w:val="en-IN" w:eastAsia="en-IN" w:bidi="mr-IN"/>
        </w:rPr>
        <w:t xml:space="preserve">Why do we need a Broadcast Receiver: In android OS Different type of event occurs </w:t>
      </w:r>
    </w:p>
    <w:p w:rsidR="00007D62" w:rsidRPr="00403003" w:rsidRDefault="00007D62" w:rsidP="00007D62">
      <w:pPr>
        <w:pStyle w:val="ListParagraph"/>
        <w:numPr>
          <w:ilvl w:val="0"/>
          <w:numId w:val="20"/>
        </w:numPr>
        <w:shd w:val="clear" w:color="auto" w:fill="FFFFFF"/>
        <w:spacing w:after="180" w:line="240" w:lineRule="auto"/>
        <w:rPr>
          <w:rFonts w:ascii="Times New Roman" w:eastAsia="Times New Roman" w:hAnsi="Times New Roman" w:cs="Times New Roman"/>
          <w:color w:val="000000" w:themeColor="text1"/>
          <w:sz w:val="24"/>
          <w:szCs w:val="24"/>
          <w:lang w:val="en-IN" w:eastAsia="en-IN" w:bidi="mr-IN"/>
        </w:rPr>
      </w:pPr>
      <w:r w:rsidRPr="00403003">
        <w:rPr>
          <w:rFonts w:ascii="Times New Roman" w:eastAsia="Times New Roman" w:hAnsi="Times New Roman" w:cs="Times New Roman"/>
          <w:color w:val="000000" w:themeColor="text1"/>
          <w:sz w:val="24"/>
          <w:szCs w:val="24"/>
          <w:lang w:val="en-IN" w:eastAsia="en-IN" w:bidi="mr-IN"/>
        </w:rPr>
        <w:t>Batterylow</w:t>
      </w:r>
    </w:p>
    <w:p w:rsidR="00007D62" w:rsidRPr="00403003" w:rsidRDefault="00007D62" w:rsidP="00007D62">
      <w:pPr>
        <w:pStyle w:val="ListParagraph"/>
        <w:numPr>
          <w:ilvl w:val="0"/>
          <w:numId w:val="20"/>
        </w:numPr>
        <w:shd w:val="clear" w:color="auto" w:fill="FFFFFF"/>
        <w:spacing w:after="180" w:line="240" w:lineRule="auto"/>
        <w:rPr>
          <w:rFonts w:ascii="Times New Roman" w:eastAsia="Times New Roman" w:hAnsi="Times New Roman" w:cs="Times New Roman"/>
          <w:color w:val="000000" w:themeColor="text1"/>
          <w:sz w:val="24"/>
          <w:szCs w:val="24"/>
          <w:lang w:val="en-IN" w:eastAsia="en-IN" w:bidi="mr-IN"/>
        </w:rPr>
      </w:pPr>
      <w:r w:rsidRPr="00403003">
        <w:rPr>
          <w:rFonts w:ascii="Times New Roman" w:eastAsia="Times New Roman" w:hAnsi="Times New Roman" w:cs="Times New Roman"/>
          <w:color w:val="000000" w:themeColor="text1"/>
          <w:sz w:val="24"/>
          <w:szCs w:val="24"/>
          <w:lang w:val="en-IN" w:eastAsia="en-IN" w:bidi="mr-IN"/>
        </w:rPr>
        <w:t>Wifi availability</w:t>
      </w:r>
    </w:p>
    <w:p w:rsidR="00007D62" w:rsidRPr="00403003" w:rsidRDefault="00007D62" w:rsidP="00007D62">
      <w:pPr>
        <w:pStyle w:val="ListParagraph"/>
        <w:numPr>
          <w:ilvl w:val="0"/>
          <w:numId w:val="20"/>
        </w:numPr>
        <w:shd w:val="clear" w:color="auto" w:fill="FFFFFF"/>
        <w:spacing w:after="180" w:line="240" w:lineRule="auto"/>
        <w:rPr>
          <w:rFonts w:ascii="Times New Roman" w:eastAsia="Times New Roman" w:hAnsi="Times New Roman" w:cs="Times New Roman"/>
          <w:color w:val="000000" w:themeColor="text1"/>
          <w:sz w:val="24"/>
          <w:szCs w:val="24"/>
          <w:lang w:val="en-IN" w:eastAsia="en-IN" w:bidi="mr-IN"/>
        </w:rPr>
      </w:pPr>
      <w:r w:rsidRPr="00403003">
        <w:rPr>
          <w:rFonts w:ascii="Times New Roman" w:eastAsia="Times New Roman" w:hAnsi="Times New Roman" w:cs="Times New Roman"/>
          <w:color w:val="000000" w:themeColor="text1"/>
          <w:sz w:val="24"/>
          <w:szCs w:val="24"/>
          <w:lang w:val="en-IN" w:eastAsia="en-IN" w:bidi="mr-IN"/>
        </w:rPr>
        <w:t>Bluetooth device connected</w:t>
      </w:r>
    </w:p>
    <w:p w:rsidR="00007D62" w:rsidRPr="00403003" w:rsidRDefault="00007D62" w:rsidP="00007D62">
      <w:pPr>
        <w:pStyle w:val="ListParagraph"/>
        <w:numPr>
          <w:ilvl w:val="0"/>
          <w:numId w:val="20"/>
        </w:numPr>
        <w:shd w:val="clear" w:color="auto" w:fill="FFFFFF"/>
        <w:spacing w:after="180" w:line="240" w:lineRule="auto"/>
        <w:rPr>
          <w:rFonts w:ascii="Times New Roman" w:eastAsia="Times New Roman" w:hAnsi="Times New Roman" w:cs="Times New Roman"/>
          <w:color w:val="000000" w:themeColor="text1"/>
          <w:sz w:val="24"/>
          <w:szCs w:val="24"/>
          <w:lang w:val="en-IN" w:eastAsia="en-IN" w:bidi="mr-IN"/>
        </w:rPr>
      </w:pPr>
      <w:r w:rsidRPr="00403003">
        <w:rPr>
          <w:rFonts w:ascii="Times New Roman" w:eastAsia="Times New Roman" w:hAnsi="Times New Roman" w:cs="Times New Roman"/>
          <w:color w:val="000000" w:themeColor="text1"/>
          <w:sz w:val="24"/>
          <w:szCs w:val="24"/>
          <w:lang w:val="en-IN" w:eastAsia="en-IN" w:bidi="mr-IN"/>
        </w:rPr>
        <w:t>Incoming  call</w:t>
      </w:r>
    </w:p>
    <w:p w:rsidR="00007D62" w:rsidRPr="00403003" w:rsidRDefault="00007D62" w:rsidP="00007D62">
      <w:pPr>
        <w:pStyle w:val="ListParagraph"/>
        <w:numPr>
          <w:ilvl w:val="0"/>
          <w:numId w:val="20"/>
        </w:numPr>
        <w:shd w:val="clear" w:color="auto" w:fill="FFFFFF"/>
        <w:spacing w:after="180" w:line="240" w:lineRule="auto"/>
        <w:rPr>
          <w:rFonts w:ascii="Times New Roman" w:eastAsia="Times New Roman" w:hAnsi="Times New Roman" w:cs="Times New Roman"/>
          <w:color w:val="000000" w:themeColor="text1"/>
          <w:sz w:val="24"/>
          <w:szCs w:val="24"/>
          <w:lang w:val="en-IN" w:eastAsia="en-IN" w:bidi="mr-IN"/>
        </w:rPr>
      </w:pPr>
      <w:r w:rsidRPr="00403003">
        <w:rPr>
          <w:rFonts w:ascii="Times New Roman" w:eastAsia="Times New Roman" w:hAnsi="Times New Roman" w:cs="Times New Roman"/>
          <w:color w:val="000000" w:themeColor="text1"/>
          <w:sz w:val="24"/>
          <w:szCs w:val="24"/>
          <w:lang w:val="en-IN" w:eastAsia="en-IN" w:bidi="mr-IN"/>
        </w:rPr>
        <w:t>Incoming message</w:t>
      </w:r>
    </w:p>
    <w:p w:rsidR="00007D62" w:rsidRPr="00403003" w:rsidRDefault="00007D62" w:rsidP="00007D62">
      <w:pPr>
        <w:pStyle w:val="ListParagraph"/>
        <w:numPr>
          <w:ilvl w:val="0"/>
          <w:numId w:val="20"/>
        </w:numPr>
        <w:shd w:val="clear" w:color="auto" w:fill="FFFFFF"/>
        <w:spacing w:after="180" w:line="240" w:lineRule="auto"/>
        <w:rPr>
          <w:rFonts w:ascii="Times New Roman" w:eastAsia="Times New Roman" w:hAnsi="Times New Roman" w:cs="Times New Roman"/>
          <w:color w:val="000000" w:themeColor="text1"/>
          <w:sz w:val="24"/>
          <w:szCs w:val="24"/>
          <w:lang w:val="en-IN" w:eastAsia="en-IN" w:bidi="mr-IN"/>
        </w:rPr>
      </w:pPr>
      <w:r w:rsidRPr="00403003">
        <w:rPr>
          <w:rFonts w:ascii="Times New Roman" w:eastAsia="Times New Roman" w:hAnsi="Times New Roman" w:cs="Times New Roman"/>
          <w:color w:val="000000" w:themeColor="text1"/>
          <w:sz w:val="24"/>
          <w:szCs w:val="24"/>
          <w:lang w:val="en-IN" w:eastAsia="en-IN" w:bidi="mr-IN"/>
        </w:rPr>
        <w:t>Charger connected/disconnected</w:t>
      </w:r>
    </w:p>
    <w:p w:rsidR="00007D62" w:rsidRPr="00403003" w:rsidRDefault="00007D62" w:rsidP="00007D62">
      <w:pPr>
        <w:pStyle w:val="ListParagraph"/>
        <w:shd w:val="clear" w:color="auto" w:fill="FFFFFF"/>
        <w:spacing w:after="180" w:line="240" w:lineRule="auto"/>
        <w:ind w:left="1440"/>
        <w:rPr>
          <w:rFonts w:ascii="Times New Roman" w:eastAsia="Times New Roman" w:hAnsi="Times New Roman" w:cs="Times New Roman"/>
          <w:color w:val="000000" w:themeColor="text1"/>
          <w:sz w:val="24"/>
          <w:szCs w:val="24"/>
          <w:lang w:val="en-IN" w:eastAsia="en-IN" w:bidi="mr-IN"/>
        </w:rPr>
      </w:pPr>
    </w:p>
    <w:p w:rsidR="00007D62" w:rsidRPr="00403003" w:rsidRDefault="00007D62" w:rsidP="00007D62">
      <w:pPr>
        <w:pStyle w:val="ListParagraph"/>
        <w:shd w:val="clear" w:color="auto" w:fill="FFFFFF"/>
        <w:spacing w:after="180" w:line="240" w:lineRule="auto"/>
        <w:rPr>
          <w:rFonts w:ascii="Times New Roman" w:eastAsia="Times New Roman" w:hAnsi="Times New Roman" w:cs="Times New Roman"/>
          <w:color w:val="000000" w:themeColor="text1"/>
          <w:sz w:val="24"/>
          <w:szCs w:val="24"/>
          <w:lang w:val="en-IN" w:eastAsia="en-IN" w:bidi="mr-IN"/>
        </w:rPr>
      </w:pPr>
      <w:r w:rsidRPr="00403003">
        <w:rPr>
          <w:rFonts w:ascii="Times New Roman" w:eastAsia="Times New Roman" w:hAnsi="Times New Roman" w:cs="Times New Roman"/>
          <w:color w:val="000000" w:themeColor="text1"/>
          <w:sz w:val="24"/>
          <w:szCs w:val="24"/>
          <w:lang w:val="en-IN" w:eastAsia="en-IN" w:bidi="mr-IN"/>
        </w:rPr>
        <w:t>---Example:In case Batterlow event happen you need to stop the application ,if any app use datasource it will drain more battery</w:t>
      </w:r>
    </w:p>
    <w:p w:rsidR="00007D62" w:rsidRPr="00403003" w:rsidRDefault="00007D62" w:rsidP="00007D62">
      <w:pPr>
        <w:shd w:val="clear" w:color="auto" w:fill="FFFFFF"/>
        <w:spacing w:after="180" w:line="240" w:lineRule="auto"/>
        <w:ind w:left="720"/>
        <w:rPr>
          <w:rFonts w:ascii="Times New Roman" w:eastAsia="Times New Roman" w:hAnsi="Times New Roman" w:cs="Times New Roman"/>
          <w:color w:val="000000" w:themeColor="text1"/>
          <w:sz w:val="24"/>
          <w:szCs w:val="24"/>
          <w:lang w:val="en-IN" w:eastAsia="en-IN" w:bidi="mr-IN"/>
        </w:rPr>
      </w:pPr>
      <w:r w:rsidRPr="00403003">
        <w:rPr>
          <w:rFonts w:ascii="Times New Roman" w:eastAsia="Times New Roman" w:hAnsi="Times New Roman" w:cs="Times New Roman"/>
          <w:color w:val="000000" w:themeColor="text1"/>
          <w:sz w:val="24"/>
          <w:szCs w:val="24"/>
          <w:lang w:val="en-IN" w:eastAsia="en-IN" w:bidi="mr-IN"/>
        </w:rPr>
        <w:t>--- We want mechanism to listen this type of events  ,this mechanism is called listener  and technically  it is called BR</w:t>
      </w:r>
    </w:p>
    <w:p w:rsidR="00007D62" w:rsidRPr="00403003" w:rsidRDefault="00007D62" w:rsidP="00007D62">
      <w:pPr>
        <w:shd w:val="clear" w:color="auto" w:fill="FFFFFF"/>
        <w:spacing w:after="180" w:line="240" w:lineRule="auto"/>
        <w:ind w:left="720"/>
        <w:rPr>
          <w:rFonts w:ascii="Times New Roman" w:eastAsia="Times New Roman" w:hAnsi="Times New Roman" w:cs="Times New Roman"/>
          <w:color w:val="000000" w:themeColor="text1"/>
          <w:sz w:val="24"/>
          <w:szCs w:val="24"/>
          <w:lang w:val="en-IN" w:eastAsia="en-IN" w:bidi="mr-IN"/>
        </w:rPr>
      </w:pPr>
      <w:r w:rsidRPr="00403003">
        <w:rPr>
          <w:rFonts w:ascii="Times New Roman" w:eastAsia="Times New Roman" w:hAnsi="Times New Roman" w:cs="Times New Roman"/>
          <w:color w:val="000000" w:themeColor="text1"/>
          <w:sz w:val="24"/>
          <w:szCs w:val="24"/>
          <w:lang w:val="en-IN" w:eastAsia="en-IN" w:bidi="mr-IN"/>
        </w:rPr>
        <w:t xml:space="preserve">---BR Listen listen to event that are register to it </w:t>
      </w:r>
    </w:p>
    <w:p w:rsidR="00007D62" w:rsidRPr="00403003" w:rsidRDefault="00007D62" w:rsidP="00007D62">
      <w:pPr>
        <w:shd w:val="clear" w:color="auto" w:fill="FFFFFF"/>
        <w:spacing w:after="180" w:line="240" w:lineRule="auto"/>
        <w:ind w:left="720"/>
        <w:rPr>
          <w:rFonts w:ascii="Times New Roman" w:eastAsia="Times New Roman" w:hAnsi="Times New Roman" w:cs="Times New Roman"/>
          <w:color w:val="000000" w:themeColor="text1"/>
          <w:sz w:val="24"/>
          <w:szCs w:val="24"/>
          <w:lang w:val="en-IN" w:eastAsia="en-IN" w:bidi="mr-IN"/>
        </w:rPr>
      </w:pPr>
      <w:r w:rsidRPr="00403003">
        <w:rPr>
          <w:rFonts w:ascii="Times New Roman" w:eastAsia="Times New Roman" w:hAnsi="Times New Roman" w:cs="Times New Roman"/>
          <w:color w:val="000000" w:themeColor="text1"/>
          <w:sz w:val="24"/>
          <w:szCs w:val="24"/>
          <w:lang w:val="en-IN" w:eastAsia="en-IN" w:bidi="mr-IN"/>
        </w:rPr>
        <w:t>----To register Broadcast  Recevicer(BR)  is either in manifest file or through code</w:t>
      </w:r>
    </w:p>
    <w:p w:rsidR="00852FF3" w:rsidRPr="00403003" w:rsidRDefault="00852FF3" w:rsidP="00007D62">
      <w:pPr>
        <w:shd w:val="clear" w:color="auto" w:fill="FFFFFF"/>
        <w:spacing w:after="180" w:line="240" w:lineRule="auto"/>
        <w:ind w:left="720"/>
        <w:rPr>
          <w:rFonts w:ascii="Times New Roman" w:eastAsia="Times New Roman" w:hAnsi="Times New Roman" w:cs="Times New Roman"/>
          <w:color w:val="000000" w:themeColor="text1"/>
          <w:sz w:val="24"/>
          <w:szCs w:val="24"/>
        </w:rPr>
      </w:pPr>
      <w:r w:rsidRPr="00403003">
        <w:rPr>
          <w:rFonts w:ascii="Times New Roman" w:eastAsia="Times New Roman" w:hAnsi="Times New Roman" w:cs="Times New Roman"/>
          <w:color w:val="000000" w:themeColor="text1"/>
          <w:sz w:val="24"/>
          <w:szCs w:val="24"/>
        </w:rPr>
        <w:t>ConnectivityManager.</w:t>
      </w:r>
      <w:r w:rsidRPr="00403003">
        <w:rPr>
          <w:rFonts w:ascii="Times New Roman" w:eastAsia="Times New Roman" w:hAnsi="Times New Roman" w:cs="Times New Roman"/>
          <w:b/>
          <w:bCs/>
          <w:i/>
          <w:iCs/>
          <w:color w:val="000000" w:themeColor="text1"/>
          <w:sz w:val="24"/>
          <w:szCs w:val="24"/>
        </w:rPr>
        <w:t>TYPE_MOBILE</w:t>
      </w:r>
      <w:r w:rsidRPr="00403003">
        <w:rPr>
          <w:rFonts w:ascii="Times New Roman" w:eastAsia="Times New Roman" w:hAnsi="Times New Roman" w:cs="Times New Roman"/>
          <w:color w:val="000000" w:themeColor="text1"/>
          <w:sz w:val="24"/>
          <w:szCs w:val="24"/>
        </w:rPr>
        <w:t>: it checks whether internet is connected or not</w:t>
      </w:r>
    </w:p>
    <w:p w:rsidR="00852FF3" w:rsidRPr="00403003" w:rsidRDefault="00852FF3" w:rsidP="00007D62">
      <w:pPr>
        <w:shd w:val="clear" w:color="auto" w:fill="FFFFFF"/>
        <w:spacing w:after="180" w:line="240" w:lineRule="auto"/>
        <w:ind w:left="720"/>
        <w:rPr>
          <w:rFonts w:ascii="Times New Roman" w:eastAsia="Times New Roman" w:hAnsi="Times New Roman" w:cs="Times New Roman"/>
          <w:color w:val="000000" w:themeColor="text1"/>
          <w:sz w:val="24"/>
          <w:szCs w:val="24"/>
        </w:rPr>
      </w:pPr>
      <w:r w:rsidRPr="00403003">
        <w:rPr>
          <w:rFonts w:ascii="Times New Roman" w:eastAsia="Times New Roman" w:hAnsi="Times New Roman" w:cs="Times New Roman"/>
          <w:color w:val="000000" w:themeColor="text1"/>
          <w:sz w:val="24"/>
          <w:szCs w:val="24"/>
        </w:rPr>
        <w:t xml:space="preserve"> ConnectivityManager.</w:t>
      </w:r>
      <w:r w:rsidRPr="00403003">
        <w:rPr>
          <w:rFonts w:ascii="Times New Roman" w:eastAsia="Times New Roman" w:hAnsi="Times New Roman" w:cs="Times New Roman"/>
          <w:b/>
          <w:bCs/>
          <w:i/>
          <w:iCs/>
          <w:color w:val="000000" w:themeColor="text1"/>
          <w:sz w:val="24"/>
          <w:szCs w:val="24"/>
        </w:rPr>
        <w:t>TYPE_WIFI:i</w:t>
      </w:r>
      <w:r w:rsidRPr="00403003">
        <w:rPr>
          <w:rFonts w:ascii="Times New Roman" w:eastAsia="Times New Roman" w:hAnsi="Times New Roman" w:cs="Times New Roman"/>
          <w:color w:val="000000" w:themeColor="text1"/>
          <w:sz w:val="24"/>
          <w:szCs w:val="24"/>
        </w:rPr>
        <w:t>t checks whether wifi is connected or not</w:t>
      </w:r>
    </w:p>
    <w:p w:rsidR="00583DD2" w:rsidRPr="00403003" w:rsidRDefault="00583DD2" w:rsidP="00583DD2">
      <w:pPr>
        <w:shd w:val="clear" w:color="auto" w:fill="FFFFFF"/>
        <w:spacing w:after="180" w:line="240" w:lineRule="auto"/>
        <w:ind w:left="720"/>
        <w:rPr>
          <w:rFonts w:ascii="Times New Roman" w:eastAsia="Times New Roman" w:hAnsi="Times New Roman" w:cs="Times New Roman"/>
          <w:color w:val="000000" w:themeColor="text1"/>
          <w:sz w:val="24"/>
          <w:szCs w:val="24"/>
          <w:lang w:val="en-IN" w:eastAsia="en-IN" w:bidi="mr-IN"/>
        </w:rPr>
      </w:pPr>
      <w:r w:rsidRPr="00403003">
        <w:rPr>
          <w:rFonts w:ascii="Times New Roman" w:hAnsi="Times New Roman" w:cs="Times New Roman"/>
          <w:color w:val="000000" w:themeColor="text1"/>
          <w:sz w:val="24"/>
          <w:szCs w:val="24"/>
          <w:shd w:val="clear" w:color="auto" w:fill="FFFFFF"/>
        </w:rPr>
        <w:t>An </w:t>
      </w:r>
      <w:r w:rsidRPr="00403003">
        <w:rPr>
          <w:rFonts w:ascii="Times New Roman" w:hAnsi="Times New Roman" w:cs="Times New Roman"/>
          <w:b/>
          <w:bCs/>
          <w:color w:val="000000" w:themeColor="text1"/>
          <w:sz w:val="24"/>
          <w:szCs w:val="24"/>
          <w:shd w:val="clear" w:color="auto" w:fill="FFFFFF"/>
        </w:rPr>
        <w:t>intent filter</w:t>
      </w:r>
      <w:r w:rsidRPr="00403003">
        <w:rPr>
          <w:rFonts w:ascii="Times New Roman" w:hAnsi="Times New Roman" w:cs="Times New Roman"/>
          <w:color w:val="000000" w:themeColor="text1"/>
          <w:sz w:val="24"/>
          <w:szCs w:val="24"/>
          <w:shd w:val="clear" w:color="auto" w:fill="FFFFFF"/>
        </w:rPr>
        <w:t> specifies the types of intents to which an activity, service, or broadcast receiver can respond to </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color w:val="000000" w:themeColor="text1"/>
          <w:sz w:val="24"/>
          <w:szCs w:val="24"/>
          <w:lang w:val="en-IN" w:eastAsia="en-IN" w:bidi="mr-IN"/>
        </w:rPr>
        <w:t>In this case, the system broadcasts </w:t>
      </w:r>
      <w:r w:rsidRPr="00403003">
        <w:rPr>
          <w:rFonts w:ascii="Times New Roman" w:eastAsia="Times New Roman" w:hAnsi="Times New Roman" w:cs="Times New Roman"/>
          <w:color w:val="000000" w:themeColor="text1"/>
          <w:sz w:val="24"/>
          <w:szCs w:val="24"/>
          <w:bdr w:val="none" w:sz="0" w:space="0" w:color="auto" w:frame="1"/>
          <w:shd w:val="clear" w:color="auto" w:fill="EFF0F1"/>
          <w:lang w:val="en-IN" w:eastAsia="en-IN" w:bidi="mr-IN"/>
        </w:rPr>
        <w:t>android.net.conn.CONNECTIVITY_CHANGE</w:t>
      </w:r>
      <w:r w:rsidRPr="00403003">
        <w:rPr>
          <w:rFonts w:ascii="Times New Roman" w:eastAsia="Times New Roman" w:hAnsi="Times New Roman" w:cs="Times New Roman"/>
          <w:color w:val="000000" w:themeColor="text1"/>
          <w:sz w:val="24"/>
          <w:szCs w:val="24"/>
          <w:lang w:val="en-IN" w:eastAsia="en-IN" w:bidi="mr-IN"/>
        </w:rPr>
        <w:t xml:space="preserve"> whenever there is a connection change (connected/disconnected). </w:t>
      </w:r>
    </w:p>
    <w:p w:rsidR="00583DD2" w:rsidRPr="00403003" w:rsidRDefault="00583DD2" w:rsidP="00583DD2">
      <w:pPr>
        <w:shd w:val="clear" w:color="auto" w:fill="FFFFFF"/>
        <w:spacing w:after="180" w:line="240" w:lineRule="auto"/>
        <w:ind w:left="720"/>
        <w:rPr>
          <w:rFonts w:ascii="Times New Roman" w:eastAsia="Times New Roman" w:hAnsi="Times New Roman" w:cs="Times New Roman"/>
          <w:color w:val="000000" w:themeColor="text1"/>
          <w:sz w:val="24"/>
          <w:szCs w:val="24"/>
        </w:rPr>
      </w:pPr>
      <w:r w:rsidRPr="00403003">
        <w:rPr>
          <w:rFonts w:ascii="Times New Roman" w:eastAsia="Times New Roman" w:hAnsi="Times New Roman" w:cs="Times New Roman"/>
          <w:color w:val="000000" w:themeColor="text1"/>
          <w:sz w:val="24"/>
          <w:szCs w:val="24"/>
        </w:rPr>
        <w:t>ni!=</w:t>
      </w:r>
      <w:r w:rsidRPr="00403003">
        <w:rPr>
          <w:rFonts w:ascii="Times New Roman" w:eastAsia="Times New Roman" w:hAnsi="Times New Roman" w:cs="Times New Roman"/>
          <w:b/>
          <w:bCs/>
          <w:color w:val="000000" w:themeColor="text1"/>
          <w:sz w:val="24"/>
          <w:szCs w:val="24"/>
        </w:rPr>
        <w:t>null means it is connected to internet</w:t>
      </w:r>
    </w:p>
    <w:p w:rsidR="00983A52" w:rsidRPr="00403003" w:rsidRDefault="00983A52">
      <w:pPr>
        <w:rPr>
          <w:rFonts w:ascii="Times New Roman" w:eastAsia="Times New Roman" w:hAnsi="Times New Roman" w:cs="Times New Roman"/>
          <w:color w:val="000000" w:themeColor="text1"/>
          <w:sz w:val="24"/>
          <w:szCs w:val="24"/>
          <w:lang w:val="en-IN" w:eastAsia="en-IN" w:bidi="mr-IN"/>
        </w:rPr>
      </w:pPr>
    </w:p>
    <w:p w:rsidR="005C4899" w:rsidRPr="00403003" w:rsidRDefault="00CB08EC">
      <w:pPr>
        <w:rPr>
          <w:rFonts w:ascii="Times New Roman" w:hAnsi="Times New Roman" w:cs="Times New Roman"/>
          <w:color w:val="000000" w:themeColor="text1"/>
          <w:sz w:val="24"/>
          <w:szCs w:val="24"/>
          <w:u w:val="single"/>
        </w:rPr>
      </w:pPr>
      <w:r w:rsidRPr="00403003">
        <w:rPr>
          <w:rFonts w:ascii="Times New Roman" w:hAnsi="Times New Roman" w:cs="Times New Roman"/>
          <w:color w:val="000000" w:themeColor="text1"/>
          <w:sz w:val="24"/>
          <w:szCs w:val="24"/>
          <w:u w:val="single"/>
        </w:rPr>
        <w:t>Manifest:</w:t>
      </w:r>
      <w:r w:rsidR="00007D62" w:rsidRPr="00403003">
        <w:rPr>
          <w:rFonts w:ascii="Times New Roman" w:hAnsi="Times New Roman" w:cs="Times New Roman"/>
          <w:color w:val="000000" w:themeColor="text1"/>
          <w:sz w:val="24"/>
          <w:szCs w:val="24"/>
          <w:u w:val="single"/>
        </w:rPr>
        <w:t xml:space="preserve"> add permissions </w:t>
      </w:r>
    </w:p>
    <w:p w:rsidR="00CB08EC" w:rsidRPr="00403003" w:rsidRDefault="00CB08EC" w:rsidP="00CB0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403003">
        <w:rPr>
          <w:rFonts w:ascii="Times New Roman" w:eastAsia="Times New Roman" w:hAnsi="Times New Roman" w:cs="Times New Roman"/>
          <w:i/>
          <w:iCs/>
          <w:color w:val="000000" w:themeColor="text1"/>
          <w:sz w:val="24"/>
          <w:szCs w:val="24"/>
        </w:rPr>
        <w:t>&lt;?</w:t>
      </w:r>
      <w:r w:rsidRPr="00403003">
        <w:rPr>
          <w:rFonts w:ascii="Times New Roman" w:eastAsia="Times New Roman" w:hAnsi="Times New Roman" w:cs="Times New Roman"/>
          <w:b/>
          <w:bCs/>
          <w:color w:val="000000" w:themeColor="text1"/>
          <w:sz w:val="24"/>
          <w:szCs w:val="24"/>
        </w:rPr>
        <w:t>xml version="1.0" encoding="utf-8"</w:t>
      </w:r>
      <w:r w:rsidRPr="00403003">
        <w:rPr>
          <w:rFonts w:ascii="Times New Roman" w:eastAsia="Times New Roman" w:hAnsi="Times New Roman" w:cs="Times New Roman"/>
          <w:i/>
          <w:iCs/>
          <w:color w:val="000000" w:themeColor="text1"/>
          <w:sz w:val="24"/>
          <w:szCs w:val="24"/>
        </w:rPr>
        <w:t>?&gt;</w:t>
      </w:r>
      <w:r w:rsidRPr="00403003">
        <w:rPr>
          <w:rFonts w:ascii="Times New Roman" w:eastAsia="Times New Roman" w:hAnsi="Times New Roman" w:cs="Times New Roman"/>
          <w:i/>
          <w:iCs/>
          <w:color w:val="000000" w:themeColor="text1"/>
          <w:sz w:val="24"/>
          <w:szCs w:val="24"/>
        </w:rPr>
        <w:br/>
      </w:r>
      <w:r w:rsidRPr="00403003">
        <w:rPr>
          <w:rFonts w:ascii="Times New Roman" w:eastAsia="Times New Roman" w:hAnsi="Times New Roman" w:cs="Times New Roman"/>
          <w:color w:val="000000" w:themeColor="text1"/>
          <w:sz w:val="24"/>
          <w:szCs w:val="24"/>
        </w:rPr>
        <w:t>&lt;</w:t>
      </w:r>
      <w:r w:rsidRPr="00403003">
        <w:rPr>
          <w:rFonts w:ascii="Times New Roman" w:eastAsia="Times New Roman" w:hAnsi="Times New Roman" w:cs="Times New Roman"/>
          <w:b/>
          <w:bCs/>
          <w:color w:val="000000" w:themeColor="text1"/>
          <w:sz w:val="24"/>
          <w:szCs w:val="24"/>
        </w:rPr>
        <w:t>manifest xmlns:android="http://schemas.android.com/apk/res/android"</w:t>
      </w:r>
      <w:r w:rsidRPr="00403003">
        <w:rPr>
          <w:rFonts w:ascii="Times New Roman" w:eastAsia="Times New Roman" w:hAnsi="Times New Roman" w:cs="Times New Roman"/>
          <w:b/>
          <w:bCs/>
          <w:color w:val="000000" w:themeColor="text1"/>
          <w:sz w:val="24"/>
          <w:szCs w:val="24"/>
        </w:rPr>
        <w:br/>
        <w:t xml:space="preserve">    package="com.example.rajesh.broadcastexample"</w:t>
      </w:r>
      <w:r w:rsidRPr="00403003">
        <w:rPr>
          <w:rFonts w:ascii="Times New Roman" w:eastAsia="Times New Roman" w:hAnsi="Times New Roman" w:cs="Times New Roman"/>
          <w:color w:val="000000" w:themeColor="text1"/>
          <w:sz w:val="24"/>
          <w:szCs w:val="24"/>
        </w:rPr>
        <w:t>&gt;</w:t>
      </w:r>
      <w:r w:rsidRPr="00403003">
        <w:rPr>
          <w:rFonts w:ascii="Times New Roman" w:eastAsia="Times New Roman" w:hAnsi="Times New Roman" w:cs="Times New Roman"/>
          <w:color w:val="000000" w:themeColor="text1"/>
          <w:sz w:val="24"/>
          <w:szCs w:val="24"/>
        </w:rPr>
        <w:br/>
        <w:t>&lt;</w:t>
      </w:r>
      <w:r w:rsidRPr="00403003">
        <w:rPr>
          <w:rFonts w:ascii="Times New Roman" w:eastAsia="Times New Roman" w:hAnsi="Times New Roman" w:cs="Times New Roman"/>
          <w:b/>
          <w:bCs/>
          <w:color w:val="000000" w:themeColor="text1"/>
          <w:sz w:val="24"/>
          <w:szCs w:val="24"/>
        </w:rPr>
        <w:t>uses-permission android:name="android.permission.INTERNET"</w:t>
      </w:r>
      <w:r w:rsidRPr="00403003">
        <w:rPr>
          <w:rFonts w:ascii="Times New Roman" w:eastAsia="Times New Roman" w:hAnsi="Times New Roman" w:cs="Times New Roman"/>
          <w:color w:val="000000" w:themeColor="text1"/>
          <w:sz w:val="24"/>
          <w:szCs w:val="24"/>
        </w:rPr>
        <w:t>/&gt;</w:t>
      </w:r>
      <w:r w:rsidRPr="00403003">
        <w:rPr>
          <w:rFonts w:ascii="Times New Roman" w:eastAsia="Times New Roman" w:hAnsi="Times New Roman" w:cs="Times New Roman"/>
          <w:color w:val="000000" w:themeColor="text1"/>
          <w:sz w:val="24"/>
          <w:szCs w:val="24"/>
        </w:rPr>
        <w:br/>
        <w:t>&lt;</w:t>
      </w:r>
      <w:r w:rsidRPr="00403003">
        <w:rPr>
          <w:rFonts w:ascii="Times New Roman" w:eastAsia="Times New Roman" w:hAnsi="Times New Roman" w:cs="Times New Roman"/>
          <w:b/>
          <w:bCs/>
          <w:color w:val="000000" w:themeColor="text1"/>
          <w:sz w:val="24"/>
          <w:szCs w:val="24"/>
        </w:rPr>
        <w:t>uses-permission android:name="android.permission.ACCESS_NETWORK_STATE"</w:t>
      </w:r>
      <w:r w:rsidRPr="00403003">
        <w:rPr>
          <w:rFonts w:ascii="Times New Roman" w:eastAsia="Times New Roman" w:hAnsi="Times New Roman" w:cs="Times New Roman"/>
          <w:color w:val="000000" w:themeColor="text1"/>
          <w:sz w:val="24"/>
          <w:szCs w:val="24"/>
        </w:rPr>
        <w:t>/&gt;</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br/>
        <w:t>&lt;</w:t>
      </w:r>
      <w:r w:rsidRPr="00403003">
        <w:rPr>
          <w:rFonts w:ascii="Times New Roman" w:eastAsia="Times New Roman" w:hAnsi="Times New Roman" w:cs="Times New Roman"/>
          <w:b/>
          <w:bCs/>
          <w:color w:val="000000" w:themeColor="text1"/>
          <w:sz w:val="24"/>
          <w:szCs w:val="24"/>
        </w:rPr>
        <w:t>application</w:t>
      </w:r>
      <w:r w:rsidRPr="00403003">
        <w:rPr>
          <w:rFonts w:ascii="Times New Roman" w:eastAsia="Times New Roman" w:hAnsi="Times New Roman" w:cs="Times New Roman"/>
          <w:b/>
          <w:bCs/>
          <w:color w:val="000000" w:themeColor="text1"/>
          <w:sz w:val="24"/>
          <w:szCs w:val="24"/>
        </w:rPr>
        <w:br/>
        <w:t xml:space="preserve">        android:allowBackup="true"</w:t>
      </w:r>
      <w:r w:rsidRPr="00403003">
        <w:rPr>
          <w:rFonts w:ascii="Times New Roman" w:eastAsia="Times New Roman" w:hAnsi="Times New Roman" w:cs="Times New Roman"/>
          <w:b/>
          <w:bCs/>
          <w:color w:val="000000" w:themeColor="text1"/>
          <w:sz w:val="24"/>
          <w:szCs w:val="24"/>
        </w:rPr>
        <w:br/>
        <w:t xml:space="preserve">        android:icon="@mipmap/ic_launcher"</w:t>
      </w:r>
      <w:r w:rsidRPr="00403003">
        <w:rPr>
          <w:rFonts w:ascii="Times New Roman" w:eastAsia="Times New Roman" w:hAnsi="Times New Roman" w:cs="Times New Roman"/>
          <w:b/>
          <w:bCs/>
          <w:color w:val="000000" w:themeColor="text1"/>
          <w:sz w:val="24"/>
          <w:szCs w:val="24"/>
        </w:rPr>
        <w:br/>
      </w:r>
      <w:r w:rsidRPr="00403003">
        <w:rPr>
          <w:rFonts w:ascii="Times New Roman" w:eastAsia="Times New Roman" w:hAnsi="Times New Roman" w:cs="Times New Roman"/>
          <w:b/>
          <w:bCs/>
          <w:color w:val="000000" w:themeColor="text1"/>
          <w:sz w:val="24"/>
          <w:szCs w:val="24"/>
        </w:rPr>
        <w:lastRenderedPageBreak/>
        <w:t xml:space="preserve">        android:label="@string/app_name"</w:t>
      </w:r>
      <w:r w:rsidRPr="00403003">
        <w:rPr>
          <w:rFonts w:ascii="Times New Roman" w:eastAsia="Times New Roman" w:hAnsi="Times New Roman" w:cs="Times New Roman"/>
          <w:b/>
          <w:bCs/>
          <w:color w:val="000000" w:themeColor="text1"/>
          <w:sz w:val="24"/>
          <w:szCs w:val="24"/>
        </w:rPr>
        <w:br/>
        <w:t xml:space="preserve">        android:roundIcon="@mipmap/ic_launcher_round"</w:t>
      </w:r>
      <w:r w:rsidRPr="00403003">
        <w:rPr>
          <w:rFonts w:ascii="Times New Roman" w:eastAsia="Times New Roman" w:hAnsi="Times New Roman" w:cs="Times New Roman"/>
          <w:b/>
          <w:bCs/>
          <w:color w:val="000000" w:themeColor="text1"/>
          <w:sz w:val="24"/>
          <w:szCs w:val="24"/>
        </w:rPr>
        <w:br/>
        <w:t xml:space="preserve">        android:supportsRtl="true"</w:t>
      </w:r>
      <w:r w:rsidRPr="00403003">
        <w:rPr>
          <w:rFonts w:ascii="Times New Roman" w:eastAsia="Times New Roman" w:hAnsi="Times New Roman" w:cs="Times New Roman"/>
          <w:b/>
          <w:bCs/>
          <w:color w:val="000000" w:themeColor="text1"/>
          <w:sz w:val="24"/>
          <w:szCs w:val="24"/>
        </w:rPr>
        <w:br/>
        <w:t xml:space="preserve">        android:theme="@style/AppTheme"</w:t>
      </w:r>
      <w:r w:rsidRPr="00403003">
        <w:rPr>
          <w:rFonts w:ascii="Times New Roman" w:eastAsia="Times New Roman" w:hAnsi="Times New Roman" w:cs="Times New Roman"/>
          <w:color w:val="000000" w:themeColor="text1"/>
          <w:sz w:val="24"/>
          <w:szCs w:val="24"/>
        </w:rPr>
        <w:t>&gt;</w:t>
      </w:r>
      <w:r w:rsidRPr="00403003">
        <w:rPr>
          <w:rFonts w:ascii="Times New Roman" w:eastAsia="Times New Roman" w:hAnsi="Times New Roman" w:cs="Times New Roman"/>
          <w:color w:val="000000" w:themeColor="text1"/>
          <w:sz w:val="24"/>
          <w:szCs w:val="24"/>
        </w:rPr>
        <w:br/>
        <w:t>&lt;</w:t>
      </w:r>
      <w:r w:rsidRPr="00403003">
        <w:rPr>
          <w:rFonts w:ascii="Times New Roman" w:eastAsia="Times New Roman" w:hAnsi="Times New Roman" w:cs="Times New Roman"/>
          <w:b/>
          <w:bCs/>
          <w:color w:val="000000" w:themeColor="text1"/>
          <w:sz w:val="24"/>
          <w:szCs w:val="24"/>
        </w:rPr>
        <w:t>activity android:name=".MainActivity"</w:t>
      </w:r>
      <w:r w:rsidRPr="00403003">
        <w:rPr>
          <w:rFonts w:ascii="Times New Roman" w:eastAsia="Times New Roman" w:hAnsi="Times New Roman" w:cs="Times New Roman"/>
          <w:color w:val="000000" w:themeColor="text1"/>
          <w:sz w:val="24"/>
          <w:szCs w:val="24"/>
        </w:rPr>
        <w:t>&gt;</w:t>
      </w:r>
      <w:r w:rsidRPr="00403003">
        <w:rPr>
          <w:rFonts w:ascii="Times New Roman" w:eastAsia="Times New Roman" w:hAnsi="Times New Roman" w:cs="Times New Roman"/>
          <w:color w:val="000000" w:themeColor="text1"/>
          <w:sz w:val="24"/>
          <w:szCs w:val="24"/>
        </w:rPr>
        <w:br/>
        <w:t>&lt;</w:t>
      </w:r>
      <w:r w:rsidRPr="00403003">
        <w:rPr>
          <w:rFonts w:ascii="Times New Roman" w:eastAsia="Times New Roman" w:hAnsi="Times New Roman" w:cs="Times New Roman"/>
          <w:b/>
          <w:bCs/>
          <w:color w:val="000000" w:themeColor="text1"/>
          <w:sz w:val="24"/>
          <w:szCs w:val="24"/>
        </w:rPr>
        <w:t>intent-filter</w:t>
      </w:r>
      <w:r w:rsidRPr="00403003">
        <w:rPr>
          <w:rFonts w:ascii="Times New Roman" w:eastAsia="Times New Roman" w:hAnsi="Times New Roman" w:cs="Times New Roman"/>
          <w:color w:val="000000" w:themeColor="text1"/>
          <w:sz w:val="24"/>
          <w:szCs w:val="24"/>
        </w:rPr>
        <w:t>&gt;</w:t>
      </w:r>
      <w:r w:rsidRPr="00403003">
        <w:rPr>
          <w:rFonts w:ascii="Times New Roman" w:eastAsia="Times New Roman" w:hAnsi="Times New Roman" w:cs="Times New Roman"/>
          <w:color w:val="000000" w:themeColor="text1"/>
          <w:sz w:val="24"/>
          <w:szCs w:val="24"/>
        </w:rPr>
        <w:br/>
        <w:t>&lt;</w:t>
      </w:r>
      <w:r w:rsidRPr="00403003">
        <w:rPr>
          <w:rFonts w:ascii="Times New Roman" w:eastAsia="Times New Roman" w:hAnsi="Times New Roman" w:cs="Times New Roman"/>
          <w:b/>
          <w:bCs/>
          <w:color w:val="000000" w:themeColor="text1"/>
          <w:sz w:val="24"/>
          <w:szCs w:val="24"/>
        </w:rPr>
        <w:t xml:space="preserve">action android:name="android.intent.action.MAIN" </w:t>
      </w:r>
      <w:r w:rsidRPr="00403003">
        <w:rPr>
          <w:rFonts w:ascii="Times New Roman" w:eastAsia="Times New Roman" w:hAnsi="Times New Roman" w:cs="Times New Roman"/>
          <w:color w:val="000000" w:themeColor="text1"/>
          <w:sz w:val="24"/>
          <w:szCs w:val="24"/>
        </w:rPr>
        <w:t>/&gt;</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br/>
        <w:t>&lt;</w:t>
      </w:r>
      <w:r w:rsidRPr="00403003">
        <w:rPr>
          <w:rFonts w:ascii="Times New Roman" w:eastAsia="Times New Roman" w:hAnsi="Times New Roman" w:cs="Times New Roman"/>
          <w:b/>
          <w:bCs/>
          <w:color w:val="000000" w:themeColor="text1"/>
          <w:sz w:val="24"/>
          <w:szCs w:val="24"/>
        </w:rPr>
        <w:t xml:space="preserve">category android:name="android.intent.category.LAUNCHER" </w:t>
      </w:r>
      <w:r w:rsidRPr="00403003">
        <w:rPr>
          <w:rFonts w:ascii="Times New Roman" w:eastAsia="Times New Roman" w:hAnsi="Times New Roman" w:cs="Times New Roman"/>
          <w:color w:val="000000" w:themeColor="text1"/>
          <w:sz w:val="24"/>
          <w:szCs w:val="24"/>
        </w:rPr>
        <w:t>/&gt;</w:t>
      </w:r>
      <w:r w:rsidRPr="00403003">
        <w:rPr>
          <w:rFonts w:ascii="Times New Roman" w:eastAsia="Times New Roman" w:hAnsi="Times New Roman" w:cs="Times New Roman"/>
          <w:color w:val="000000" w:themeColor="text1"/>
          <w:sz w:val="24"/>
          <w:szCs w:val="24"/>
        </w:rPr>
        <w:br/>
        <w:t>&lt;/</w:t>
      </w:r>
      <w:r w:rsidRPr="00403003">
        <w:rPr>
          <w:rFonts w:ascii="Times New Roman" w:eastAsia="Times New Roman" w:hAnsi="Times New Roman" w:cs="Times New Roman"/>
          <w:b/>
          <w:bCs/>
          <w:color w:val="000000" w:themeColor="text1"/>
          <w:sz w:val="24"/>
          <w:szCs w:val="24"/>
        </w:rPr>
        <w:t>intent-filter</w:t>
      </w:r>
      <w:r w:rsidRPr="00403003">
        <w:rPr>
          <w:rFonts w:ascii="Times New Roman" w:eastAsia="Times New Roman" w:hAnsi="Times New Roman" w:cs="Times New Roman"/>
          <w:color w:val="000000" w:themeColor="text1"/>
          <w:sz w:val="24"/>
          <w:szCs w:val="24"/>
        </w:rPr>
        <w:t>&gt;</w:t>
      </w:r>
      <w:r w:rsidRPr="00403003">
        <w:rPr>
          <w:rFonts w:ascii="Times New Roman" w:eastAsia="Times New Roman" w:hAnsi="Times New Roman" w:cs="Times New Roman"/>
          <w:color w:val="000000" w:themeColor="text1"/>
          <w:sz w:val="24"/>
          <w:szCs w:val="24"/>
        </w:rPr>
        <w:br/>
        <w:t>&lt;/</w:t>
      </w:r>
      <w:r w:rsidRPr="00403003">
        <w:rPr>
          <w:rFonts w:ascii="Times New Roman" w:eastAsia="Times New Roman" w:hAnsi="Times New Roman" w:cs="Times New Roman"/>
          <w:b/>
          <w:bCs/>
          <w:color w:val="000000" w:themeColor="text1"/>
          <w:sz w:val="24"/>
          <w:szCs w:val="24"/>
        </w:rPr>
        <w:t>activity</w:t>
      </w:r>
      <w:r w:rsidRPr="00403003">
        <w:rPr>
          <w:rFonts w:ascii="Times New Roman" w:eastAsia="Times New Roman" w:hAnsi="Times New Roman" w:cs="Times New Roman"/>
          <w:color w:val="000000" w:themeColor="text1"/>
          <w:sz w:val="24"/>
          <w:szCs w:val="24"/>
        </w:rPr>
        <w:t>&gt;</w:t>
      </w:r>
      <w:r w:rsidRPr="00403003">
        <w:rPr>
          <w:rFonts w:ascii="Times New Roman" w:eastAsia="Times New Roman" w:hAnsi="Times New Roman" w:cs="Times New Roman"/>
          <w:color w:val="000000" w:themeColor="text1"/>
          <w:sz w:val="24"/>
          <w:szCs w:val="24"/>
        </w:rPr>
        <w:br/>
        <w:t>&lt;/</w:t>
      </w:r>
      <w:r w:rsidRPr="00403003">
        <w:rPr>
          <w:rFonts w:ascii="Times New Roman" w:eastAsia="Times New Roman" w:hAnsi="Times New Roman" w:cs="Times New Roman"/>
          <w:b/>
          <w:bCs/>
          <w:color w:val="000000" w:themeColor="text1"/>
          <w:sz w:val="24"/>
          <w:szCs w:val="24"/>
        </w:rPr>
        <w:t>application</w:t>
      </w:r>
      <w:r w:rsidRPr="00403003">
        <w:rPr>
          <w:rFonts w:ascii="Times New Roman" w:eastAsia="Times New Roman" w:hAnsi="Times New Roman" w:cs="Times New Roman"/>
          <w:color w:val="000000" w:themeColor="text1"/>
          <w:sz w:val="24"/>
          <w:szCs w:val="24"/>
        </w:rPr>
        <w:t>&gt;</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br/>
        <w:t>&lt;/</w:t>
      </w:r>
      <w:r w:rsidRPr="00403003">
        <w:rPr>
          <w:rFonts w:ascii="Times New Roman" w:eastAsia="Times New Roman" w:hAnsi="Times New Roman" w:cs="Times New Roman"/>
          <w:b/>
          <w:bCs/>
          <w:color w:val="000000" w:themeColor="text1"/>
          <w:sz w:val="24"/>
          <w:szCs w:val="24"/>
        </w:rPr>
        <w:t>manifest</w:t>
      </w:r>
      <w:r w:rsidRPr="00403003">
        <w:rPr>
          <w:rFonts w:ascii="Times New Roman" w:eastAsia="Times New Roman" w:hAnsi="Times New Roman" w:cs="Times New Roman"/>
          <w:color w:val="000000" w:themeColor="text1"/>
          <w:sz w:val="24"/>
          <w:szCs w:val="24"/>
        </w:rPr>
        <w:t>&gt;</w:t>
      </w:r>
    </w:p>
    <w:p w:rsidR="00CB08EC" w:rsidRPr="00403003" w:rsidRDefault="00CB08EC">
      <w:pPr>
        <w:rPr>
          <w:rFonts w:ascii="Times New Roman" w:hAnsi="Times New Roman" w:cs="Times New Roman"/>
          <w:color w:val="000000" w:themeColor="text1"/>
          <w:sz w:val="24"/>
          <w:szCs w:val="24"/>
        </w:rPr>
      </w:pPr>
    </w:p>
    <w:p w:rsidR="00CB08EC" w:rsidRPr="00403003" w:rsidRDefault="00CB08EC">
      <w:pPr>
        <w:rPr>
          <w:rFonts w:ascii="Times New Roman" w:hAnsi="Times New Roman" w:cs="Times New Roman"/>
          <w:color w:val="000000" w:themeColor="text1"/>
          <w:sz w:val="24"/>
          <w:szCs w:val="24"/>
          <w:u w:val="single"/>
        </w:rPr>
      </w:pPr>
      <w:r w:rsidRPr="00403003">
        <w:rPr>
          <w:rFonts w:ascii="Times New Roman" w:hAnsi="Times New Roman" w:cs="Times New Roman"/>
          <w:color w:val="000000" w:themeColor="text1"/>
          <w:sz w:val="24"/>
          <w:szCs w:val="24"/>
          <w:u w:val="single"/>
        </w:rPr>
        <w:t>CheckInternet.java</w:t>
      </w:r>
    </w:p>
    <w:p w:rsidR="00CB08EC" w:rsidRPr="00403003" w:rsidRDefault="00CB08EC" w:rsidP="00CB0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403003">
        <w:rPr>
          <w:rFonts w:ascii="Times New Roman" w:eastAsia="Times New Roman" w:hAnsi="Times New Roman" w:cs="Times New Roman"/>
          <w:b/>
          <w:bCs/>
          <w:color w:val="000000" w:themeColor="text1"/>
          <w:sz w:val="24"/>
          <w:szCs w:val="24"/>
        </w:rPr>
        <w:t xml:space="preserve">public class </w:t>
      </w:r>
      <w:r w:rsidRPr="00403003">
        <w:rPr>
          <w:rFonts w:ascii="Times New Roman" w:eastAsia="Times New Roman" w:hAnsi="Times New Roman" w:cs="Times New Roman"/>
          <w:color w:val="000000" w:themeColor="text1"/>
          <w:sz w:val="24"/>
          <w:szCs w:val="24"/>
        </w:rPr>
        <w:t xml:space="preserve">CheckInternet </w:t>
      </w:r>
      <w:r w:rsidRPr="00403003">
        <w:rPr>
          <w:rFonts w:ascii="Times New Roman" w:eastAsia="Times New Roman" w:hAnsi="Times New Roman" w:cs="Times New Roman"/>
          <w:b/>
          <w:bCs/>
          <w:color w:val="000000" w:themeColor="text1"/>
          <w:sz w:val="24"/>
          <w:szCs w:val="24"/>
        </w:rPr>
        <w:t xml:space="preserve">extends </w:t>
      </w:r>
      <w:r w:rsidRPr="00403003">
        <w:rPr>
          <w:rFonts w:ascii="Times New Roman" w:eastAsia="Times New Roman" w:hAnsi="Times New Roman" w:cs="Times New Roman"/>
          <w:color w:val="000000" w:themeColor="text1"/>
          <w:sz w:val="24"/>
          <w:szCs w:val="24"/>
        </w:rPr>
        <w:t>BroadcastReceiver</w:t>
      </w:r>
      <w:r w:rsidRPr="00403003">
        <w:rPr>
          <w:rFonts w:ascii="Times New Roman" w:eastAsia="Times New Roman" w:hAnsi="Times New Roman" w:cs="Times New Roman"/>
          <w:color w:val="000000" w:themeColor="text1"/>
          <w:sz w:val="24"/>
          <w:szCs w:val="24"/>
        </w:rPr>
        <w:br/>
        <w:t>{</w:t>
      </w:r>
      <w:r w:rsidRPr="00403003">
        <w:rPr>
          <w:rFonts w:ascii="Times New Roman" w:eastAsia="Times New Roman" w:hAnsi="Times New Roman" w:cs="Times New Roman"/>
          <w:color w:val="000000" w:themeColor="text1"/>
          <w:sz w:val="24"/>
          <w:szCs w:val="24"/>
        </w:rPr>
        <w:br/>
        <w:t xml:space="preserve">    @Override</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public void </w:t>
      </w:r>
      <w:r w:rsidRPr="00403003">
        <w:rPr>
          <w:rFonts w:ascii="Times New Roman" w:eastAsia="Times New Roman" w:hAnsi="Times New Roman" w:cs="Times New Roman"/>
          <w:color w:val="000000" w:themeColor="text1"/>
          <w:sz w:val="24"/>
          <w:szCs w:val="24"/>
        </w:rPr>
        <w:t>onReceive(Context context, Intent intent) {</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br/>
        <w:t xml:space="preserve">    }</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public void </w:t>
      </w:r>
      <w:r w:rsidRPr="00403003">
        <w:rPr>
          <w:rFonts w:ascii="Times New Roman" w:eastAsia="Times New Roman" w:hAnsi="Times New Roman" w:cs="Times New Roman"/>
          <w:color w:val="000000" w:themeColor="text1"/>
          <w:sz w:val="24"/>
          <w:szCs w:val="24"/>
        </w:rPr>
        <w:t>isNetworkAvailable(Context c,</w:t>
      </w:r>
      <w:r w:rsidRPr="00403003">
        <w:rPr>
          <w:rFonts w:ascii="Times New Roman" w:eastAsia="Times New Roman" w:hAnsi="Times New Roman" w:cs="Times New Roman"/>
          <w:b/>
          <w:bCs/>
          <w:color w:val="000000" w:themeColor="text1"/>
          <w:sz w:val="24"/>
          <w:szCs w:val="24"/>
        </w:rPr>
        <w:t>int</w:t>
      </w:r>
      <w:r w:rsidRPr="00403003">
        <w:rPr>
          <w:rFonts w:ascii="Times New Roman" w:eastAsia="Times New Roman" w:hAnsi="Times New Roman" w:cs="Times New Roman"/>
          <w:color w:val="000000" w:themeColor="text1"/>
          <w:sz w:val="24"/>
          <w:szCs w:val="24"/>
        </w:rPr>
        <w:t>[]type)</w:t>
      </w:r>
      <w:r w:rsidRPr="00403003">
        <w:rPr>
          <w:rFonts w:ascii="Times New Roman" w:eastAsia="Times New Roman" w:hAnsi="Times New Roman" w:cs="Times New Roman"/>
          <w:color w:val="000000" w:themeColor="text1"/>
          <w:sz w:val="24"/>
          <w:szCs w:val="24"/>
        </w:rPr>
        <w:br/>
        <w:t xml:space="preserve">    {</w:t>
      </w:r>
      <w:r w:rsidRPr="00403003">
        <w:rPr>
          <w:rFonts w:ascii="Times New Roman" w:eastAsia="Times New Roman" w:hAnsi="Times New Roman" w:cs="Times New Roman"/>
          <w:color w:val="000000" w:themeColor="text1"/>
          <w:sz w:val="24"/>
          <w:szCs w:val="24"/>
        </w:rPr>
        <w:br/>
        <w:t xml:space="preserve">        ConnectivityManager cm=(ConnectivityManager)c.getSystemService(Context.</w:t>
      </w:r>
      <w:r w:rsidRPr="00403003">
        <w:rPr>
          <w:rFonts w:ascii="Times New Roman" w:eastAsia="Times New Roman" w:hAnsi="Times New Roman" w:cs="Times New Roman"/>
          <w:b/>
          <w:bCs/>
          <w:i/>
          <w:iCs/>
          <w:color w:val="000000" w:themeColor="text1"/>
          <w:sz w:val="24"/>
          <w:szCs w:val="24"/>
        </w:rPr>
        <w:t>CONNECTIVITY_SERVICE</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for</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b/>
          <w:bCs/>
          <w:color w:val="000000" w:themeColor="text1"/>
          <w:sz w:val="24"/>
          <w:szCs w:val="24"/>
        </w:rPr>
        <w:t xml:space="preserve">int </w:t>
      </w:r>
      <w:r w:rsidRPr="00403003">
        <w:rPr>
          <w:rFonts w:ascii="Times New Roman" w:eastAsia="Times New Roman" w:hAnsi="Times New Roman" w:cs="Times New Roman"/>
          <w:color w:val="000000" w:themeColor="text1"/>
          <w:sz w:val="24"/>
          <w:szCs w:val="24"/>
        </w:rPr>
        <w:t>t:type) {</w:t>
      </w:r>
      <w:r w:rsidRPr="00403003">
        <w:rPr>
          <w:rFonts w:ascii="Times New Roman" w:eastAsia="Times New Roman" w:hAnsi="Times New Roman" w:cs="Times New Roman"/>
          <w:color w:val="000000" w:themeColor="text1"/>
          <w:sz w:val="24"/>
          <w:szCs w:val="24"/>
        </w:rPr>
        <w:br/>
        <w:t xml:space="preserve">            NetworkInfo ni = cm.getNetworkInfo(t);</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if</w:t>
      </w:r>
      <w:r w:rsidRPr="00403003">
        <w:rPr>
          <w:rFonts w:ascii="Times New Roman" w:eastAsia="Times New Roman" w:hAnsi="Times New Roman" w:cs="Times New Roman"/>
          <w:color w:val="000000" w:themeColor="text1"/>
          <w:sz w:val="24"/>
          <w:szCs w:val="24"/>
        </w:rPr>
        <w:t>(ni!=</w:t>
      </w:r>
      <w:r w:rsidRPr="00403003">
        <w:rPr>
          <w:rFonts w:ascii="Times New Roman" w:eastAsia="Times New Roman" w:hAnsi="Times New Roman" w:cs="Times New Roman"/>
          <w:b/>
          <w:bCs/>
          <w:color w:val="000000" w:themeColor="text1"/>
          <w:sz w:val="24"/>
          <w:szCs w:val="24"/>
        </w:rPr>
        <w:t>null</w:t>
      </w:r>
      <w:r w:rsidRPr="00403003">
        <w:rPr>
          <w:rFonts w:ascii="Times New Roman" w:eastAsia="Times New Roman" w:hAnsi="Times New Roman" w:cs="Times New Roman"/>
          <w:color w:val="000000" w:themeColor="text1"/>
          <w:sz w:val="24"/>
          <w:szCs w:val="24"/>
        </w:rPr>
        <w:t>&amp;&amp;ni.getState()==NetworkInfo.State.</w:t>
      </w:r>
      <w:r w:rsidRPr="00403003">
        <w:rPr>
          <w:rFonts w:ascii="Times New Roman" w:eastAsia="Times New Roman" w:hAnsi="Times New Roman" w:cs="Times New Roman"/>
          <w:b/>
          <w:bCs/>
          <w:i/>
          <w:iCs/>
          <w:color w:val="000000" w:themeColor="text1"/>
          <w:sz w:val="24"/>
          <w:szCs w:val="24"/>
        </w:rPr>
        <w:t>CONNECTED</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color w:val="000000" w:themeColor="text1"/>
          <w:sz w:val="24"/>
          <w:szCs w:val="24"/>
        </w:rPr>
        <w:br/>
        <w:t xml:space="preserve">            {</w:t>
      </w:r>
      <w:r w:rsidRPr="00403003">
        <w:rPr>
          <w:rFonts w:ascii="Times New Roman" w:eastAsia="Times New Roman" w:hAnsi="Times New Roman" w:cs="Times New Roman"/>
          <w:color w:val="000000" w:themeColor="text1"/>
          <w:sz w:val="24"/>
          <w:szCs w:val="24"/>
        </w:rPr>
        <w:br/>
        <w:t xml:space="preserve">                Toast.</w:t>
      </w:r>
      <w:r w:rsidRPr="00403003">
        <w:rPr>
          <w:rFonts w:ascii="Times New Roman" w:eastAsia="Times New Roman" w:hAnsi="Times New Roman" w:cs="Times New Roman"/>
          <w:i/>
          <w:iCs/>
          <w:color w:val="000000" w:themeColor="text1"/>
          <w:sz w:val="24"/>
          <w:szCs w:val="24"/>
        </w:rPr>
        <w:t>makeText</w:t>
      </w:r>
      <w:r w:rsidRPr="00403003">
        <w:rPr>
          <w:rFonts w:ascii="Times New Roman" w:eastAsia="Times New Roman" w:hAnsi="Times New Roman" w:cs="Times New Roman"/>
          <w:color w:val="000000" w:themeColor="text1"/>
          <w:sz w:val="24"/>
          <w:szCs w:val="24"/>
        </w:rPr>
        <w:t>(c,ni.getTypeName() +</w:t>
      </w:r>
      <w:r w:rsidRPr="00403003">
        <w:rPr>
          <w:rFonts w:ascii="Times New Roman" w:eastAsia="Times New Roman" w:hAnsi="Times New Roman" w:cs="Times New Roman"/>
          <w:b/>
          <w:bCs/>
          <w:color w:val="000000" w:themeColor="text1"/>
          <w:sz w:val="24"/>
          <w:szCs w:val="24"/>
        </w:rPr>
        <w:t>"connected"</w:t>
      </w:r>
      <w:r w:rsidRPr="00403003">
        <w:rPr>
          <w:rFonts w:ascii="Times New Roman" w:eastAsia="Times New Roman" w:hAnsi="Times New Roman" w:cs="Times New Roman"/>
          <w:color w:val="000000" w:themeColor="text1"/>
          <w:sz w:val="24"/>
          <w:szCs w:val="24"/>
        </w:rPr>
        <w:t>, Toast.</w:t>
      </w:r>
      <w:r w:rsidRPr="00403003">
        <w:rPr>
          <w:rFonts w:ascii="Times New Roman" w:eastAsia="Times New Roman" w:hAnsi="Times New Roman" w:cs="Times New Roman"/>
          <w:b/>
          <w:bCs/>
          <w:i/>
          <w:iCs/>
          <w:color w:val="000000" w:themeColor="text1"/>
          <w:sz w:val="24"/>
          <w:szCs w:val="24"/>
        </w:rPr>
        <w:t>LENGTH_LONG</w:t>
      </w:r>
      <w:r w:rsidRPr="00403003">
        <w:rPr>
          <w:rFonts w:ascii="Times New Roman" w:eastAsia="Times New Roman" w:hAnsi="Times New Roman" w:cs="Times New Roman"/>
          <w:color w:val="000000" w:themeColor="text1"/>
          <w:sz w:val="24"/>
          <w:szCs w:val="24"/>
        </w:rPr>
        <w:t>).show();</w:t>
      </w:r>
      <w:r w:rsidRPr="00403003">
        <w:rPr>
          <w:rFonts w:ascii="Times New Roman" w:eastAsia="Times New Roman" w:hAnsi="Times New Roman" w:cs="Times New Roman"/>
          <w:color w:val="000000" w:themeColor="text1"/>
          <w:sz w:val="24"/>
          <w:szCs w:val="24"/>
        </w:rPr>
        <w:br/>
        <w:t xml:space="preserve">            }</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else</w:t>
      </w:r>
      <w:r w:rsidRPr="00403003">
        <w:rPr>
          <w:rFonts w:ascii="Times New Roman" w:eastAsia="Times New Roman" w:hAnsi="Times New Roman" w:cs="Times New Roman"/>
          <w:b/>
          <w:bCs/>
          <w:color w:val="000000" w:themeColor="text1"/>
          <w:sz w:val="24"/>
          <w:szCs w:val="24"/>
        </w:rPr>
        <w:br/>
      </w:r>
      <w:r w:rsidRPr="00403003">
        <w:rPr>
          <w:rFonts w:ascii="Times New Roman" w:eastAsia="Times New Roman" w:hAnsi="Times New Roman" w:cs="Times New Roman"/>
          <w:color w:val="000000" w:themeColor="text1"/>
          <w:sz w:val="24"/>
          <w:szCs w:val="24"/>
        </w:rPr>
        <w:t>Toast.</w:t>
      </w:r>
      <w:r w:rsidRPr="00403003">
        <w:rPr>
          <w:rFonts w:ascii="Times New Roman" w:eastAsia="Times New Roman" w:hAnsi="Times New Roman" w:cs="Times New Roman"/>
          <w:i/>
          <w:iCs/>
          <w:color w:val="000000" w:themeColor="text1"/>
          <w:sz w:val="24"/>
          <w:szCs w:val="24"/>
        </w:rPr>
        <w:t>makeText</w:t>
      </w:r>
      <w:r w:rsidRPr="00403003">
        <w:rPr>
          <w:rFonts w:ascii="Times New Roman" w:eastAsia="Times New Roman" w:hAnsi="Times New Roman" w:cs="Times New Roman"/>
          <w:color w:val="000000" w:themeColor="text1"/>
          <w:sz w:val="24"/>
          <w:szCs w:val="24"/>
        </w:rPr>
        <w:t>(c, ni.getTypeName()+</w:t>
      </w:r>
      <w:r w:rsidRPr="00403003">
        <w:rPr>
          <w:rFonts w:ascii="Times New Roman" w:eastAsia="Times New Roman" w:hAnsi="Times New Roman" w:cs="Times New Roman"/>
          <w:b/>
          <w:bCs/>
          <w:color w:val="000000" w:themeColor="text1"/>
          <w:sz w:val="24"/>
          <w:szCs w:val="24"/>
        </w:rPr>
        <w:t>"not connected"</w:t>
      </w:r>
      <w:r w:rsidRPr="00403003">
        <w:rPr>
          <w:rFonts w:ascii="Times New Roman" w:eastAsia="Times New Roman" w:hAnsi="Times New Roman" w:cs="Times New Roman"/>
          <w:color w:val="000000" w:themeColor="text1"/>
          <w:sz w:val="24"/>
          <w:szCs w:val="24"/>
        </w:rPr>
        <w:t>, Toast.</w:t>
      </w:r>
      <w:r w:rsidRPr="00403003">
        <w:rPr>
          <w:rFonts w:ascii="Times New Roman" w:eastAsia="Times New Roman" w:hAnsi="Times New Roman" w:cs="Times New Roman"/>
          <w:b/>
          <w:bCs/>
          <w:i/>
          <w:iCs/>
          <w:color w:val="000000" w:themeColor="text1"/>
          <w:sz w:val="24"/>
          <w:szCs w:val="24"/>
        </w:rPr>
        <w:t>LENGTH_LONG</w:t>
      </w:r>
      <w:r w:rsidR="00983A52" w:rsidRPr="00403003">
        <w:rPr>
          <w:rFonts w:ascii="Times New Roman" w:eastAsia="Times New Roman" w:hAnsi="Times New Roman" w:cs="Times New Roman"/>
          <w:color w:val="000000" w:themeColor="text1"/>
          <w:sz w:val="24"/>
          <w:szCs w:val="24"/>
        </w:rPr>
        <w:t>).show();</w:t>
      </w:r>
      <w:r w:rsidR="00983A52"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t xml:space="preserve">    }</w:t>
      </w:r>
      <w:r w:rsidRPr="00403003">
        <w:rPr>
          <w:rFonts w:ascii="Times New Roman" w:eastAsia="Times New Roman" w:hAnsi="Times New Roman" w:cs="Times New Roman"/>
          <w:color w:val="000000" w:themeColor="text1"/>
          <w:sz w:val="24"/>
          <w:szCs w:val="24"/>
        </w:rPr>
        <w:br/>
        <w:t>}</w:t>
      </w:r>
    </w:p>
    <w:p w:rsidR="00CB08EC" w:rsidRPr="00403003" w:rsidRDefault="00CB08EC">
      <w:pPr>
        <w:rPr>
          <w:rFonts w:ascii="Times New Roman" w:hAnsi="Times New Roman" w:cs="Times New Roman"/>
          <w:color w:val="000000" w:themeColor="text1"/>
          <w:sz w:val="24"/>
          <w:szCs w:val="24"/>
        </w:rPr>
      </w:pPr>
    </w:p>
    <w:p w:rsidR="00983A52" w:rsidRPr="00403003" w:rsidRDefault="00983A52">
      <w:pPr>
        <w:rPr>
          <w:rFonts w:ascii="Times New Roman" w:hAnsi="Times New Roman" w:cs="Times New Roman"/>
          <w:color w:val="000000" w:themeColor="text1"/>
          <w:sz w:val="24"/>
          <w:szCs w:val="24"/>
        </w:rPr>
      </w:pPr>
    </w:p>
    <w:p w:rsidR="00983A52" w:rsidRPr="00403003" w:rsidRDefault="00983A52">
      <w:pPr>
        <w:rPr>
          <w:rFonts w:ascii="Times New Roman" w:hAnsi="Times New Roman" w:cs="Times New Roman"/>
          <w:color w:val="000000" w:themeColor="text1"/>
          <w:sz w:val="24"/>
          <w:szCs w:val="24"/>
        </w:rPr>
      </w:pPr>
    </w:p>
    <w:p w:rsidR="00CB08EC" w:rsidRPr="00403003" w:rsidRDefault="00CB08EC">
      <w:pPr>
        <w:rPr>
          <w:rFonts w:ascii="Times New Roman" w:hAnsi="Times New Roman" w:cs="Times New Roman"/>
          <w:color w:val="000000" w:themeColor="text1"/>
          <w:sz w:val="24"/>
          <w:szCs w:val="24"/>
          <w:u w:val="single"/>
        </w:rPr>
      </w:pPr>
      <w:r w:rsidRPr="00403003">
        <w:rPr>
          <w:rFonts w:ascii="Times New Roman" w:hAnsi="Times New Roman" w:cs="Times New Roman"/>
          <w:color w:val="000000" w:themeColor="text1"/>
          <w:sz w:val="24"/>
          <w:szCs w:val="24"/>
          <w:u w:val="single"/>
        </w:rPr>
        <w:t>MainActivity.java</w:t>
      </w:r>
    </w:p>
    <w:p w:rsidR="00CB08EC" w:rsidRDefault="00CB08EC" w:rsidP="00CB0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403003">
        <w:rPr>
          <w:rFonts w:ascii="Times New Roman" w:eastAsia="Times New Roman" w:hAnsi="Times New Roman" w:cs="Times New Roman"/>
          <w:b/>
          <w:bCs/>
          <w:color w:val="000000" w:themeColor="text1"/>
          <w:sz w:val="24"/>
          <w:szCs w:val="24"/>
        </w:rPr>
        <w:t xml:space="preserve">package </w:t>
      </w:r>
      <w:r w:rsidRPr="00403003">
        <w:rPr>
          <w:rFonts w:ascii="Times New Roman" w:eastAsia="Times New Roman" w:hAnsi="Times New Roman" w:cs="Times New Roman"/>
          <w:color w:val="000000" w:themeColor="text1"/>
          <w:sz w:val="24"/>
          <w:szCs w:val="24"/>
        </w:rPr>
        <w:t>com.example.rajesh.broadcastexample;</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android.content.BroadcastReceiver;</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lastRenderedPageBreak/>
        <w:t xml:space="preserve">import </w:t>
      </w:r>
      <w:r w:rsidRPr="00403003">
        <w:rPr>
          <w:rFonts w:ascii="Times New Roman" w:eastAsia="Times New Roman" w:hAnsi="Times New Roman" w:cs="Times New Roman"/>
          <w:color w:val="000000" w:themeColor="text1"/>
          <w:sz w:val="24"/>
          <w:szCs w:val="24"/>
        </w:rPr>
        <w:t>android.content.Context;</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android.content.Intent;</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android.content.IntentFilter;</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android.net.ConnectivityManager;</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android.support.v7.app.AppCompatActivity;</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import </w:t>
      </w:r>
      <w:r w:rsidRPr="00403003">
        <w:rPr>
          <w:rFonts w:ascii="Times New Roman" w:eastAsia="Times New Roman" w:hAnsi="Times New Roman" w:cs="Times New Roman"/>
          <w:color w:val="000000" w:themeColor="text1"/>
          <w:sz w:val="24"/>
          <w:szCs w:val="24"/>
        </w:rPr>
        <w:t>android.os.</w:t>
      </w:r>
      <w:r w:rsidRPr="00403003">
        <w:rPr>
          <w:rFonts w:ascii="Times New Roman" w:eastAsia="Times New Roman" w:hAnsi="Times New Roman" w:cs="Times New Roman"/>
          <w:color w:val="000000" w:themeColor="text1"/>
          <w:sz w:val="24"/>
          <w:szCs w:val="24"/>
          <w:shd w:val="clear" w:color="auto" w:fill="E4E4FF"/>
        </w:rPr>
        <w:t>Bundle</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public class </w:t>
      </w:r>
      <w:r w:rsidRPr="00403003">
        <w:rPr>
          <w:rFonts w:ascii="Times New Roman" w:eastAsia="Times New Roman" w:hAnsi="Times New Roman" w:cs="Times New Roman"/>
          <w:color w:val="000000" w:themeColor="text1"/>
          <w:sz w:val="24"/>
          <w:szCs w:val="24"/>
        </w:rPr>
        <w:t xml:space="preserve">MainActivity </w:t>
      </w:r>
      <w:r w:rsidRPr="00403003">
        <w:rPr>
          <w:rFonts w:ascii="Times New Roman" w:eastAsia="Times New Roman" w:hAnsi="Times New Roman" w:cs="Times New Roman"/>
          <w:b/>
          <w:bCs/>
          <w:color w:val="000000" w:themeColor="text1"/>
          <w:sz w:val="24"/>
          <w:szCs w:val="24"/>
        </w:rPr>
        <w:t xml:space="preserve">extends </w:t>
      </w:r>
      <w:r w:rsidRPr="00403003">
        <w:rPr>
          <w:rFonts w:ascii="Times New Roman" w:eastAsia="Times New Roman" w:hAnsi="Times New Roman" w:cs="Times New Roman"/>
          <w:color w:val="000000" w:themeColor="text1"/>
          <w:sz w:val="24"/>
          <w:szCs w:val="24"/>
        </w:rPr>
        <w:t>AppCompatActivity {</w:t>
      </w:r>
      <w:r w:rsidRPr="00403003">
        <w:rPr>
          <w:rFonts w:ascii="Times New Roman" w:eastAsia="Times New Roman" w:hAnsi="Times New Roman" w:cs="Times New Roman"/>
          <w:color w:val="000000" w:themeColor="text1"/>
          <w:sz w:val="24"/>
          <w:szCs w:val="24"/>
        </w:rPr>
        <w:br/>
        <w:t xml:space="preserve">    CheckInternet </w:t>
      </w:r>
      <w:r w:rsidRPr="00403003">
        <w:rPr>
          <w:rFonts w:ascii="Times New Roman" w:eastAsia="Times New Roman" w:hAnsi="Times New Roman" w:cs="Times New Roman"/>
          <w:b/>
          <w:bCs/>
          <w:color w:val="000000" w:themeColor="text1"/>
          <w:sz w:val="24"/>
          <w:szCs w:val="24"/>
        </w:rPr>
        <w:t>chk</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color w:val="000000" w:themeColor="text1"/>
          <w:sz w:val="24"/>
          <w:szCs w:val="24"/>
        </w:rPr>
        <w:br/>
        <w:t xml:space="preserve">    BroadcastReceiver </w:t>
      </w:r>
      <w:r w:rsidRPr="00403003">
        <w:rPr>
          <w:rFonts w:ascii="Times New Roman" w:eastAsia="Times New Roman" w:hAnsi="Times New Roman" w:cs="Times New Roman"/>
          <w:b/>
          <w:bCs/>
          <w:color w:val="000000" w:themeColor="text1"/>
          <w:sz w:val="24"/>
          <w:szCs w:val="24"/>
        </w:rPr>
        <w:t>br</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br/>
        <w:t xml:space="preserve">    @Override</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protected void </w:t>
      </w:r>
      <w:r w:rsidRPr="00403003">
        <w:rPr>
          <w:rFonts w:ascii="Times New Roman" w:eastAsia="Times New Roman" w:hAnsi="Times New Roman" w:cs="Times New Roman"/>
          <w:color w:val="000000" w:themeColor="text1"/>
          <w:sz w:val="24"/>
          <w:szCs w:val="24"/>
        </w:rPr>
        <w:t>onCreate(</w:t>
      </w:r>
      <w:r w:rsidRPr="00403003">
        <w:rPr>
          <w:rFonts w:ascii="Times New Roman" w:eastAsia="Times New Roman" w:hAnsi="Times New Roman" w:cs="Times New Roman"/>
          <w:color w:val="000000" w:themeColor="text1"/>
          <w:sz w:val="24"/>
          <w:szCs w:val="24"/>
          <w:shd w:val="clear" w:color="auto" w:fill="E4E4FF"/>
        </w:rPr>
        <w:t>Bundle</w:t>
      </w:r>
      <w:r w:rsidRPr="00403003">
        <w:rPr>
          <w:rFonts w:ascii="Times New Roman" w:eastAsia="Times New Roman" w:hAnsi="Times New Roman" w:cs="Times New Roman"/>
          <w:color w:val="000000" w:themeColor="text1"/>
          <w:sz w:val="24"/>
          <w:szCs w:val="24"/>
        </w:rPr>
        <w:t xml:space="preserve"> savedInstanceState) {</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super</w:t>
      </w:r>
      <w:r w:rsidRPr="00403003">
        <w:rPr>
          <w:rFonts w:ascii="Times New Roman" w:eastAsia="Times New Roman" w:hAnsi="Times New Roman" w:cs="Times New Roman"/>
          <w:color w:val="000000" w:themeColor="text1"/>
          <w:sz w:val="24"/>
          <w:szCs w:val="24"/>
        </w:rPr>
        <w:t>.onCreate(savedInstanceState);</w:t>
      </w:r>
      <w:r w:rsidRPr="00403003">
        <w:rPr>
          <w:rFonts w:ascii="Times New Roman" w:eastAsia="Times New Roman" w:hAnsi="Times New Roman" w:cs="Times New Roman"/>
          <w:color w:val="000000" w:themeColor="text1"/>
          <w:sz w:val="24"/>
          <w:szCs w:val="24"/>
        </w:rPr>
        <w:br/>
        <w:t xml:space="preserve">        setContentView(R.layout.</w:t>
      </w:r>
      <w:r w:rsidRPr="00403003">
        <w:rPr>
          <w:rFonts w:ascii="Times New Roman" w:eastAsia="Times New Roman" w:hAnsi="Times New Roman" w:cs="Times New Roman"/>
          <w:b/>
          <w:bCs/>
          <w:i/>
          <w:iCs/>
          <w:color w:val="000000" w:themeColor="text1"/>
          <w:sz w:val="24"/>
          <w:szCs w:val="24"/>
        </w:rPr>
        <w:t>activity_main</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color w:val="000000" w:themeColor="text1"/>
          <w:sz w:val="24"/>
          <w:szCs w:val="24"/>
        </w:rPr>
        <w:br/>
        <w:t xml:space="preserve">        IntentFilter in=</w:t>
      </w:r>
      <w:r w:rsidRPr="00403003">
        <w:rPr>
          <w:rFonts w:ascii="Times New Roman" w:eastAsia="Times New Roman" w:hAnsi="Times New Roman" w:cs="Times New Roman"/>
          <w:b/>
          <w:bCs/>
          <w:color w:val="000000" w:themeColor="text1"/>
          <w:sz w:val="24"/>
          <w:szCs w:val="24"/>
        </w:rPr>
        <w:t xml:space="preserve">new </w:t>
      </w:r>
      <w:r w:rsidRPr="00403003">
        <w:rPr>
          <w:rFonts w:ascii="Times New Roman" w:eastAsia="Times New Roman" w:hAnsi="Times New Roman" w:cs="Times New Roman"/>
          <w:color w:val="000000" w:themeColor="text1"/>
          <w:sz w:val="24"/>
          <w:szCs w:val="24"/>
        </w:rPr>
        <w:t>IntentFilter(</w:t>
      </w:r>
      <w:r w:rsidRPr="00403003">
        <w:rPr>
          <w:rFonts w:ascii="Times New Roman" w:eastAsia="Times New Roman" w:hAnsi="Times New Roman" w:cs="Times New Roman"/>
          <w:b/>
          <w:bCs/>
          <w:color w:val="000000" w:themeColor="text1"/>
          <w:sz w:val="24"/>
          <w:szCs w:val="24"/>
        </w:rPr>
        <w:t>"android.net.conn.CONNECTIVITY_CHANGE"</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chk</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b/>
          <w:bCs/>
          <w:color w:val="000000" w:themeColor="text1"/>
          <w:sz w:val="24"/>
          <w:szCs w:val="24"/>
        </w:rPr>
        <w:t xml:space="preserve">new </w:t>
      </w:r>
      <w:r w:rsidRPr="00403003">
        <w:rPr>
          <w:rFonts w:ascii="Times New Roman" w:eastAsia="Times New Roman" w:hAnsi="Times New Roman" w:cs="Times New Roman"/>
          <w:color w:val="000000" w:themeColor="text1"/>
          <w:sz w:val="24"/>
          <w:szCs w:val="24"/>
        </w:rPr>
        <w:t>CheckInternet();</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br</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b/>
          <w:bCs/>
          <w:color w:val="000000" w:themeColor="text1"/>
          <w:sz w:val="24"/>
          <w:szCs w:val="24"/>
        </w:rPr>
        <w:t xml:space="preserve">new </w:t>
      </w:r>
      <w:r w:rsidRPr="00403003">
        <w:rPr>
          <w:rFonts w:ascii="Times New Roman" w:eastAsia="Times New Roman" w:hAnsi="Times New Roman" w:cs="Times New Roman"/>
          <w:color w:val="000000" w:themeColor="text1"/>
          <w:sz w:val="24"/>
          <w:szCs w:val="24"/>
        </w:rPr>
        <w:t>BroadcastReceiver() {</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br/>
        <w:t xml:space="preserve">            @Override</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public void </w:t>
      </w:r>
      <w:r w:rsidRPr="00403003">
        <w:rPr>
          <w:rFonts w:ascii="Times New Roman" w:eastAsia="Times New Roman" w:hAnsi="Times New Roman" w:cs="Times New Roman"/>
          <w:color w:val="000000" w:themeColor="text1"/>
          <w:sz w:val="24"/>
          <w:szCs w:val="24"/>
        </w:rPr>
        <w:t>onReceive(Context context, Intent intent) {</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try </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int</w:t>
      </w:r>
      <w:r w:rsidRPr="00403003">
        <w:rPr>
          <w:rFonts w:ascii="Times New Roman" w:eastAsia="Times New Roman" w:hAnsi="Times New Roman" w:cs="Times New Roman"/>
          <w:color w:val="000000" w:themeColor="text1"/>
          <w:sz w:val="24"/>
          <w:szCs w:val="24"/>
        </w:rPr>
        <w:t>[] t = {ConnectivityManager.</w:t>
      </w:r>
      <w:r w:rsidRPr="00403003">
        <w:rPr>
          <w:rFonts w:ascii="Times New Roman" w:eastAsia="Times New Roman" w:hAnsi="Times New Roman" w:cs="Times New Roman"/>
          <w:b/>
          <w:bCs/>
          <w:i/>
          <w:iCs/>
          <w:color w:val="000000" w:themeColor="text1"/>
          <w:sz w:val="24"/>
          <w:szCs w:val="24"/>
        </w:rPr>
        <w:t>TYPE_MOBILE</w:t>
      </w:r>
      <w:r w:rsidRPr="00403003">
        <w:rPr>
          <w:rFonts w:ascii="Times New Roman" w:eastAsia="Times New Roman" w:hAnsi="Times New Roman" w:cs="Times New Roman"/>
          <w:color w:val="000000" w:themeColor="text1"/>
          <w:sz w:val="24"/>
          <w:szCs w:val="24"/>
        </w:rPr>
        <w:t>, ConnectivityManager.</w:t>
      </w:r>
      <w:r w:rsidRPr="00403003">
        <w:rPr>
          <w:rFonts w:ascii="Times New Roman" w:eastAsia="Times New Roman" w:hAnsi="Times New Roman" w:cs="Times New Roman"/>
          <w:b/>
          <w:bCs/>
          <w:i/>
          <w:iCs/>
          <w:color w:val="000000" w:themeColor="text1"/>
          <w:sz w:val="24"/>
          <w:szCs w:val="24"/>
        </w:rPr>
        <w:t>TYPE_WIFI</w:t>
      </w:r>
      <w:r w:rsidRPr="00403003">
        <w:rPr>
          <w:rFonts w:ascii="Times New Roman" w:eastAsia="Times New Roman" w:hAnsi="Times New Roman" w:cs="Times New Roman"/>
          <w:color w:val="000000" w:themeColor="text1"/>
          <w:sz w:val="24"/>
          <w:szCs w:val="24"/>
        </w:rPr>
        <w:t>};</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chk</w:t>
      </w:r>
      <w:r w:rsidRPr="00403003">
        <w:rPr>
          <w:rFonts w:ascii="Times New Roman" w:eastAsia="Times New Roman" w:hAnsi="Times New Roman" w:cs="Times New Roman"/>
          <w:color w:val="000000" w:themeColor="text1"/>
          <w:sz w:val="24"/>
          <w:szCs w:val="24"/>
        </w:rPr>
        <w:t>.isNetworkAvailable(context, t);</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br/>
        <w:t xml:space="preserve">                }</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b/>
          <w:bCs/>
          <w:color w:val="000000" w:themeColor="text1"/>
          <w:sz w:val="24"/>
          <w:szCs w:val="24"/>
        </w:rPr>
        <w:t xml:space="preserve">catch </w:t>
      </w:r>
      <w:r w:rsidRPr="00403003">
        <w:rPr>
          <w:rFonts w:ascii="Times New Roman" w:eastAsia="Times New Roman" w:hAnsi="Times New Roman" w:cs="Times New Roman"/>
          <w:color w:val="000000" w:themeColor="text1"/>
          <w:sz w:val="24"/>
          <w:szCs w:val="24"/>
        </w:rPr>
        <w:t>(Exception e)</w:t>
      </w:r>
      <w:r w:rsidRPr="00403003">
        <w:rPr>
          <w:rFonts w:ascii="Times New Roman" w:eastAsia="Times New Roman" w:hAnsi="Times New Roman" w:cs="Times New Roman"/>
          <w:color w:val="000000" w:themeColor="text1"/>
          <w:sz w:val="24"/>
          <w:szCs w:val="24"/>
        </w:rPr>
        <w:br/>
        <w:t xml:space="preserve">                {e.printStackTrace();</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br/>
        <w:t xml:space="preserve">                }</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br/>
        <w:t xml:space="preserve">            }</w:t>
      </w:r>
      <w:r w:rsidRPr="00403003">
        <w:rPr>
          <w:rFonts w:ascii="Times New Roman" w:eastAsia="Times New Roman" w:hAnsi="Times New Roman" w:cs="Times New Roman"/>
          <w:color w:val="000000" w:themeColor="text1"/>
          <w:sz w:val="24"/>
          <w:szCs w:val="24"/>
        </w:rPr>
        <w:br/>
        <w:t xml:space="preserve">        };</w:t>
      </w:r>
      <w:r w:rsidRPr="00403003">
        <w:rPr>
          <w:rFonts w:ascii="Times New Roman" w:eastAsia="Times New Roman" w:hAnsi="Times New Roman" w:cs="Times New Roman"/>
          <w:color w:val="000000" w:themeColor="text1"/>
          <w:sz w:val="24"/>
          <w:szCs w:val="24"/>
        </w:rPr>
        <w:br/>
        <w:t xml:space="preserve">        registerReceiver(</w:t>
      </w:r>
      <w:r w:rsidRPr="00403003">
        <w:rPr>
          <w:rFonts w:ascii="Times New Roman" w:eastAsia="Times New Roman" w:hAnsi="Times New Roman" w:cs="Times New Roman"/>
          <w:b/>
          <w:bCs/>
          <w:color w:val="000000" w:themeColor="text1"/>
          <w:sz w:val="24"/>
          <w:szCs w:val="24"/>
        </w:rPr>
        <w:t>br</w:t>
      </w:r>
      <w:r w:rsidRPr="00403003">
        <w:rPr>
          <w:rFonts w:ascii="Times New Roman" w:eastAsia="Times New Roman" w:hAnsi="Times New Roman" w:cs="Times New Roman"/>
          <w:color w:val="000000" w:themeColor="text1"/>
          <w:sz w:val="24"/>
          <w:szCs w:val="24"/>
        </w:rPr>
        <w:t>,in);</w:t>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br/>
      </w:r>
      <w:r w:rsidRPr="00403003">
        <w:rPr>
          <w:rFonts w:ascii="Times New Roman" w:eastAsia="Times New Roman" w:hAnsi="Times New Roman" w:cs="Times New Roman"/>
          <w:color w:val="000000" w:themeColor="text1"/>
          <w:sz w:val="24"/>
          <w:szCs w:val="24"/>
        </w:rPr>
        <w:br/>
        <w:t xml:space="preserve">    }</w:t>
      </w:r>
      <w:r w:rsidRPr="00403003">
        <w:rPr>
          <w:rFonts w:ascii="Times New Roman" w:eastAsia="Times New Roman" w:hAnsi="Times New Roman" w:cs="Times New Roman"/>
          <w:color w:val="000000" w:themeColor="text1"/>
          <w:sz w:val="24"/>
          <w:szCs w:val="24"/>
        </w:rPr>
        <w:br/>
        <w:t>}</w:t>
      </w:r>
    </w:p>
    <w:p w:rsidR="001725E2" w:rsidRDefault="001725E2" w:rsidP="00CB0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1725E2" w:rsidRDefault="001725E2" w:rsidP="00CB0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bookmarkStart w:id="2" w:name="_GoBack"/>
      <w:r>
        <w:rPr>
          <w:rFonts w:ascii="Times New Roman" w:eastAsia="Times New Roman" w:hAnsi="Times New Roman" w:cs="Times New Roman"/>
          <w:noProof/>
          <w:color w:val="000000" w:themeColor="text1"/>
          <w:sz w:val="24"/>
          <w:szCs w:val="24"/>
        </w:rPr>
        <w:lastRenderedPageBreak/>
        <w:drawing>
          <wp:inline distT="0" distB="0" distL="0" distR="0">
            <wp:extent cx="2416373" cy="4295775"/>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8-03-02-15-11-39-645_com.example.rajesh.broadcastexample.png"/>
                    <pic:cNvPicPr/>
                  </pic:nvPicPr>
                  <pic:blipFill>
                    <a:blip r:embed="rId2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16373" cy="4295775"/>
                    </a:xfrm>
                    <a:prstGeom prst="rect">
                      <a:avLst/>
                    </a:prstGeom>
                  </pic:spPr>
                </pic:pic>
              </a:graphicData>
            </a:graphic>
          </wp:inline>
        </w:drawing>
      </w:r>
      <w:bookmarkEnd w:id="2"/>
      <w:r>
        <w:rPr>
          <w:rFonts w:ascii="Times New Roman" w:eastAsia="Times New Roman" w:hAnsi="Times New Roman" w:cs="Times New Roman"/>
          <w:noProof/>
          <w:color w:val="000000" w:themeColor="text1"/>
          <w:sz w:val="24"/>
          <w:szCs w:val="24"/>
        </w:rPr>
        <w:drawing>
          <wp:inline distT="0" distB="0" distL="0" distR="0">
            <wp:extent cx="2416373" cy="429577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8-03-02-15-11-21-769_com.example.rajesh.broadcastexample.png"/>
                    <pic:cNvPicPr/>
                  </pic:nvPicPr>
                  <pic:blipFill>
                    <a:blip r:embed="rId2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20473" cy="4303064"/>
                    </a:xfrm>
                    <a:prstGeom prst="rect">
                      <a:avLst/>
                    </a:prstGeom>
                  </pic:spPr>
                </pic:pic>
              </a:graphicData>
            </a:graphic>
          </wp:inline>
        </w:drawing>
      </w:r>
    </w:p>
    <w:p w:rsidR="001725E2" w:rsidRDefault="001725E2" w:rsidP="00CB0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1725E2" w:rsidRDefault="001725E2" w:rsidP="00CB0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1725E2" w:rsidRDefault="001725E2" w:rsidP="00CB0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1725E2" w:rsidRDefault="001725E2" w:rsidP="00CB0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1725E2" w:rsidRDefault="001725E2" w:rsidP="00CB0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1725E2" w:rsidRDefault="001725E2" w:rsidP="00CB0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1725E2" w:rsidRDefault="001725E2" w:rsidP="00CB0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1725E2" w:rsidRDefault="001725E2" w:rsidP="00CB0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1725E2" w:rsidRDefault="001725E2" w:rsidP="00CB0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1725E2" w:rsidRDefault="001725E2" w:rsidP="00CB0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1725E2" w:rsidRDefault="001725E2" w:rsidP="00CB0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1725E2" w:rsidRDefault="001725E2" w:rsidP="00CB0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1725E2" w:rsidRDefault="001725E2" w:rsidP="00CB0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1725E2" w:rsidRDefault="001725E2" w:rsidP="00CB0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1725E2" w:rsidRDefault="001725E2" w:rsidP="00CB0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1725E2" w:rsidRDefault="001725E2" w:rsidP="00CB0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1725E2" w:rsidRDefault="001725E2" w:rsidP="00CB0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1725E2" w:rsidRDefault="001725E2" w:rsidP="00CB0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1725E2" w:rsidRDefault="001725E2" w:rsidP="00CB0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1725E2" w:rsidRDefault="001725E2" w:rsidP="00CB0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1725E2" w:rsidRDefault="001725E2" w:rsidP="00CB0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1725E2" w:rsidRPr="00403003" w:rsidRDefault="001725E2" w:rsidP="00CB08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A84F13" w:rsidRPr="00403003" w:rsidRDefault="00A84F13">
      <w:pPr>
        <w:rPr>
          <w:rFonts w:ascii="Times New Roman" w:hAnsi="Times New Roman" w:cs="Times New Roman"/>
          <w:color w:val="000000" w:themeColor="text1"/>
          <w:sz w:val="24"/>
          <w:szCs w:val="24"/>
        </w:rPr>
      </w:pPr>
    </w:p>
    <w:p w:rsidR="00594012" w:rsidRPr="00403003" w:rsidRDefault="00594012" w:rsidP="00594012">
      <w:pPr>
        <w:ind w:left="2160" w:firstLine="720"/>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rPr>
        <w:t>Practical No 10</w:t>
      </w:r>
    </w:p>
    <w:p w:rsidR="00594012" w:rsidRPr="00403003" w:rsidRDefault="00594012" w:rsidP="00594012">
      <w:pPr>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rPr>
        <w:t>Aim: Create an android applica</w:t>
      </w:r>
      <w:r w:rsidR="00D90280">
        <w:rPr>
          <w:rFonts w:ascii="Times New Roman" w:hAnsi="Times New Roman" w:cs="Times New Roman"/>
          <w:color w:val="000000" w:themeColor="text1"/>
          <w:sz w:val="24"/>
          <w:szCs w:val="24"/>
        </w:rPr>
        <w:t xml:space="preserve">tion to </w:t>
      </w:r>
      <w:r w:rsidR="00C83C5F" w:rsidRPr="00403003">
        <w:rPr>
          <w:rFonts w:ascii="Times New Roman" w:hAnsi="Times New Roman" w:cs="Times New Roman"/>
          <w:color w:val="000000" w:themeColor="text1"/>
          <w:sz w:val="24"/>
          <w:szCs w:val="24"/>
        </w:rPr>
        <w:t>save the Employee data in database</w:t>
      </w:r>
    </w:p>
    <w:p w:rsidR="00594012" w:rsidRPr="00403003" w:rsidRDefault="00594012" w:rsidP="00594012">
      <w:pPr>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rPr>
        <w:t>Description:</w:t>
      </w:r>
    </w:p>
    <w:p w:rsidR="00C83C5F" w:rsidRPr="00403003" w:rsidRDefault="00C83C5F" w:rsidP="00C83C5F">
      <w:pPr>
        <w:pStyle w:val="ListParagraph"/>
        <w:numPr>
          <w:ilvl w:val="0"/>
          <w:numId w:val="21"/>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403003">
        <w:rPr>
          <w:rFonts w:ascii="Times New Roman" w:hAnsi="Times New Roman" w:cs="Times New Roman"/>
          <w:b/>
          <w:bCs/>
          <w:color w:val="000000"/>
          <w:sz w:val="24"/>
          <w:szCs w:val="24"/>
        </w:rPr>
        <w:t>SQLite</w:t>
      </w:r>
      <w:r w:rsidRPr="00403003">
        <w:rPr>
          <w:rFonts w:ascii="Times New Roman" w:hAnsi="Times New Roman" w:cs="Times New Roman"/>
          <w:color w:val="000000"/>
          <w:sz w:val="24"/>
          <w:szCs w:val="24"/>
        </w:rPr>
        <w:t> is an </w:t>
      </w:r>
      <w:r w:rsidRPr="00403003">
        <w:rPr>
          <w:rFonts w:ascii="Times New Roman" w:hAnsi="Times New Roman" w:cs="Times New Roman"/>
          <w:b/>
          <w:bCs/>
          <w:color w:val="000000"/>
          <w:sz w:val="24"/>
          <w:szCs w:val="24"/>
        </w:rPr>
        <w:t>open-source relational database</w:t>
      </w:r>
      <w:r w:rsidRPr="00403003">
        <w:rPr>
          <w:rFonts w:ascii="Times New Roman" w:hAnsi="Times New Roman" w:cs="Times New Roman"/>
          <w:color w:val="000000"/>
          <w:sz w:val="24"/>
          <w:szCs w:val="24"/>
        </w:rPr>
        <w:t> i.e. used to perform database operations on android devices such as storing, manipulating or retrieving persistent data from the database.</w:t>
      </w:r>
    </w:p>
    <w:p w:rsidR="00C83C5F" w:rsidRPr="00403003" w:rsidRDefault="00C83C5F" w:rsidP="00C83C5F">
      <w:pPr>
        <w:pStyle w:val="ListParagraph"/>
        <w:numPr>
          <w:ilvl w:val="0"/>
          <w:numId w:val="21"/>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403003">
        <w:rPr>
          <w:rFonts w:ascii="Times New Roman" w:hAnsi="Times New Roman" w:cs="Times New Roman"/>
          <w:color w:val="000000"/>
          <w:sz w:val="24"/>
          <w:szCs w:val="24"/>
        </w:rPr>
        <w:t>It is embedded in android bydefault. So, there is no need to perform any database setup or administration task</w:t>
      </w:r>
    </w:p>
    <w:p w:rsidR="00C83C5F" w:rsidRPr="00403003" w:rsidRDefault="00C83C5F" w:rsidP="00C83C5F">
      <w:pPr>
        <w:pStyle w:val="ListParagraph"/>
        <w:numPr>
          <w:ilvl w:val="0"/>
          <w:numId w:val="21"/>
        </w:numPr>
        <w:spacing w:before="100" w:beforeAutospacing="1" w:after="100" w:afterAutospacing="1" w:line="240" w:lineRule="auto"/>
        <w:rPr>
          <w:rFonts w:ascii="Times New Roman" w:hAnsi="Times New Roman" w:cs="Times New Roman"/>
          <w:sz w:val="24"/>
          <w:szCs w:val="24"/>
        </w:rPr>
      </w:pPr>
      <w:r w:rsidRPr="00403003">
        <w:rPr>
          <w:rFonts w:ascii="Times New Roman" w:hAnsi="Times New Roman" w:cs="Times New Roman"/>
          <w:sz w:val="24"/>
          <w:szCs w:val="24"/>
        </w:rPr>
        <w:t>. In order to access this database, you don't need to establish any kind of connections for it like JDBC,ODBC e.t.c</w:t>
      </w:r>
    </w:p>
    <w:p w:rsidR="00C83C5F" w:rsidRPr="00403003" w:rsidRDefault="00C83C5F" w:rsidP="00C83C5F">
      <w:pPr>
        <w:pStyle w:val="ListParagraph"/>
        <w:numPr>
          <w:ilvl w:val="0"/>
          <w:numId w:val="21"/>
        </w:numPr>
        <w:spacing w:before="100" w:beforeAutospacing="1" w:after="100" w:afterAutospacing="1" w:line="240" w:lineRule="auto"/>
        <w:outlineLvl w:val="1"/>
        <w:rPr>
          <w:rFonts w:ascii="Times New Roman" w:hAnsi="Times New Roman" w:cs="Times New Roman"/>
          <w:b/>
          <w:bCs/>
          <w:sz w:val="24"/>
          <w:szCs w:val="24"/>
        </w:rPr>
      </w:pPr>
      <w:r w:rsidRPr="00403003">
        <w:rPr>
          <w:rFonts w:ascii="Times New Roman" w:hAnsi="Times New Roman" w:cs="Times New Roman"/>
          <w:b/>
          <w:bCs/>
          <w:sz w:val="24"/>
          <w:szCs w:val="24"/>
        </w:rPr>
        <w:t>Database - Package</w:t>
      </w:r>
    </w:p>
    <w:p w:rsidR="00C83C5F" w:rsidRPr="00403003" w:rsidRDefault="00C83C5F" w:rsidP="00C83C5F">
      <w:pPr>
        <w:pStyle w:val="ListParagraph"/>
        <w:spacing w:before="100" w:beforeAutospacing="1" w:after="100" w:afterAutospacing="1"/>
        <w:ind w:left="786"/>
        <w:rPr>
          <w:rFonts w:ascii="Times New Roman" w:hAnsi="Times New Roman" w:cs="Times New Roman"/>
          <w:sz w:val="24"/>
          <w:szCs w:val="24"/>
        </w:rPr>
      </w:pPr>
      <w:r w:rsidRPr="00403003">
        <w:rPr>
          <w:rFonts w:ascii="Times New Roman" w:hAnsi="Times New Roman" w:cs="Times New Roman"/>
          <w:sz w:val="24"/>
          <w:szCs w:val="24"/>
        </w:rPr>
        <w:t>The main package is android.database.sqlite that contains the classes to manage your own databases</w:t>
      </w:r>
    </w:p>
    <w:p w:rsidR="00C83C5F" w:rsidRPr="00403003" w:rsidRDefault="00C83C5F" w:rsidP="00C83C5F">
      <w:pPr>
        <w:pStyle w:val="ListParagraph"/>
        <w:numPr>
          <w:ilvl w:val="0"/>
          <w:numId w:val="21"/>
        </w:numPr>
        <w:spacing w:before="100" w:beforeAutospacing="1" w:after="100" w:afterAutospacing="1" w:line="240" w:lineRule="auto"/>
        <w:outlineLvl w:val="1"/>
        <w:rPr>
          <w:rFonts w:ascii="Times New Roman" w:hAnsi="Times New Roman" w:cs="Times New Roman"/>
          <w:b/>
          <w:bCs/>
          <w:sz w:val="24"/>
          <w:szCs w:val="24"/>
        </w:rPr>
      </w:pPr>
      <w:r w:rsidRPr="00403003">
        <w:rPr>
          <w:rFonts w:ascii="Times New Roman" w:hAnsi="Times New Roman" w:cs="Times New Roman"/>
          <w:b/>
          <w:bCs/>
          <w:sz w:val="24"/>
          <w:szCs w:val="24"/>
        </w:rPr>
        <w:t>Database – Creation</w:t>
      </w:r>
    </w:p>
    <w:p w:rsidR="00C83C5F" w:rsidRPr="00403003" w:rsidRDefault="00B1140B" w:rsidP="00C83C5F">
      <w:pPr>
        <w:pStyle w:val="comments-section"/>
        <w:shd w:val="clear" w:color="auto" w:fill="FFFFFF"/>
        <w:spacing w:before="0" w:beforeAutospacing="0" w:after="204" w:afterAutospacing="0"/>
        <w:ind w:left="786"/>
        <w:rPr>
          <w:spacing w:val="3"/>
        </w:rPr>
      </w:pPr>
      <w:r w:rsidRPr="00403003">
        <w:rPr>
          <w:b/>
          <w:bCs/>
          <w:color w:val="000000"/>
          <w:shd w:val="clear" w:color="auto" w:fill="FFFFFF"/>
        </w:rPr>
        <w:t>s</w:t>
      </w:r>
      <w:r w:rsidR="00C83C5F" w:rsidRPr="00403003">
        <w:rPr>
          <w:b/>
          <w:bCs/>
          <w:color w:val="000000"/>
          <w:shd w:val="clear" w:color="auto" w:fill="FFFFFF"/>
        </w:rPr>
        <w:t>SQLiteOpenHelper</w:t>
      </w:r>
      <w:r w:rsidR="00C83C5F" w:rsidRPr="00403003">
        <w:rPr>
          <w:color w:val="000000"/>
          <w:shd w:val="clear" w:color="auto" w:fill="FFFFFF"/>
        </w:rPr>
        <w:t> class provides the functionality to use the SQLite database</w:t>
      </w:r>
    </w:p>
    <w:p w:rsidR="00C83C5F" w:rsidRPr="00403003" w:rsidRDefault="00C83C5F" w:rsidP="00C83C5F">
      <w:pPr>
        <w:pStyle w:val="comments-section"/>
        <w:shd w:val="clear" w:color="auto" w:fill="FFFFFF"/>
        <w:spacing w:before="0" w:beforeAutospacing="0" w:after="204" w:afterAutospacing="0"/>
        <w:ind w:left="786"/>
        <w:rPr>
          <w:color w:val="000000"/>
          <w:shd w:val="clear" w:color="auto" w:fill="FFFFFF"/>
        </w:rPr>
      </w:pPr>
      <w:r w:rsidRPr="00403003">
        <w:rPr>
          <w:color w:val="000000"/>
          <w:shd w:val="clear" w:color="auto" w:fill="FFFFFF"/>
        </w:rPr>
        <w:t>For performing any database operation, you have to provide the implementation of </w:t>
      </w:r>
      <w:r w:rsidRPr="00403003">
        <w:rPr>
          <w:b/>
          <w:bCs/>
          <w:color w:val="000000"/>
          <w:shd w:val="clear" w:color="auto" w:fill="FFFFFF"/>
        </w:rPr>
        <w:t>onCreate()</w:t>
      </w:r>
      <w:r w:rsidRPr="00403003">
        <w:rPr>
          <w:color w:val="000000"/>
          <w:shd w:val="clear" w:color="auto" w:fill="FFFFFF"/>
        </w:rPr>
        <w:t> and </w:t>
      </w:r>
      <w:r w:rsidRPr="00403003">
        <w:rPr>
          <w:b/>
          <w:bCs/>
          <w:color w:val="000000"/>
          <w:shd w:val="clear" w:color="auto" w:fill="FFFFFF"/>
        </w:rPr>
        <w:t>onUpgrade()</w:t>
      </w:r>
      <w:r w:rsidRPr="00403003">
        <w:rPr>
          <w:color w:val="000000"/>
          <w:shd w:val="clear" w:color="auto" w:fill="FFFFFF"/>
        </w:rPr>
        <w:t> methods of SQLiteOpenHelper class</w:t>
      </w:r>
    </w:p>
    <w:p w:rsidR="00C83C5F" w:rsidRPr="00403003" w:rsidRDefault="00C83C5F" w:rsidP="00C83C5F">
      <w:pPr>
        <w:pStyle w:val="ListParagraph"/>
        <w:numPr>
          <w:ilvl w:val="0"/>
          <w:numId w:val="21"/>
        </w:numPr>
        <w:spacing w:before="100" w:beforeAutospacing="1" w:after="100" w:afterAutospacing="1" w:line="240" w:lineRule="auto"/>
        <w:outlineLvl w:val="1"/>
        <w:rPr>
          <w:rFonts w:ascii="Times New Roman" w:hAnsi="Times New Roman" w:cs="Times New Roman"/>
          <w:b/>
          <w:bCs/>
          <w:sz w:val="24"/>
          <w:szCs w:val="24"/>
        </w:rPr>
      </w:pPr>
      <w:r w:rsidRPr="00403003">
        <w:rPr>
          <w:rFonts w:ascii="Times New Roman" w:hAnsi="Times New Roman" w:cs="Times New Roman"/>
          <w:b/>
          <w:bCs/>
          <w:color w:val="610B4B"/>
          <w:sz w:val="24"/>
          <w:szCs w:val="24"/>
        </w:rPr>
        <w:t>insert()-</w:t>
      </w:r>
      <w:r w:rsidRPr="00403003">
        <w:rPr>
          <w:rFonts w:ascii="Times New Roman" w:hAnsi="Times New Roman" w:cs="Times New Roman"/>
          <w:color w:val="333333"/>
          <w:spacing w:val="3"/>
          <w:sz w:val="24"/>
          <w:szCs w:val="24"/>
          <w:shd w:val="clear" w:color="auto" w:fill="FFFFFF"/>
        </w:rPr>
        <w:t>method to insert a row into the database. </w:t>
      </w:r>
    </w:p>
    <w:p w:rsidR="00C83C5F" w:rsidRPr="00403003" w:rsidRDefault="00C83C5F" w:rsidP="00C83C5F">
      <w:pPr>
        <w:pStyle w:val="comments-section"/>
        <w:shd w:val="clear" w:color="auto" w:fill="FFFFFF"/>
        <w:spacing w:before="0" w:beforeAutospacing="0" w:after="204" w:afterAutospacing="0"/>
        <w:rPr>
          <w:spacing w:val="3"/>
        </w:rPr>
      </w:pPr>
    </w:p>
    <w:p w:rsidR="00C83C5F" w:rsidRPr="00403003" w:rsidRDefault="00C83C5F" w:rsidP="00594012">
      <w:pPr>
        <w:rPr>
          <w:rFonts w:ascii="Times New Roman" w:hAnsi="Times New Roman" w:cs="Times New Roman"/>
          <w:color w:val="000000" w:themeColor="text1"/>
          <w:sz w:val="24"/>
          <w:szCs w:val="24"/>
          <w:u w:val="single"/>
        </w:rPr>
      </w:pPr>
      <w:r w:rsidRPr="00403003">
        <w:rPr>
          <w:rFonts w:ascii="Times New Roman" w:hAnsi="Times New Roman" w:cs="Times New Roman"/>
          <w:color w:val="000000" w:themeColor="text1"/>
          <w:sz w:val="24"/>
          <w:szCs w:val="24"/>
          <w:u w:val="single"/>
        </w:rPr>
        <w:t>Program</w:t>
      </w:r>
    </w:p>
    <w:p w:rsidR="00C83C5F" w:rsidRPr="00403003" w:rsidRDefault="009B1C82" w:rsidP="00594012">
      <w:pPr>
        <w:rPr>
          <w:rFonts w:ascii="Times New Roman" w:hAnsi="Times New Roman" w:cs="Times New Roman"/>
          <w:color w:val="000000" w:themeColor="text1"/>
          <w:sz w:val="24"/>
          <w:szCs w:val="24"/>
          <w:u w:val="single"/>
        </w:rPr>
      </w:pPr>
      <w:r w:rsidRPr="00403003">
        <w:rPr>
          <w:rFonts w:ascii="Times New Roman" w:hAnsi="Times New Roman" w:cs="Times New Roman"/>
          <w:color w:val="000000" w:themeColor="text1"/>
          <w:sz w:val="24"/>
          <w:szCs w:val="24"/>
          <w:u w:val="single"/>
        </w:rPr>
        <w:t>Activity_main.xml</w:t>
      </w:r>
    </w:p>
    <w:p w:rsidR="00626D45" w:rsidRPr="00626D45" w:rsidRDefault="00626D45" w:rsidP="0062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IN" w:eastAsia="en-IN" w:bidi="mr-IN"/>
        </w:rPr>
      </w:pPr>
      <w:r w:rsidRPr="00626D45">
        <w:rPr>
          <w:rFonts w:ascii="Courier New" w:eastAsia="Times New Roman" w:hAnsi="Courier New" w:cs="Courier New"/>
          <w:i/>
          <w:iCs/>
          <w:color w:val="000000"/>
          <w:sz w:val="18"/>
          <w:szCs w:val="18"/>
          <w:lang w:val="en-IN" w:eastAsia="en-IN" w:bidi="mr-IN"/>
        </w:rPr>
        <w:t>&lt;?</w:t>
      </w:r>
      <w:r w:rsidRPr="00626D45">
        <w:rPr>
          <w:rFonts w:ascii="Courier New" w:eastAsia="Times New Roman" w:hAnsi="Courier New" w:cs="Courier New"/>
          <w:b/>
          <w:bCs/>
          <w:color w:val="0000FF"/>
          <w:sz w:val="18"/>
          <w:szCs w:val="18"/>
          <w:lang w:val="en-IN" w:eastAsia="en-IN" w:bidi="mr-IN"/>
        </w:rPr>
        <w:t>xml version=</w:t>
      </w:r>
      <w:r w:rsidRPr="00626D45">
        <w:rPr>
          <w:rFonts w:ascii="Courier New" w:eastAsia="Times New Roman" w:hAnsi="Courier New" w:cs="Courier New"/>
          <w:b/>
          <w:bCs/>
          <w:color w:val="008000"/>
          <w:sz w:val="18"/>
          <w:szCs w:val="18"/>
          <w:lang w:val="en-IN" w:eastAsia="en-IN" w:bidi="mr-IN"/>
        </w:rPr>
        <w:t xml:space="preserve">"1.0" </w:t>
      </w:r>
      <w:r w:rsidRPr="00626D45">
        <w:rPr>
          <w:rFonts w:ascii="Courier New" w:eastAsia="Times New Roman" w:hAnsi="Courier New" w:cs="Courier New"/>
          <w:b/>
          <w:bCs/>
          <w:color w:val="0000FF"/>
          <w:sz w:val="18"/>
          <w:szCs w:val="18"/>
          <w:lang w:val="en-IN" w:eastAsia="en-IN" w:bidi="mr-IN"/>
        </w:rPr>
        <w:t>encoding=</w:t>
      </w:r>
      <w:r w:rsidRPr="00626D45">
        <w:rPr>
          <w:rFonts w:ascii="Courier New" w:eastAsia="Times New Roman" w:hAnsi="Courier New" w:cs="Courier New"/>
          <w:b/>
          <w:bCs/>
          <w:color w:val="008000"/>
          <w:sz w:val="18"/>
          <w:szCs w:val="18"/>
          <w:lang w:val="en-IN" w:eastAsia="en-IN" w:bidi="mr-IN"/>
        </w:rPr>
        <w:t>"utf-8"</w:t>
      </w:r>
      <w:r w:rsidRPr="00626D45">
        <w:rPr>
          <w:rFonts w:ascii="Courier New" w:eastAsia="Times New Roman" w:hAnsi="Courier New" w:cs="Courier New"/>
          <w:i/>
          <w:iCs/>
          <w:color w:val="000000"/>
          <w:sz w:val="18"/>
          <w:szCs w:val="18"/>
          <w:lang w:val="en-IN" w:eastAsia="en-IN" w:bidi="mr-IN"/>
        </w:rPr>
        <w:t>?&gt;</w:t>
      </w:r>
      <w:r w:rsidRPr="00626D45">
        <w:rPr>
          <w:rFonts w:ascii="Courier New" w:eastAsia="Times New Roman" w:hAnsi="Courier New" w:cs="Courier New"/>
          <w:i/>
          <w:iCs/>
          <w:color w:val="000000"/>
          <w:sz w:val="18"/>
          <w:szCs w:val="18"/>
          <w:lang w:val="en-IN" w:eastAsia="en-IN" w:bidi="mr-IN"/>
        </w:rPr>
        <w:br/>
      </w:r>
      <w:r w:rsidRPr="00626D45">
        <w:rPr>
          <w:rFonts w:ascii="Courier New" w:eastAsia="Times New Roman" w:hAnsi="Courier New" w:cs="Courier New"/>
          <w:color w:val="000000"/>
          <w:sz w:val="18"/>
          <w:szCs w:val="18"/>
          <w:lang w:val="en-IN" w:eastAsia="en-IN" w:bidi="mr-IN"/>
        </w:rPr>
        <w:t>&lt;</w:t>
      </w:r>
      <w:r w:rsidRPr="00626D45">
        <w:rPr>
          <w:rFonts w:ascii="Courier New" w:eastAsia="Times New Roman" w:hAnsi="Courier New" w:cs="Courier New"/>
          <w:b/>
          <w:bCs/>
          <w:color w:val="000080"/>
          <w:sz w:val="18"/>
          <w:szCs w:val="18"/>
          <w:lang w:val="en-IN" w:eastAsia="en-IN" w:bidi="mr-IN"/>
        </w:rPr>
        <w:t xml:space="preserve">RelativeLayout </w:t>
      </w:r>
      <w:r w:rsidRPr="00626D45">
        <w:rPr>
          <w:rFonts w:ascii="Courier New" w:eastAsia="Times New Roman" w:hAnsi="Courier New" w:cs="Courier New"/>
          <w:b/>
          <w:bCs/>
          <w:color w:val="0000FF"/>
          <w:sz w:val="18"/>
          <w:szCs w:val="18"/>
          <w:lang w:val="en-IN" w:eastAsia="en-IN" w:bidi="mr-IN"/>
        </w:rPr>
        <w:t>xmlns:</w:t>
      </w:r>
      <w:r w:rsidRPr="00626D45">
        <w:rPr>
          <w:rFonts w:ascii="Courier New" w:eastAsia="Times New Roman" w:hAnsi="Courier New" w:cs="Courier New"/>
          <w:b/>
          <w:bCs/>
          <w:color w:val="660E7A"/>
          <w:sz w:val="18"/>
          <w:szCs w:val="18"/>
          <w:lang w:val="en-IN" w:eastAsia="en-IN" w:bidi="mr-IN"/>
        </w:rPr>
        <w:t>android</w:t>
      </w:r>
      <w:r w:rsidRPr="00626D45">
        <w:rPr>
          <w:rFonts w:ascii="Courier New" w:eastAsia="Times New Roman" w:hAnsi="Courier New" w:cs="Courier New"/>
          <w:b/>
          <w:bCs/>
          <w:color w:val="0000FF"/>
          <w:sz w:val="18"/>
          <w:szCs w:val="18"/>
          <w:lang w:val="en-IN" w:eastAsia="en-IN" w:bidi="mr-IN"/>
        </w:rPr>
        <w:t>=</w:t>
      </w:r>
      <w:r w:rsidRPr="00626D45">
        <w:rPr>
          <w:rFonts w:ascii="Courier New" w:eastAsia="Times New Roman" w:hAnsi="Courier New" w:cs="Courier New"/>
          <w:b/>
          <w:bCs/>
          <w:color w:val="008000"/>
          <w:sz w:val="18"/>
          <w:szCs w:val="18"/>
          <w:lang w:val="en-IN" w:eastAsia="en-IN" w:bidi="mr-IN"/>
        </w:rPr>
        <w:t>"http://schemas.android.com/apk/res/android"</w:t>
      </w:r>
      <w:r w:rsidRPr="00626D45">
        <w:rPr>
          <w:rFonts w:ascii="Courier New" w:eastAsia="Times New Roman" w:hAnsi="Courier New" w:cs="Courier New"/>
          <w:b/>
          <w:bCs/>
          <w:color w:val="008000"/>
          <w:sz w:val="18"/>
          <w:szCs w:val="18"/>
          <w:lang w:val="en-IN" w:eastAsia="en-IN" w:bidi="mr-IN"/>
        </w:rPr>
        <w:br/>
      </w:r>
      <w:r w:rsidRPr="00626D45">
        <w:rPr>
          <w:rFonts w:ascii="Courier New" w:eastAsia="Times New Roman" w:hAnsi="Courier New" w:cs="Courier New"/>
          <w:b/>
          <w:bCs/>
          <w:color w:val="0000FF"/>
          <w:sz w:val="18"/>
          <w:szCs w:val="18"/>
          <w:lang w:val="en-IN" w:eastAsia="en-IN" w:bidi="mr-IN"/>
        </w:rPr>
        <w:t>xmlns:</w:t>
      </w:r>
      <w:r w:rsidRPr="00626D45">
        <w:rPr>
          <w:rFonts w:ascii="Courier New" w:eastAsia="Times New Roman" w:hAnsi="Courier New" w:cs="Courier New"/>
          <w:b/>
          <w:bCs/>
          <w:color w:val="660E7A"/>
          <w:sz w:val="18"/>
          <w:szCs w:val="18"/>
          <w:lang w:val="en-IN" w:eastAsia="en-IN" w:bidi="mr-IN"/>
        </w:rPr>
        <w:t>app</w:t>
      </w:r>
      <w:r w:rsidRPr="00626D45">
        <w:rPr>
          <w:rFonts w:ascii="Courier New" w:eastAsia="Times New Roman" w:hAnsi="Courier New" w:cs="Courier New"/>
          <w:b/>
          <w:bCs/>
          <w:color w:val="0000FF"/>
          <w:sz w:val="18"/>
          <w:szCs w:val="18"/>
          <w:lang w:val="en-IN" w:eastAsia="en-IN" w:bidi="mr-IN"/>
        </w:rPr>
        <w:t>=</w:t>
      </w:r>
      <w:r w:rsidRPr="00626D45">
        <w:rPr>
          <w:rFonts w:ascii="Courier New" w:eastAsia="Times New Roman" w:hAnsi="Courier New" w:cs="Courier New"/>
          <w:b/>
          <w:bCs/>
          <w:color w:val="008000"/>
          <w:sz w:val="18"/>
          <w:szCs w:val="18"/>
          <w:lang w:val="en-IN" w:eastAsia="en-IN" w:bidi="mr-IN"/>
        </w:rPr>
        <w:t>"http://schemas.android.com/apk/res-auto"</w:t>
      </w:r>
      <w:r w:rsidRPr="00626D45">
        <w:rPr>
          <w:rFonts w:ascii="Courier New" w:eastAsia="Times New Roman" w:hAnsi="Courier New" w:cs="Courier New"/>
          <w:b/>
          <w:bCs/>
          <w:color w:val="008000"/>
          <w:sz w:val="18"/>
          <w:szCs w:val="18"/>
          <w:lang w:val="en-IN" w:eastAsia="en-IN" w:bidi="mr-IN"/>
        </w:rPr>
        <w:br/>
      </w:r>
      <w:r w:rsidRPr="00626D45">
        <w:rPr>
          <w:rFonts w:ascii="Courier New" w:eastAsia="Times New Roman" w:hAnsi="Courier New" w:cs="Courier New"/>
          <w:b/>
          <w:bCs/>
          <w:color w:val="0000FF"/>
          <w:sz w:val="18"/>
          <w:szCs w:val="18"/>
          <w:lang w:val="en-IN" w:eastAsia="en-IN" w:bidi="mr-IN"/>
        </w:rPr>
        <w:t>xmlns:</w:t>
      </w:r>
      <w:r w:rsidRPr="00626D45">
        <w:rPr>
          <w:rFonts w:ascii="Courier New" w:eastAsia="Times New Roman" w:hAnsi="Courier New" w:cs="Courier New"/>
          <w:b/>
          <w:bCs/>
          <w:color w:val="660E7A"/>
          <w:sz w:val="18"/>
          <w:szCs w:val="18"/>
          <w:lang w:val="en-IN" w:eastAsia="en-IN" w:bidi="mr-IN"/>
        </w:rPr>
        <w:t>tools</w:t>
      </w:r>
      <w:r w:rsidRPr="00626D45">
        <w:rPr>
          <w:rFonts w:ascii="Courier New" w:eastAsia="Times New Roman" w:hAnsi="Courier New" w:cs="Courier New"/>
          <w:b/>
          <w:bCs/>
          <w:color w:val="0000FF"/>
          <w:sz w:val="18"/>
          <w:szCs w:val="18"/>
          <w:lang w:val="en-IN" w:eastAsia="en-IN" w:bidi="mr-IN"/>
        </w:rPr>
        <w:t>=</w:t>
      </w:r>
      <w:r w:rsidRPr="00626D45">
        <w:rPr>
          <w:rFonts w:ascii="Courier New" w:eastAsia="Times New Roman" w:hAnsi="Courier New" w:cs="Courier New"/>
          <w:b/>
          <w:bCs/>
          <w:color w:val="008000"/>
          <w:sz w:val="18"/>
          <w:szCs w:val="18"/>
          <w:lang w:val="en-IN" w:eastAsia="en-IN" w:bidi="mr-IN"/>
        </w:rPr>
        <w:t>"http://schemas.android.com/tools"</w:t>
      </w:r>
      <w:r w:rsidRPr="00626D45">
        <w:rPr>
          <w:rFonts w:ascii="Courier New" w:eastAsia="Times New Roman" w:hAnsi="Courier New" w:cs="Courier New"/>
          <w:b/>
          <w:bCs/>
          <w:color w:val="008000"/>
          <w:sz w:val="18"/>
          <w:szCs w:val="18"/>
          <w:lang w:val="en-IN" w:eastAsia="en-IN" w:bidi="mr-IN"/>
        </w:rPr>
        <w:br/>
      </w:r>
      <w:r w:rsidRPr="00626D45">
        <w:rPr>
          <w:rFonts w:ascii="Courier New" w:eastAsia="Times New Roman" w:hAnsi="Courier New" w:cs="Courier New"/>
          <w:b/>
          <w:bCs/>
          <w:color w:val="660E7A"/>
          <w:sz w:val="18"/>
          <w:szCs w:val="18"/>
          <w:lang w:val="en-IN" w:eastAsia="en-IN" w:bidi="mr-IN"/>
        </w:rPr>
        <w:t>android</w:t>
      </w:r>
      <w:r w:rsidRPr="00626D45">
        <w:rPr>
          <w:rFonts w:ascii="Courier New" w:eastAsia="Times New Roman" w:hAnsi="Courier New" w:cs="Courier New"/>
          <w:b/>
          <w:bCs/>
          <w:color w:val="0000FF"/>
          <w:sz w:val="18"/>
          <w:szCs w:val="18"/>
          <w:lang w:val="en-IN" w:eastAsia="en-IN" w:bidi="mr-IN"/>
        </w:rPr>
        <w:t>:layout_width=</w:t>
      </w:r>
      <w:r w:rsidRPr="00626D45">
        <w:rPr>
          <w:rFonts w:ascii="Courier New" w:eastAsia="Times New Roman" w:hAnsi="Courier New" w:cs="Courier New"/>
          <w:b/>
          <w:bCs/>
          <w:color w:val="008000"/>
          <w:sz w:val="18"/>
          <w:szCs w:val="18"/>
          <w:lang w:val="en-IN" w:eastAsia="en-IN" w:bidi="mr-IN"/>
        </w:rPr>
        <w:t>"match_parent"</w:t>
      </w:r>
      <w:r w:rsidRPr="00626D45">
        <w:rPr>
          <w:rFonts w:ascii="Courier New" w:eastAsia="Times New Roman" w:hAnsi="Courier New" w:cs="Courier New"/>
          <w:b/>
          <w:bCs/>
          <w:color w:val="008000"/>
          <w:sz w:val="18"/>
          <w:szCs w:val="18"/>
          <w:lang w:val="en-IN" w:eastAsia="en-IN" w:bidi="mr-IN"/>
        </w:rPr>
        <w:br/>
      </w:r>
      <w:r w:rsidRPr="00626D45">
        <w:rPr>
          <w:rFonts w:ascii="Courier New" w:eastAsia="Times New Roman" w:hAnsi="Courier New" w:cs="Courier New"/>
          <w:b/>
          <w:bCs/>
          <w:color w:val="660E7A"/>
          <w:sz w:val="18"/>
          <w:szCs w:val="18"/>
          <w:lang w:val="en-IN" w:eastAsia="en-IN" w:bidi="mr-IN"/>
        </w:rPr>
        <w:t>android</w:t>
      </w:r>
      <w:r w:rsidRPr="00626D45">
        <w:rPr>
          <w:rFonts w:ascii="Courier New" w:eastAsia="Times New Roman" w:hAnsi="Courier New" w:cs="Courier New"/>
          <w:b/>
          <w:bCs/>
          <w:color w:val="0000FF"/>
          <w:sz w:val="18"/>
          <w:szCs w:val="18"/>
          <w:lang w:val="en-IN" w:eastAsia="en-IN" w:bidi="mr-IN"/>
        </w:rPr>
        <w:t>:layout_height=</w:t>
      </w:r>
      <w:r w:rsidRPr="00626D45">
        <w:rPr>
          <w:rFonts w:ascii="Courier New" w:eastAsia="Times New Roman" w:hAnsi="Courier New" w:cs="Courier New"/>
          <w:b/>
          <w:bCs/>
          <w:color w:val="008000"/>
          <w:sz w:val="18"/>
          <w:szCs w:val="18"/>
          <w:lang w:val="en-IN" w:eastAsia="en-IN" w:bidi="mr-IN"/>
        </w:rPr>
        <w:t>"match_parent"</w:t>
      </w:r>
      <w:r w:rsidRPr="00626D45">
        <w:rPr>
          <w:rFonts w:ascii="Courier New" w:eastAsia="Times New Roman" w:hAnsi="Courier New" w:cs="Courier New"/>
          <w:b/>
          <w:bCs/>
          <w:color w:val="008000"/>
          <w:sz w:val="18"/>
          <w:szCs w:val="18"/>
          <w:lang w:val="en-IN" w:eastAsia="en-IN" w:bidi="mr-IN"/>
        </w:rPr>
        <w:br/>
      </w:r>
      <w:r w:rsidRPr="00626D45">
        <w:rPr>
          <w:rFonts w:ascii="Courier New" w:eastAsia="Times New Roman" w:hAnsi="Courier New" w:cs="Courier New"/>
          <w:b/>
          <w:bCs/>
          <w:color w:val="660E7A"/>
          <w:sz w:val="18"/>
          <w:szCs w:val="18"/>
          <w:lang w:val="en-IN" w:eastAsia="en-IN" w:bidi="mr-IN"/>
        </w:rPr>
        <w:t>tools</w:t>
      </w:r>
      <w:r w:rsidRPr="00626D45">
        <w:rPr>
          <w:rFonts w:ascii="Courier New" w:eastAsia="Times New Roman" w:hAnsi="Courier New" w:cs="Courier New"/>
          <w:b/>
          <w:bCs/>
          <w:color w:val="0000FF"/>
          <w:sz w:val="18"/>
          <w:szCs w:val="18"/>
          <w:lang w:val="en-IN" w:eastAsia="en-IN" w:bidi="mr-IN"/>
        </w:rPr>
        <w:t>:context=</w:t>
      </w:r>
      <w:r w:rsidRPr="00626D45">
        <w:rPr>
          <w:rFonts w:ascii="Courier New" w:eastAsia="Times New Roman" w:hAnsi="Courier New" w:cs="Courier New"/>
          <w:b/>
          <w:bCs/>
          <w:color w:val="008000"/>
          <w:sz w:val="18"/>
          <w:szCs w:val="18"/>
          <w:lang w:val="en-IN" w:eastAsia="en-IN" w:bidi="mr-IN"/>
        </w:rPr>
        <w:t>"com.example.zaheer.data1.MainActivity"</w:t>
      </w:r>
      <w:r w:rsidRPr="00626D45">
        <w:rPr>
          <w:rFonts w:ascii="Courier New" w:eastAsia="Times New Roman" w:hAnsi="Courier New" w:cs="Courier New"/>
          <w:color w:val="000000"/>
          <w:sz w:val="18"/>
          <w:szCs w:val="18"/>
          <w:lang w:val="en-IN" w:eastAsia="en-IN" w:bidi="mr-IN"/>
        </w:rPr>
        <w:t>&gt;</w:t>
      </w:r>
      <w:r w:rsidRPr="00626D45">
        <w:rPr>
          <w:rFonts w:ascii="Courier New" w:eastAsia="Times New Roman" w:hAnsi="Courier New" w:cs="Courier New"/>
          <w:color w:val="000000"/>
          <w:sz w:val="18"/>
          <w:szCs w:val="18"/>
          <w:lang w:val="en-IN" w:eastAsia="en-IN" w:bidi="mr-IN"/>
        </w:rPr>
        <w:br/>
      </w:r>
      <w:r w:rsidRPr="00626D45">
        <w:rPr>
          <w:rFonts w:ascii="Courier New" w:eastAsia="Times New Roman" w:hAnsi="Courier New" w:cs="Courier New"/>
          <w:color w:val="000000"/>
          <w:sz w:val="18"/>
          <w:szCs w:val="18"/>
          <w:lang w:val="en-IN" w:eastAsia="en-IN" w:bidi="mr-IN"/>
        </w:rPr>
        <w:br/>
        <w:t>&lt;</w:t>
      </w:r>
      <w:r w:rsidRPr="00626D45">
        <w:rPr>
          <w:rFonts w:ascii="Courier New" w:eastAsia="Times New Roman" w:hAnsi="Courier New" w:cs="Courier New"/>
          <w:b/>
          <w:bCs/>
          <w:color w:val="000080"/>
          <w:sz w:val="18"/>
          <w:szCs w:val="18"/>
          <w:shd w:val="clear" w:color="auto" w:fill="E4E4FF"/>
          <w:lang w:val="en-IN" w:eastAsia="en-IN" w:bidi="mr-IN"/>
        </w:rPr>
        <w:t>EditText</w:t>
      </w:r>
      <w:r w:rsidRPr="00626D45">
        <w:rPr>
          <w:rFonts w:ascii="Courier New" w:eastAsia="Times New Roman" w:hAnsi="Courier New" w:cs="Courier New"/>
          <w:b/>
          <w:bCs/>
          <w:color w:val="000080"/>
          <w:sz w:val="18"/>
          <w:szCs w:val="18"/>
          <w:lang w:val="en-IN" w:eastAsia="en-IN" w:bidi="mr-IN"/>
        </w:rPr>
        <w:br/>
      </w:r>
      <w:r w:rsidRPr="00626D45">
        <w:rPr>
          <w:rFonts w:ascii="Courier New" w:eastAsia="Times New Roman" w:hAnsi="Courier New" w:cs="Courier New"/>
          <w:b/>
          <w:bCs/>
          <w:color w:val="660E7A"/>
          <w:sz w:val="18"/>
          <w:szCs w:val="18"/>
          <w:lang w:val="en-IN" w:eastAsia="en-IN" w:bidi="mr-IN"/>
        </w:rPr>
        <w:t>android</w:t>
      </w:r>
      <w:r w:rsidRPr="00626D45">
        <w:rPr>
          <w:rFonts w:ascii="Courier New" w:eastAsia="Times New Roman" w:hAnsi="Courier New" w:cs="Courier New"/>
          <w:b/>
          <w:bCs/>
          <w:color w:val="0000FF"/>
          <w:sz w:val="18"/>
          <w:szCs w:val="18"/>
          <w:lang w:val="en-IN" w:eastAsia="en-IN" w:bidi="mr-IN"/>
        </w:rPr>
        <w:t>:id=</w:t>
      </w:r>
      <w:r w:rsidRPr="00626D45">
        <w:rPr>
          <w:rFonts w:ascii="Courier New" w:eastAsia="Times New Roman" w:hAnsi="Courier New" w:cs="Courier New"/>
          <w:b/>
          <w:bCs/>
          <w:color w:val="008000"/>
          <w:sz w:val="18"/>
          <w:szCs w:val="18"/>
          <w:lang w:val="en-IN" w:eastAsia="en-IN" w:bidi="mr-IN"/>
        </w:rPr>
        <w:t>"@+id/editText"</w:t>
      </w:r>
      <w:r w:rsidRPr="00626D45">
        <w:rPr>
          <w:rFonts w:ascii="Courier New" w:eastAsia="Times New Roman" w:hAnsi="Courier New" w:cs="Courier New"/>
          <w:b/>
          <w:bCs/>
          <w:color w:val="008000"/>
          <w:sz w:val="18"/>
          <w:szCs w:val="18"/>
          <w:lang w:val="en-IN" w:eastAsia="en-IN" w:bidi="mr-IN"/>
        </w:rPr>
        <w:br/>
      </w:r>
      <w:r w:rsidRPr="00626D45">
        <w:rPr>
          <w:rFonts w:ascii="Courier New" w:eastAsia="Times New Roman" w:hAnsi="Courier New" w:cs="Courier New"/>
          <w:b/>
          <w:bCs/>
          <w:color w:val="660E7A"/>
          <w:sz w:val="18"/>
          <w:szCs w:val="18"/>
          <w:lang w:val="en-IN" w:eastAsia="en-IN" w:bidi="mr-IN"/>
        </w:rPr>
        <w:t>android</w:t>
      </w:r>
      <w:r w:rsidRPr="00626D45">
        <w:rPr>
          <w:rFonts w:ascii="Courier New" w:eastAsia="Times New Roman" w:hAnsi="Courier New" w:cs="Courier New"/>
          <w:b/>
          <w:bCs/>
          <w:color w:val="0000FF"/>
          <w:sz w:val="18"/>
          <w:szCs w:val="18"/>
          <w:lang w:val="en-IN" w:eastAsia="en-IN" w:bidi="mr-IN"/>
        </w:rPr>
        <w:t>:layout_width=</w:t>
      </w:r>
      <w:r w:rsidRPr="00626D45">
        <w:rPr>
          <w:rFonts w:ascii="Courier New" w:eastAsia="Times New Roman" w:hAnsi="Courier New" w:cs="Courier New"/>
          <w:b/>
          <w:bCs/>
          <w:color w:val="008000"/>
          <w:sz w:val="18"/>
          <w:szCs w:val="18"/>
          <w:lang w:val="en-IN" w:eastAsia="en-IN" w:bidi="mr-IN"/>
        </w:rPr>
        <w:t>"wrap_content"</w:t>
      </w:r>
      <w:r w:rsidRPr="00626D45">
        <w:rPr>
          <w:rFonts w:ascii="Courier New" w:eastAsia="Times New Roman" w:hAnsi="Courier New" w:cs="Courier New"/>
          <w:b/>
          <w:bCs/>
          <w:color w:val="008000"/>
          <w:sz w:val="18"/>
          <w:szCs w:val="18"/>
          <w:lang w:val="en-IN" w:eastAsia="en-IN" w:bidi="mr-IN"/>
        </w:rPr>
        <w:br/>
      </w:r>
      <w:r w:rsidRPr="00626D45">
        <w:rPr>
          <w:rFonts w:ascii="Courier New" w:eastAsia="Times New Roman" w:hAnsi="Courier New" w:cs="Courier New"/>
          <w:b/>
          <w:bCs/>
          <w:color w:val="660E7A"/>
          <w:sz w:val="18"/>
          <w:szCs w:val="18"/>
          <w:lang w:val="en-IN" w:eastAsia="en-IN" w:bidi="mr-IN"/>
        </w:rPr>
        <w:t>android</w:t>
      </w:r>
      <w:r w:rsidRPr="00626D45">
        <w:rPr>
          <w:rFonts w:ascii="Courier New" w:eastAsia="Times New Roman" w:hAnsi="Courier New" w:cs="Courier New"/>
          <w:b/>
          <w:bCs/>
          <w:color w:val="0000FF"/>
          <w:sz w:val="18"/>
          <w:szCs w:val="18"/>
          <w:lang w:val="en-IN" w:eastAsia="en-IN" w:bidi="mr-IN"/>
        </w:rPr>
        <w:t>:layout_height=</w:t>
      </w:r>
      <w:r w:rsidRPr="00626D45">
        <w:rPr>
          <w:rFonts w:ascii="Courier New" w:eastAsia="Times New Roman" w:hAnsi="Courier New" w:cs="Courier New"/>
          <w:b/>
          <w:bCs/>
          <w:color w:val="008000"/>
          <w:sz w:val="18"/>
          <w:szCs w:val="18"/>
          <w:lang w:val="en-IN" w:eastAsia="en-IN" w:bidi="mr-IN"/>
        </w:rPr>
        <w:t>"wrap_content"</w:t>
      </w:r>
      <w:r w:rsidRPr="00626D45">
        <w:rPr>
          <w:rFonts w:ascii="Courier New" w:eastAsia="Times New Roman" w:hAnsi="Courier New" w:cs="Courier New"/>
          <w:b/>
          <w:bCs/>
          <w:color w:val="008000"/>
          <w:sz w:val="18"/>
          <w:szCs w:val="18"/>
          <w:lang w:val="en-IN" w:eastAsia="en-IN" w:bidi="mr-IN"/>
        </w:rPr>
        <w:br/>
      </w:r>
      <w:r w:rsidRPr="00626D45">
        <w:rPr>
          <w:rFonts w:ascii="Courier New" w:eastAsia="Times New Roman" w:hAnsi="Courier New" w:cs="Courier New"/>
          <w:b/>
          <w:bCs/>
          <w:color w:val="660E7A"/>
          <w:sz w:val="18"/>
          <w:szCs w:val="18"/>
          <w:lang w:val="en-IN" w:eastAsia="en-IN" w:bidi="mr-IN"/>
        </w:rPr>
        <w:t>android</w:t>
      </w:r>
      <w:r w:rsidRPr="00626D45">
        <w:rPr>
          <w:rFonts w:ascii="Courier New" w:eastAsia="Times New Roman" w:hAnsi="Courier New" w:cs="Courier New"/>
          <w:b/>
          <w:bCs/>
          <w:color w:val="0000FF"/>
          <w:sz w:val="18"/>
          <w:szCs w:val="18"/>
          <w:lang w:val="en-IN" w:eastAsia="en-IN" w:bidi="mr-IN"/>
        </w:rPr>
        <w:t>:ems=</w:t>
      </w:r>
      <w:r w:rsidRPr="00626D45">
        <w:rPr>
          <w:rFonts w:ascii="Courier New" w:eastAsia="Times New Roman" w:hAnsi="Courier New" w:cs="Courier New"/>
          <w:b/>
          <w:bCs/>
          <w:color w:val="008000"/>
          <w:sz w:val="18"/>
          <w:szCs w:val="18"/>
          <w:lang w:val="en-IN" w:eastAsia="en-IN" w:bidi="mr-IN"/>
        </w:rPr>
        <w:t>"10"</w:t>
      </w:r>
      <w:r w:rsidRPr="00626D45">
        <w:rPr>
          <w:rFonts w:ascii="Courier New" w:eastAsia="Times New Roman" w:hAnsi="Courier New" w:cs="Courier New"/>
          <w:b/>
          <w:bCs/>
          <w:color w:val="008000"/>
          <w:sz w:val="18"/>
          <w:szCs w:val="18"/>
          <w:lang w:val="en-IN" w:eastAsia="en-IN" w:bidi="mr-IN"/>
        </w:rPr>
        <w:br/>
      </w:r>
      <w:r w:rsidRPr="00626D45">
        <w:rPr>
          <w:rFonts w:ascii="Courier New" w:eastAsia="Times New Roman" w:hAnsi="Courier New" w:cs="Courier New"/>
          <w:b/>
          <w:bCs/>
          <w:color w:val="660E7A"/>
          <w:sz w:val="18"/>
          <w:szCs w:val="18"/>
          <w:lang w:val="en-IN" w:eastAsia="en-IN" w:bidi="mr-IN"/>
        </w:rPr>
        <w:t>android</w:t>
      </w:r>
      <w:r w:rsidRPr="00626D45">
        <w:rPr>
          <w:rFonts w:ascii="Courier New" w:eastAsia="Times New Roman" w:hAnsi="Courier New" w:cs="Courier New"/>
          <w:b/>
          <w:bCs/>
          <w:color w:val="0000FF"/>
          <w:sz w:val="18"/>
          <w:szCs w:val="18"/>
          <w:lang w:val="en-IN" w:eastAsia="en-IN" w:bidi="mr-IN"/>
        </w:rPr>
        <w:t>:inputType=</w:t>
      </w:r>
      <w:r w:rsidRPr="00626D45">
        <w:rPr>
          <w:rFonts w:ascii="Courier New" w:eastAsia="Times New Roman" w:hAnsi="Courier New" w:cs="Courier New"/>
          <w:b/>
          <w:bCs/>
          <w:color w:val="008000"/>
          <w:sz w:val="18"/>
          <w:szCs w:val="18"/>
          <w:lang w:val="en-IN" w:eastAsia="en-IN" w:bidi="mr-IN"/>
        </w:rPr>
        <w:t>"number"</w:t>
      </w:r>
      <w:r w:rsidRPr="00626D45">
        <w:rPr>
          <w:rFonts w:ascii="Courier New" w:eastAsia="Times New Roman" w:hAnsi="Courier New" w:cs="Courier New"/>
          <w:b/>
          <w:bCs/>
          <w:color w:val="008000"/>
          <w:sz w:val="18"/>
          <w:szCs w:val="18"/>
          <w:lang w:val="en-IN" w:eastAsia="en-IN" w:bidi="mr-IN"/>
        </w:rPr>
        <w:br/>
      </w:r>
      <w:r w:rsidRPr="00626D45">
        <w:rPr>
          <w:rFonts w:ascii="Courier New" w:eastAsia="Times New Roman" w:hAnsi="Courier New" w:cs="Courier New"/>
          <w:b/>
          <w:bCs/>
          <w:color w:val="660E7A"/>
          <w:sz w:val="18"/>
          <w:szCs w:val="18"/>
          <w:lang w:val="en-IN" w:eastAsia="en-IN" w:bidi="mr-IN"/>
        </w:rPr>
        <w:t>android</w:t>
      </w:r>
      <w:r w:rsidRPr="00626D45">
        <w:rPr>
          <w:rFonts w:ascii="Courier New" w:eastAsia="Times New Roman" w:hAnsi="Courier New" w:cs="Courier New"/>
          <w:b/>
          <w:bCs/>
          <w:color w:val="0000FF"/>
          <w:sz w:val="18"/>
          <w:szCs w:val="18"/>
          <w:lang w:val="en-IN" w:eastAsia="en-IN" w:bidi="mr-IN"/>
        </w:rPr>
        <w:t>:hint=</w:t>
      </w:r>
      <w:r w:rsidRPr="00626D45">
        <w:rPr>
          <w:rFonts w:ascii="Courier New" w:eastAsia="Times New Roman" w:hAnsi="Courier New" w:cs="Courier New"/>
          <w:b/>
          <w:bCs/>
          <w:color w:val="008000"/>
          <w:sz w:val="18"/>
          <w:szCs w:val="18"/>
          <w:lang w:val="en-IN" w:eastAsia="en-IN" w:bidi="mr-IN"/>
        </w:rPr>
        <w:t>"enter empid"</w:t>
      </w:r>
      <w:r w:rsidRPr="00626D45">
        <w:rPr>
          <w:rFonts w:ascii="Courier New" w:eastAsia="Times New Roman" w:hAnsi="Courier New" w:cs="Courier New"/>
          <w:b/>
          <w:bCs/>
          <w:color w:val="008000"/>
          <w:sz w:val="18"/>
          <w:szCs w:val="18"/>
          <w:lang w:val="en-IN" w:eastAsia="en-IN" w:bidi="mr-IN"/>
        </w:rPr>
        <w:br/>
      </w:r>
      <w:r w:rsidRPr="00626D45">
        <w:rPr>
          <w:rFonts w:ascii="Courier New" w:eastAsia="Times New Roman" w:hAnsi="Courier New" w:cs="Courier New"/>
          <w:b/>
          <w:bCs/>
          <w:color w:val="660E7A"/>
          <w:sz w:val="18"/>
          <w:szCs w:val="18"/>
          <w:lang w:val="en-IN" w:eastAsia="en-IN" w:bidi="mr-IN"/>
        </w:rPr>
        <w:t>tools</w:t>
      </w:r>
      <w:r w:rsidRPr="00626D45">
        <w:rPr>
          <w:rFonts w:ascii="Courier New" w:eastAsia="Times New Roman" w:hAnsi="Courier New" w:cs="Courier New"/>
          <w:b/>
          <w:bCs/>
          <w:color w:val="0000FF"/>
          <w:sz w:val="18"/>
          <w:szCs w:val="18"/>
          <w:lang w:val="en-IN" w:eastAsia="en-IN" w:bidi="mr-IN"/>
        </w:rPr>
        <w:t>:layout_editor_absoluteX=</w:t>
      </w:r>
      <w:r w:rsidRPr="00626D45">
        <w:rPr>
          <w:rFonts w:ascii="Courier New" w:eastAsia="Times New Roman" w:hAnsi="Courier New" w:cs="Courier New"/>
          <w:b/>
          <w:bCs/>
          <w:color w:val="008000"/>
          <w:sz w:val="18"/>
          <w:szCs w:val="18"/>
          <w:lang w:val="en-IN" w:eastAsia="en-IN" w:bidi="mr-IN"/>
        </w:rPr>
        <w:t>"16dp"</w:t>
      </w:r>
      <w:r w:rsidRPr="00626D45">
        <w:rPr>
          <w:rFonts w:ascii="Courier New" w:eastAsia="Times New Roman" w:hAnsi="Courier New" w:cs="Courier New"/>
          <w:b/>
          <w:bCs/>
          <w:color w:val="008000"/>
          <w:sz w:val="18"/>
          <w:szCs w:val="18"/>
          <w:lang w:val="en-IN" w:eastAsia="en-IN" w:bidi="mr-IN"/>
        </w:rPr>
        <w:br/>
      </w:r>
      <w:r w:rsidRPr="00626D45">
        <w:rPr>
          <w:rFonts w:ascii="Courier New" w:eastAsia="Times New Roman" w:hAnsi="Courier New" w:cs="Courier New"/>
          <w:b/>
          <w:bCs/>
          <w:color w:val="660E7A"/>
          <w:sz w:val="18"/>
          <w:szCs w:val="18"/>
          <w:lang w:val="en-IN" w:eastAsia="en-IN" w:bidi="mr-IN"/>
        </w:rPr>
        <w:t>tools</w:t>
      </w:r>
      <w:r w:rsidRPr="00626D45">
        <w:rPr>
          <w:rFonts w:ascii="Courier New" w:eastAsia="Times New Roman" w:hAnsi="Courier New" w:cs="Courier New"/>
          <w:b/>
          <w:bCs/>
          <w:color w:val="0000FF"/>
          <w:sz w:val="18"/>
          <w:szCs w:val="18"/>
          <w:lang w:val="en-IN" w:eastAsia="en-IN" w:bidi="mr-IN"/>
        </w:rPr>
        <w:t>:layout_editor_absoluteY=</w:t>
      </w:r>
      <w:r w:rsidRPr="00626D45">
        <w:rPr>
          <w:rFonts w:ascii="Courier New" w:eastAsia="Times New Roman" w:hAnsi="Courier New" w:cs="Courier New"/>
          <w:b/>
          <w:bCs/>
          <w:color w:val="008000"/>
          <w:sz w:val="18"/>
          <w:szCs w:val="18"/>
          <w:lang w:val="en-IN" w:eastAsia="en-IN" w:bidi="mr-IN"/>
        </w:rPr>
        <w:t xml:space="preserve">"67dp" </w:t>
      </w:r>
      <w:r w:rsidRPr="00626D45">
        <w:rPr>
          <w:rFonts w:ascii="Courier New" w:eastAsia="Times New Roman" w:hAnsi="Courier New" w:cs="Courier New"/>
          <w:color w:val="000000"/>
          <w:sz w:val="18"/>
          <w:szCs w:val="18"/>
          <w:lang w:val="en-IN" w:eastAsia="en-IN" w:bidi="mr-IN"/>
        </w:rPr>
        <w:t>/&gt;</w:t>
      </w:r>
      <w:r w:rsidRPr="00626D45">
        <w:rPr>
          <w:rFonts w:ascii="Courier New" w:eastAsia="Times New Roman" w:hAnsi="Courier New" w:cs="Courier New"/>
          <w:color w:val="000000"/>
          <w:sz w:val="18"/>
          <w:szCs w:val="18"/>
          <w:lang w:val="en-IN" w:eastAsia="en-IN" w:bidi="mr-IN"/>
        </w:rPr>
        <w:br/>
      </w:r>
      <w:r w:rsidRPr="00626D45">
        <w:rPr>
          <w:rFonts w:ascii="Courier New" w:eastAsia="Times New Roman" w:hAnsi="Courier New" w:cs="Courier New"/>
          <w:color w:val="000000"/>
          <w:sz w:val="18"/>
          <w:szCs w:val="18"/>
          <w:lang w:val="en-IN" w:eastAsia="en-IN" w:bidi="mr-IN"/>
        </w:rPr>
        <w:br/>
      </w:r>
      <w:r w:rsidRPr="00626D45">
        <w:rPr>
          <w:rFonts w:ascii="Courier New" w:eastAsia="Times New Roman" w:hAnsi="Courier New" w:cs="Courier New"/>
          <w:color w:val="000000"/>
          <w:sz w:val="18"/>
          <w:szCs w:val="18"/>
          <w:lang w:val="en-IN" w:eastAsia="en-IN" w:bidi="mr-IN"/>
        </w:rPr>
        <w:br/>
        <w:t>&lt;</w:t>
      </w:r>
      <w:r w:rsidRPr="00626D45">
        <w:rPr>
          <w:rFonts w:ascii="Courier New" w:eastAsia="Times New Roman" w:hAnsi="Courier New" w:cs="Courier New"/>
          <w:b/>
          <w:bCs/>
          <w:color w:val="000080"/>
          <w:sz w:val="18"/>
          <w:szCs w:val="18"/>
          <w:shd w:val="clear" w:color="auto" w:fill="E4E4FF"/>
          <w:lang w:val="en-IN" w:eastAsia="en-IN" w:bidi="mr-IN"/>
        </w:rPr>
        <w:t>EditText</w:t>
      </w:r>
      <w:r w:rsidRPr="00626D45">
        <w:rPr>
          <w:rFonts w:ascii="Courier New" w:eastAsia="Times New Roman" w:hAnsi="Courier New" w:cs="Courier New"/>
          <w:b/>
          <w:bCs/>
          <w:color w:val="000080"/>
          <w:sz w:val="18"/>
          <w:szCs w:val="18"/>
          <w:lang w:val="en-IN" w:eastAsia="en-IN" w:bidi="mr-IN"/>
        </w:rPr>
        <w:br/>
      </w:r>
      <w:r w:rsidRPr="00626D45">
        <w:rPr>
          <w:rFonts w:ascii="Courier New" w:eastAsia="Times New Roman" w:hAnsi="Courier New" w:cs="Courier New"/>
          <w:b/>
          <w:bCs/>
          <w:color w:val="660E7A"/>
          <w:sz w:val="18"/>
          <w:szCs w:val="18"/>
          <w:lang w:val="en-IN" w:eastAsia="en-IN" w:bidi="mr-IN"/>
        </w:rPr>
        <w:t>android</w:t>
      </w:r>
      <w:r w:rsidRPr="00626D45">
        <w:rPr>
          <w:rFonts w:ascii="Courier New" w:eastAsia="Times New Roman" w:hAnsi="Courier New" w:cs="Courier New"/>
          <w:b/>
          <w:bCs/>
          <w:color w:val="0000FF"/>
          <w:sz w:val="18"/>
          <w:szCs w:val="18"/>
          <w:lang w:val="en-IN" w:eastAsia="en-IN" w:bidi="mr-IN"/>
        </w:rPr>
        <w:t>:id=</w:t>
      </w:r>
      <w:r w:rsidRPr="00626D45">
        <w:rPr>
          <w:rFonts w:ascii="Courier New" w:eastAsia="Times New Roman" w:hAnsi="Courier New" w:cs="Courier New"/>
          <w:b/>
          <w:bCs/>
          <w:color w:val="008000"/>
          <w:sz w:val="18"/>
          <w:szCs w:val="18"/>
          <w:lang w:val="en-IN" w:eastAsia="en-IN" w:bidi="mr-IN"/>
        </w:rPr>
        <w:t>"@+id/editText2"</w:t>
      </w:r>
      <w:r w:rsidRPr="00626D45">
        <w:rPr>
          <w:rFonts w:ascii="Courier New" w:eastAsia="Times New Roman" w:hAnsi="Courier New" w:cs="Courier New"/>
          <w:b/>
          <w:bCs/>
          <w:color w:val="008000"/>
          <w:sz w:val="18"/>
          <w:szCs w:val="18"/>
          <w:lang w:val="en-IN" w:eastAsia="en-IN" w:bidi="mr-IN"/>
        </w:rPr>
        <w:br/>
      </w:r>
      <w:r w:rsidRPr="00626D45">
        <w:rPr>
          <w:rFonts w:ascii="Courier New" w:eastAsia="Times New Roman" w:hAnsi="Courier New" w:cs="Courier New"/>
          <w:b/>
          <w:bCs/>
          <w:color w:val="660E7A"/>
          <w:sz w:val="18"/>
          <w:szCs w:val="18"/>
          <w:lang w:val="en-IN" w:eastAsia="en-IN" w:bidi="mr-IN"/>
        </w:rPr>
        <w:lastRenderedPageBreak/>
        <w:t>android</w:t>
      </w:r>
      <w:r w:rsidRPr="00626D45">
        <w:rPr>
          <w:rFonts w:ascii="Courier New" w:eastAsia="Times New Roman" w:hAnsi="Courier New" w:cs="Courier New"/>
          <w:b/>
          <w:bCs/>
          <w:color w:val="0000FF"/>
          <w:sz w:val="18"/>
          <w:szCs w:val="18"/>
          <w:lang w:val="en-IN" w:eastAsia="en-IN" w:bidi="mr-IN"/>
        </w:rPr>
        <w:t>:layout_width=</w:t>
      </w:r>
      <w:r w:rsidRPr="00626D45">
        <w:rPr>
          <w:rFonts w:ascii="Courier New" w:eastAsia="Times New Roman" w:hAnsi="Courier New" w:cs="Courier New"/>
          <w:b/>
          <w:bCs/>
          <w:color w:val="008000"/>
          <w:sz w:val="18"/>
          <w:szCs w:val="18"/>
          <w:lang w:val="en-IN" w:eastAsia="en-IN" w:bidi="mr-IN"/>
        </w:rPr>
        <w:t>"wrap_content"</w:t>
      </w:r>
      <w:r w:rsidRPr="00626D45">
        <w:rPr>
          <w:rFonts w:ascii="Courier New" w:eastAsia="Times New Roman" w:hAnsi="Courier New" w:cs="Courier New"/>
          <w:b/>
          <w:bCs/>
          <w:color w:val="008000"/>
          <w:sz w:val="18"/>
          <w:szCs w:val="18"/>
          <w:lang w:val="en-IN" w:eastAsia="en-IN" w:bidi="mr-IN"/>
        </w:rPr>
        <w:br/>
      </w:r>
      <w:r w:rsidRPr="00626D45">
        <w:rPr>
          <w:rFonts w:ascii="Courier New" w:eastAsia="Times New Roman" w:hAnsi="Courier New" w:cs="Courier New"/>
          <w:b/>
          <w:bCs/>
          <w:color w:val="660E7A"/>
          <w:sz w:val="18"/>
          <w:szCs w:val="18"/>
          <w:lang w:val="en-IN" w:eastAsia="en-IN" w:bidi="mr-IN"/>
        </w:rPr>
        <w:t>android</w:t>
      </w:r>
      <w:r w:rsidRPr="00626D45">
        <w:rPr>
          <w:rFonts w:ascii="Courier New" w:eastAsia="Times New Roman" w:hAnsi="Courier New" w:cs="Courier New"/>
          <w:b/>
          <w:bCs/>
          <w:color w:val="0000FF"/>
          <w:sz w:val="18"/>
          <w:szCs w:val="18"/>
          <w:lang w:val="en-IN" w:eastAsia="en-IN" w:bidi="mr-IN"/>
        </w:rPr>
        <w:t>:layout_height=</w:t>
      </w:r>
      <w:r w:rsidRPr="00626D45">
        <w:rPr>
          <w:rFonts w:ascii="Courier New" w:eastAsia="Times New Roman" w:hAnsi="Courier New" w:cs="Courier New"/>
          <w:b/>
          <w:bCs/>
          <w:color w:val="008000"/>
          <w:sz w:val="18"/>
          <w:szCs w:val="18"/>
          <w:lang w:val="en-IN" w:eastAsia="en-IN" w:bidi="mr-IN"/>
        </w:rPr>
        <w:t>"wrap_content"</w:t>
      </w:r>
      <w:r w:rsidRPr="00626D45">
        <w:rPr>
          <w:rFonts w:ascii="Courier New" w:eastAsia="Times New Roman" w:hAnsi="Courier New" w:cs="Courier New"/>
          <w:b/>
          <w:bCs/>
          <w:color w:val="008000"/>
          <w:sz w:val="18"/>
          <w:szCs w:val="18"/>
          <w:lang w:val="en-IN" w:eastAsia="en-IN" w:bidi="mr-IN"/>
        </w:rPr>
        <w:br/>
      </w:r>
      <w:r w:rsidRPr="00626D45">
        <w:rPr>
          <w:rFonts w:ascii="Courier New" w:eastAsia="Times New Roman" w:hAnsi="Courier New" w:cs="Courier New"/>
          <w:b/>
          <w:bCs/>
          <w:color w:val="660E7A"/>
          <w:sz w:val="18"/>
          <w:szCs w:val="18"/>
          <w:lang w:val="en-IN" w:eastAsia="en-IN" w:bidi="mr-IN"/>
        </w:rPr>
        <w:t>android</w:t>
      </w:r>
      <w:r w:rsidRPr="00626D45">
        <w:rPr>
          <w:rFonts w:ascii="Courier New" w:eastAsia="Times New Roman" w:hAnsi="Courier New" w:cs="Courier New"/>
          <w:b/>
          <w:bCs/>
          <w:color w:val="0000FF"/>
          <w:sz w:val="18"/>
          <w:szCs w:val="18"/>
          <w:lang w:val="en-IN" w:eastAsia="en-IN" w:bidi="mr-IN"/>
        </w:rPr>
        <w:t>:ems=</w:t>
      </w:r>
      <w:r w:rsidRPr="00626D45">
        <w:rPr>
          <w:rFonts w:ascii="Courier New" w:eastAsia="Times New Roman" w:hAnsi="Courier New" w:cs="Courier New"/>
          <w:b/>
          <w:bCs/>
          <w:color w:val="008000"/>
          <w:sz w:val="18"/>
          <w:szCs w:val="18"/>
          <w:lang w:val="en-IN" w:eastAsia="en-IN" w:bidi="mr-IN"/>
        </w:rPr>
        <w:t>"10"</w:t>
      </w:r>
      <w:r w:rsidRPr="00626D45">
        <w:rPr>
          <w:rFonts w:ascii="Courier New" w:eastAsia="Times New Roman" w:hAnsi="Courier New" w:cs="Courier New"/>
          <w:b/>
          <w:bCs/>
          <w:color w:val="008000"/>
          <w:sz w:val="18"/>
          <w:szCs w:val="18"/>
          <w:lang w:val="en-IN" w:eastAsia="en-IN" w:bidi="mr-IN"/>
        </w:rPr>
        <w:br/>
      </w:r>
      <w:r w:rsidRPr="00626D45">
        <w:rPr>
          <w:rFonts w:ascii="Courier New" w:eastAsia="Times New Roman" w:hAnsi="Courier New" w:cs="Courier New"/>
          <w:b/>
          <w:bCs/>
          <w:color w:val="660E7A"/>
          <w:sz w:val="18"/>
          <w:szCs w:val="18"/>
          <w:lang w:val="en-IN" w:eastAsia="en-IN" w:bidi="mr-IN"/>
        </w:rPr>
        <w:t>android</w:t>
      </w:r>
      <w:r w:rsidRPr="00626D45">
        <w:rPr>
          <w:rFonts w:ascii="Courier New" w:eastAsia="Times New Roman" w:hAnsi="Courier New" w:cs="Courier New"/>
          <w:b/>
          <w:bCs/>
          <w:color w:val="0000FF"/>
          <w:sz w:val="18"/>
          <w:szCs w:val="18"/>
          <w:lang w:val="en-IN" w:eastAsia="en-IN" w:bidi="mr-IN"/>
        </w:rPr>
        <w:t>:inputType=</w:t>
      </w:r>
      <w:r w:rsidRPr="00626D45">
        <w:rPr>
          <w:rFonts w:ascii="Courier New" w:eastAsia="Times New Roman" w:hAnsi="Courier New" w:cs="Courier New"/>
          <w:b/>
          <w:bCs/>
          <w:color w:val="008000"/>
          <w:sz w:val="18"/>
          <w:szCs w:val="18"/>
          <w:lang w:val="en-IN" w:eastAsia="en-IN" w:bidi="mr-IN"/>
        </w:rPr>
        <w:t>"textPersonName"</w:t>
      </w:r>
      <w:r w:rsidRPr="00626D45">
        <w:rPr>
          <w:rFonts w:ascii="Courier New" w:eastAsia="Times New Roman" w:hAnsi="Courier New" w:cs="Courier New"/>
          <w:b/>
          <w:bCs/>
          <w:color w:val="008000"/>
          <w:sz w:val="18"/>
          <w:szCs w:val="18"/>
          <w:lang w:val="en-IN" w:eastAsia="en-IN" w:bidi="mr-IN"/>
        </w:rPr>
        <w:br/>
      </w:r>
      <w:r w:rsidRPr="00626D45">
        <w:rPr>
          <w:rFonts w:ascii="Courier New" w:eastAsia="Times New Roman" w:hAnsi="Courier New" w:cs="Courier New"/>
          <w:b/>
          <w:bCs/>
          <w:color w:val="660E7A"/>
          <w:sz w:val="18"/>
          <w:szCs w:val="18"/>
          <w:lang w:val="en-IN" w:eastAsia="en-IN" w:bidi="mr-IN"/>
        </w:rPr>
        <w:t>android</w:t>
      </w:r>
      <w:r w:rsidRPr="00626D45">
        <w:rPr>
          <w:rFonts w:ascii="Courier New" w:eastAsia="Times New Roman" w:hAnsi="Courier New" w:cs="Courier New"/>
          <w:b/>
          <w:bCs/>
          <w:color w:val="0000FF"/>
          <w:sz w:val="18"/>
          <w:szCs w:val="18"/>
          <w:lang w:val="en-IN" w:eastAsia="en-IN" w:bidi="mr-IN"/>
        </w:rPr>
        <w:t>:hint=</w:t>
      </w:r>
      <w:r w:rsidRPr="00626D45">
        <w:rPr>
          <w:rFonts w:ascii="Courier New" w:eastAsia="Times New Roman" w:hAnsi="Courier New" w:cs="Courier New"/>
          <w:b/>
          <w:bCs/>
          <w:color w:val="008000"/>
          <w:sz w:val="18"/>
          <w:szCs w:val="18"/>
          <w:lang w:val="en-IN" w:eastAsia="en-IN" w:bidi="mr-IN"/>
        </w:rPr>
        <w:t>"enter name"</w:t>
      </w:r>
      <w:r w:rsidRPr="00626D45">
        <w:rPr>
          <w:rFonts w:ascii="Courier New" w:eastAsia="Times New Roman" w:hAnsi="Courier New" w:cs="Courier New"/>
          <w:b/>
          <w:bCs/>
          <w:color w:val="008000"/>
          <w:sz w:val="18"/>
          <w:szCs w:val="18"/>
          <w:lang w:val="en-IN" w:eastAsia="en-IN" w:bidi="mr-IN"/>
        </w:rPr>
        <w:br/>
      </w:r>
      <w:r w:rsidRPr="00626D45">
        <w:rPr>
          <w:rFonts w:ascii="Courier New" w:eastAsia="Times New Roman" w:hAnsi="Courier New" w:cs="Courier New"/>
          <w:b/>
          <w:bCs/>
          <w:color w:val="660E7A"/>
          <w:sz w:val="18"/>
          <w:szCs w:val="18"/>
          <w:lang w:val="en-IN" w:eastAsia="en-IN" w:bidi="mr-IN"/>
        </w:rPr>
        <w:t>tools</w:t>
      </w:r>
      <w:r w:rsidRPr="00626D45">
        <w:rPr>
          <w:rFonts w:ascii="Courier New" w:eastAsia="Times New Roman" w:hAnsi="Courier New" w:cs="Courier New"/>
          <w:b/>
          <w:bCs/>
          <w:color w:val="0000FF"/>
          <w:sz w:val="18"/>
          <w:szCs w:val="18"/>
          <w:lang w:val="en-IN" w:eastAsia="en-IN" w:bidi="mr-IN"/>
        </w:rPr>
        <w:t>:layout_editor_absoluteX=</w:t>
      </w:r>
      <w:r w:rsidRPr="00626D45">
        <w:rPr>
          <w:rFonts w:ascii="Courier New" w:eastAsia="Times New Roman" w:hAnsi="Courier New" w:cs="Courier New"/>
          <w:b/>
          <w:bCs/>
          <w:color w:val="008000"/>
          <w:sz w:val="18"/>
          <w:szCs w:val="18"/>
          <w:lang w:val="en-IN" w:eastAsia="en-IN" w:bidi="mr-IN"/>
        </w:rPr>
        <w:t>"16dp"</w:t>
      </w:r>
      <w:r w:rsidRPr="00626D45">
        <w:rPr>
          <w:rFonts w:ascii="Courier New" w:eastAsia="Times New Roman" w:hAnsi="Courier New" w:cs="Courier New"/>
          <w:b/>
          <w:bCs/>
          <w:color w:val="008000"/>
          <w:sz w:val="18"/>
          <w:szCs w:val="18"/>
          <w:lang w:val="en-IN" w:eastAsia="en-IN" w:bidi="mr-IN"/>
        </w:rPr>
        <w:br/>
      </w:r>
      <w:r w:rsidRPr="00626D45">
        <w:rPr>
          <w:rFonts w:ascii="Courier New" w:eastAsia="Times New Roman" w:hAnsi="Courier New" w:cs="Courier New"/>
          <w:b/>
          <w:bCs/>
          <w:color w:val="660E7A"/>
          <w:sz w:val="18"/>
          <w:szCs w:val="18"/>
          <w:lang w:val="en-IN" w:eastAsia="en-IN" w:bidi="mr-IN"/>
        </w:rPr>
        <w:t>tools</w:t>
      </w:r>
      <w:r w:rsidRPr="00626D45">
        <w:rPr>
          <w:rFonts w:ascii="Courier New" w:eastAsia="Times New Roman" w:hAnsi="Courier New" w:cs="Courier New"/>
          <w:b/>
          <w:bCs/>
          <w:color w:val="0000FF"/>
          <w:sz w:val="18"/>
          <w:szCs w:val="18"/>
          <w:lang w:val="en-IN" w:eastAsia="en-IN" w:bidi="mr-IN"/>
        </w:rPr>
        <w:t>:layout_editor_absoluteY=</w:t>
      </w:r>
      <w:r w:rsidRPr="00626D45">
        <w:rPr>
          <w:rFonts w:ascii="Courier New" w:eastAsia="Times New Roman" w:hAnsi="Courier New" w:cs="Courier New"/>
          <w:b/>
          <w:bCs/>
          <w:color w:val="008000"/>
          <w:sz w:val="18"/>
          <w:szCs w:val="18"/>
          <w:lang w:val="en-IN" w:eastAsia="en-IN" w:bidi="mr-IN"/>
        </w:rPr>
        <w:t>"141dp"</w:t>
      </w:r>
      <w:r w:rsidRPr="00626D45">
        <w:rPr>
          <w:rFonts w:ascii="Courier New" w:eastAsia="Times New Roman" w:hAnsi="Courier New" w:cs="Courier New"/>
          <w:b/>
          <w:bCs/>
          <w:color w:val="008000"/>
          <w:sz w:val="18"/>
          <w:szCs w:val="18"/>
          <w:lang w:val="en-IN" w:eastAsia="en-IN" w:bidi="mr-IN"/>
        </w:rPr>
        <w:br/>
      </w:r>
      <w:r w:rsidRPr="00626D45">
        <w:rPr>
          <w:rFonts w:ascii="Courier New" w:eastAsia="Times New Roman" w:hAnsi="Courier New" w:cs="Courier New"/>
          <w:b/>
          <w:bCs/>
          <w:color w:val="660E7A"/>
          <w:sz w:val="18"/>
          <w:szCs w:val="18"/>
          <w:lang w:val="en-IN" w:eastAsia="en-IN" w:bidi="mr-IN"/>
        </w:rPr>
        <w:t>android</w:t>
      </w:r>
      <w:r w:rsidRPr="00626D45">
        <w:rPr>
          <w:rFonts w:ascii="Courier New" w:eastAsia="Times New Roman" w:hAnsi="Courier New" w:cs="Courier New"/>
          <w:b/>
          <w:bCs/>
          <w:color w:val="0000FF"/>
          <w:sz w:val="18"/>
          <w:szCs w:val="18"/>
          <w:lang w:val="en-IN" w:eastAsia="en-IN" w:bidi="mr-IN"/>
        </w:rPr>
        <w:t>:layout_below=</w:t>
      </w:r>
      <w:r w:rsidRPr="00626D45">
        <w:rPr>
          <w:rFonts w:ascii="Courier New" w:eastAsia="Times New Roman" w:hAnsi="Courier New" w:cs="Courier New"/>
          <w:b/>
          <w:bCs/>
          <w:color w:val="008000"/>
          <w:sz w:val="18"/>
          <w:szCs w:val="18"/>
          <w:lang w:val="en-IN" w:eastAsia="en-IN" w:bidi="mr-IN"/>
        </w:rPr>
        <w:t>"@+id/editText"</w:t>
      </w:r>
      <w:r w:rsidRPr="00626D45">
        <w:rPr>
          <w:rFonts w:ascii="Courier New" w:eastAsia="Times New Roman" w:hAnsi="Courier New" w:cs="Courier New"/>
          <w:b/>
          <w:bCs/>
          <w:color w:val="008000"/>
          <w:sz w:val="18"/>
          <w:szCs w:val="18"/>
          <w:lang w:val="en-IN" w:eastAsia="en-IN" w:bidi="mr-IN"/>
        </w:rPr>
        <w:br/>
      </w:r>
      <w:r w:rsidRPr="00626D45">
        <w:rPr>
          <w:rFonts w:ascii="Courier New" w:eastAsia="Times New Roman" w:hAnsi="Courier New" w:cs="Courier New"/>
          <w:b/>
          <w:bCs/>
          <w:color w:val="660E7A"/>
          <w:sz w:val="18"/>
          <w:szCs w:val="18"/>
          <w:lang w:val="en-IN" w:eastAsia="en-IN" w:bidi="mr-IN"/>
        </w:rPr>
        <w:t>android</w:t>
      </w:r>
      <w:r w:rsidRPr="00626D45">
        <w:rPr>
          <w:rFonts w:ascii="Courier New" w:eastAsia="Times New Roman" w:hAnsi="Courier New" w:cs="Courier New"/>
          <w:b/>
          <w:bCs/>
          <w:color w:val="0000FF"/>
          <w:sz w:val="18"/>
          <w:szCs w:val="18"/>
          <w:lang w:val="en-IN" w:eastAsia="en-IN" w:bidi="mr-IN"/>
        </w:rPr>
        <w:t>:layout_alignParentStart=</w:t>
      </w:r>
      <w:r w:rsidRPr="00626D45">
        <w:rPr>
          <w:rFonts w:ascii="Courier New" w:eastAsia="Times New Roman" w:hAnsi="Courier New" w:cs="Courier New"/>
          <w:b/>
          <w:bCs/>
          <w:color w:val="008000"/>
          <w:sz w:val="18"/>
          <w:szCs w:val="18"/>
          <w:lang w:val="en-IN" w:eastAsia="en-IN" w:bidi="mr-IN"/>
        </w:rPr>
        <w:t>"true"</w:t>
      </w:r>
      <w:r w:rsidRPr="00626D45">
        <w:rPr>
          <w:rFonts w:ascii="Courier New" w:eastAsia="Times New Roman" w:hAnsi="Courier New" w:cs="Courier New"/>
          <w:b/>
          <w:bCs/>
          <w:color w:val="008000"/>
          <w:sz w:val="18"/>
          <w:szCs w:val="18"/>
          <w:lang w:val="en-IN" w:eastAsia="en-IN" w:bidi="mr-IN"/>
        </w:rPr>
        <w:br/>
      </w:r>
      <w:r w:rsidRPr="00626D45">
        <w:rPr>
          <w:rFonts w:ascii="Courier New" w:eastAsia="Times New Roman" w:hAnsi="Courier New" w:cs="Courier New"/>
          <w:b/>
          <w:bCs/>
          <w:color w:val="660E7A"/>
          <w:sz w:val="18"/>
          <w:szCs w:val="18"/>
          <w:lang w:val="en-IN" w:eastAsia="en-IN" w:bidi="mr-IN"/>
        </w:rPr>
        <w:t>android</w:t>
      </w:r>
      <w:r w:rsidRPr="00626D45">
        <w:rPr>
          <w:rFonts w:ascii="Courier New" w:eastAsia="Times New Roman" w:hAnsi="Courier New" w:cs="Courier New"/>
          <w:b/>
          <w:bCs/>
          <w:color w:val="0000FF"/>
          <w:sz w:val="18"/>
          <w:szCs w:val="18"/>
          <w:lang w:val="en-IN" w:eastAsia="en-IN" w:bidi="mr-IN"/>
        </w:rPr>
        <w:t>:layout_marginTop=</w:t>
      </w:r>
      <w:r w:rsidRPr="00626D45">
        <w:rPr>
          <w:rFonts w:ascii="Courier New" w:eastAsia="Times New Roman" w:hAnsi="Courier New" w:cs="Courier New"/>
          <w:b/>
          <w:bCs/>
          <w:color w:val="008000"/>
          <w:sz w:val="18"/>
          <w:szCs w:val="18"/>
          <w:lang w:val="en-IN" w:eastAsia="en-IN" w:bidi="mr-IN"/>
        </w:rPr>
        <w:t xml:space="preserve">"44dp" </w:t>
      </w:r>
      <w:r w:rsidRPr="00626D45">
        <w:rPr>
          <w:rFonts w:ascii="Courier New" w:eastAsia="Times New Roman" w:hAnsi="Courier New" w:cs="Courier New"/>
          <w:color w:val="000000"/>
          <w:sz w:val="18"/>
          <w:szCs w:val="18"/>
          <w:lang w:val="en-IN" w:eastAsia="en-IN" w:bidi="mr-IN"/>
        </w:rPr>
        <w:t>/&gt;</w:t>
      </w:r>
      <w:r w:rsidRPr="00626D45">
        <w:rPr>
          <w:rFonts w:ascii="Courier New" w:eastAsia="Times New Roman" w:hAnsi="Courier New" w:cs="Courier New"/>
          <w:color w:val="000000"/>
          <w:sz w:val="18"/>
          <w:szCs w:val="18"/>
          <w:lang w:val="en-IN" w:eastAsia="en-IN" w:bidi="mr-IN"/>
        </w:rPr>
        <w:br/>
      </w:r>
      <w:r w:rsidRPr="00626D45">
        <w:rPr>
          <w:rFonts w:ascii="Courier New" w:eastAsia="Times New Roman" w:hAnsi="Courier New" w:cs="Courier New"/>
          <w:color w:val="000000"/>
          <w:sz w:val="18"/>
          <w:szCs w:val="18"/>
          <w:lang w:val="en-IN" w:eastAsia="en-IN" w:bidi="mr-IN"/>
        </w:rPr>
        <w:br/>
        <w:t>&lt;</w:t>
      </w:r>
      <w:r w:rsidRPr="00626D45">
        <w:rPr>
          <w:rFonts w:ascii="Courier New" w:eastAsia="Times New Roman" w:hAnsi="Courier New" w:cs="Courier New"/>
          <w:b/>
          <w:bCs/>
          <w:color w:val="000080"/>
          <w:sz w:val="18"/>
          <w:szCs w:val="18"/>
          <w:shd w:val="clear" w:color="auto" w:fill="E4E4FF"/>
          <w:lang w:val="en-IN" w:eastAsia="en-IN" w:bidi="mr-IN"/>
        </w:rPr>
        <w:t>EditText</w:t>
      </w:r>
      <w:r w:rsidRPr="00626D45">
        <w:rPr>
          <w:rFonts w:ascii="Courier New" w:eastAsia="Times New Roman" w:hAnsi="Courier New" w:cs="Courier New"/>
          <w:b/>
          <w:bCs/>
          <w:color w:val="000080"/>
          <w:sz w:val="18"/>
          <w:szCs w:val="18"/>
          <w:lang w:val="en-IN" w:eastAsia="en-IN" w:bidi="mr-IN"/>
        </w:rPr>
        <w:br/>
      </w:r>
      <w:r w:rsidRPr="00626D45">
        <w:rPr>
          <w:rFonts w:ascii="Courier New" w:eastAsia="Times New Roman" w:hAnsi="Courier New" w:cs="Courier New"/>
          <w:b/>
          <w:bCs/>
          <w:color w:val="660E7A"/>
          <w:sz w:val="18"/>
          <w:szCs w:val="18"/>
          <w:lang w:val="en-IN" w:eastAsia="en-IN" w:bidi="mr-IN"/>
        </w:rPr>
        <w:t>android</w:t>
      </w:r>
      <w:r w:rsidRPr="00626D45">
        <w:rPr>
          <w:rFonts w:ascii="Courier New" w:eastAsia="Times New Roman" w:hAnsi="Courier New" w:cs="Courier New"/>
          <w:b/>
          <w:bCs/>
          <w:color w:val="0000FF"/>
          <w:sz w:val="18"/>
          <w:szCs w:val="18"/>
          <w:lang w:val="en-IN" w:eastAsia="en-IN" w:bidi="mr-IN"/>
        </w:rPr>
        <w:t>:id=</w:t>
      </w:r>
      <w:r w:rsidRPr="00626D45">
        <w:rPr>
          <w:rFonts w:ascii="Courier New" w:eastAsia="Times New Roman" w:hAnsi="Courier New" w:cs="Courier New"/>
          <w:b/>
          <w:bCs/>
          <w:color w:val="008000"/>
          <w:sz w:val="18"/>
          <w:szCs w:val="18"/>
          <w:lang w:val="en-IN" w:eastAsia="en-IN" w:bidi="mr-IN"/>
        </w:rPr>
        <w:t>"@+id/editText3"</w:t>
      </w:r>
      <w:r w:rsidRPr="00626D45">
        <w:rPr>
          <w:rFonts w:ascii="Courier New" w:eastAsia="Times New Roman" w:hAnsi="Courier New" w:cs="Courier New"/>
          <w:b/>
          <w:bCs/>
          <w:color w:val="008000"/>
          <w:sz w:val="18"/>
          <w:szCs w:val="18"/>
          <w:lang w:val="en-IN" w:eastAsia="en-IN" w:bidi="mr-IN"/>
        </w:rPr>
        <w:br/>
      </w:r>
      <w:r w:rsidRPr="00626D45">
        <w:rPr>
          <w:rFonts w:ascii="Courier New" w:eastAsia="Times New Roman" w:hAnsi="Courier New" w:cs="Courier New"/>
          <w:b/>
          <w:bCs/>
          <w:color w:val="660E7A"/>
          <w:sz w:val="18"/>
          <w:szCs w:val="18"/>
          <w:lang w:val="en-IN" w:eastAsia="en-IN" w:bidi="mr-IN"/>
        </w:rPr>
        <w:t>android</w:t>
      </w:r>
      <w:r w:rsidRPr="00626D45">
        <w:rPr>
          <w:rFonts w:ascii="Courier New" w:eastAsia="Times New Roman" w:hAnsi="Courier New" w:cs="Courier New"/>
          <w:b/>
          <w:bCs/>
          <w:color w:val="0000FF"/>
          <w:sz w:val="18"/>
          <w:szCs w:val="18"/>
          <w:lang w:val="en-IN" w:eastAsia="en-IN" w:bidi="mr-IN"/>
        </w:rPr>
        <w:t>:layout_width=</w:t>
      </w:r>
      <w:r w:rsidRPr="00626D45">
        <w:rPr>
          <w:rFonts w:ascii="Courier New" w:eastAsia="Times New Roman" w:hAnsi="Courier New" w:cs="Courier New"/>
          <w:b/>
          <w:bCs/>
          <w:color w:val="008000"/>
          <w:sz w:val="18"/>
          <w:szCs w:val="18"/>
          <w:lang w:val="en-IN" w:eastAsia="en-IN" w:bidi="mr-IN"/>
        </w:rPr>
        <w:t>"wrap_content"</w:t>
      </w:r>
      <w:r w:rsidRPr="00626D45">
        <w:rPr>
          <w:rFonts w:ascii="Courier New" w:eastAsia="Times New Roman" w:hAnsi="Courier New" w:cs="Courier New"/>
          <w:b/>
          <w:bCs/>
          <w:color w:val="008000"/>
          <w:sz w:val="18"/>
          <w:szCs w:val="18"/>
          <w:lang w:val="en-IN" w:eastAsia="en-IN" w:bidi="mr-IN"/>
        </w:rPr>
        <w:br/>
      </w:r>
      <w:r w:rsidRPr="00626D45">
        <w:rPr>
          <w:rFonts w:ascii="Courier New" w:eastAsia="Times New Roman" w:hAnsi="Courier New" w:cs="Courier New"/>
          <w:b/>
          <w:bCs/>
          <w:color w:val="660E7A"/>
          <w:sz w:val="18"/>
          <w:szCs w:val="18"/>
          <w:lang w:val="en-IN" w:eastAsia="en-IN" w:bidi="mr-IN"/>
        </w:rPr>
        <w:t>android</w:t>
      </w:r>
      <w:r w:rsidRPr="00626D45">
        <w:rPr>
          <w:rFonts w:ascii="Courier New" w:eastAsia="Times New Roman" w:hAnsi="Courier New" w:cs="Courier New"/>
          <w:b/>
          <w:bCs/>
          <w:color w:val="0000FF"/>
          <w:sz w:val="18"/>
          <w:szCs w:val="18"/>
          <w:lang w:val="en-IN" w:eastAsia="en-IN" w:bidi="mr-IN"/>
        </w:rPr>
        <w:t>:layout_height=</w:t>
      </w:r>
      <w:r w:rsidRPr="00626D45">
        <w:rPr>
          <w:rFonts w:ascii="Courier New" w:eastAsia="Times New Roman" w:hAnsi="Courier New" w:cs="Courier New"/>
          <w:b/>
          <w:bCs/>
          <w:color w:val="008000"/>
          <w:sz w:val="18"/>
          <w:szCs w:val="18"/>
          <w:lang w:val="en-IN" w:eastAsia="en-IN" w:bidi="mr-IN"/>
        </w:rPr>
        <w:t>"wrap_content"</w:t>
      </w:r>
      <w:r w:rsidRPr="00626D45">
        <w:rPr>
          <w:rFonts w:ascii="Courier New" w:eastAsia="Times New Roman" w:hAnsi="Courier New" w:cs="Courier New"/>
          <w:b/>
          <w:bCs/>
          <w:color w:val="008000"/>
          <w:sz w:val="18"/>
          <w:szCs w:val="18"/>
          <w:lang w:val="en-IN" w:eastAsia="en-IN" w:bidi="mr-IN"/>
        </w:rPr>
        <w:br/>
      </w:r>
      <w:r w:rsidRPr="00626D45">
        <w:rPr>
          <w:rFonts w:ascii="Courier New" w:eastAsia="Times New Roman" w:hAnsi="Courier New" w:cs="Courier New"/>
          <w:b/>
          <w:bCs/>
          <w:color w:val="660E7A"/>
          <w:sz w:val="18"/>
          <w:szCs w:val="18"/>
          <w:lang w:val="en-IN" w:eastAsia="en-IN" w:bidi="mr-IN"/>
        </w:rPr>
        <w:t>android</w:t>
      </w:r>
      <w:r w:rsidRPr="00626D45">
        <w:rPr>
          <w:rFonts w:ascii="Courier New" w:eastAsia="Times New Roman" w:hAnsi="Courier New" w:cs="Courier New"/>
          <w:b/>
          <w:bCs/>
          <w:color w:val="0000FF"/>
          <w:sz w:val="18"/>
          <w:szCs w:val="18"/>
          <w:lang w:val="en-IN" w:eastAsia="en-IN" w:bidi="mr-IN"/>
        </w:rPr>
        <w:t>:layout_marginTop=</w:t>
      </w:r>
      <w:r w:rsidRPr="00626D45">
        <w:rPr>
          <w:rFonts w:ascii="Courier New" w:eastAsia="Times New Roman" w:hAnsi="Courier New" w:cs="Courier New"/>
          <w:b/>
          <w:bCs/>
          <w:color w:val="008000"/>
          <w:sz w:val="18"/>
          <w:szCs w:val="18"/>
          <w:lang w:val="en-IN" w:eastAsia="en-IN" w:bidi="mr-IN"/>
        </w:rPr>
        <w:t>"56dp"</w:t>
      </w:r>
      <w:r w:rsidRPr="00626D45">
        <w:rPr>
          <w:rFonts w:ascii="Courier New" w:eastAsia="Times New Roman" w:hAnsi="Courier New" w:cs="Courier New"/>
          <w:b/>
          <w:bCs/>
          <w:color w:val="008000"/>
          <w:sz w:val="18"/>
          <w:szCs w:val="18"/>
          <w:lang w:val="en-IN" w:eastAsia="en-IN" w:bidi="mr-IN"/>
        </w:rPr>
        <w:br/>
      </w:r>
      <w:r w:rsidRPr="00626D45">
        <w:rPr>
          <w:rFonts w:ascii="Courier New" w:eastAsia="Times New Roman" w:hAnsi="Courier New" w:cs="Courier New"/>
          <w:b/>
          <w:bCs/>
          <w:color w:val="660E7A"/>
          <w:sz w:val="18"/>
          <w:szCs w:val="18"/>
          <w:lang w:val="en-IN" w:eastAsia="en-IN" w:bidi="mr-IN"/>
        </w:rPr>
        <w:t>android</w:t>
      </w:r>
      <w:r w:rsidRPr="00626D45">
        <w:rPr>
          <w:rFonts w:ascii="Courier New" w:eastAsia="Times New Roman" w:hAnsi="Courier New" w:cs="Courier New"/>
          <w:b/>
          <w:bCs/>
          <w:color w:val="0000FF"/>
          <w:sz w:val="18"/>
          <w:szCs w:val="18"/>
          <w:lang w:val="en-IN" w:eastAsia="en-IN" w:bidi="mr-IN"/>
        </w:rPr>
        <w:t>:ems=</w:t>
      </w:r>
      <w:r w:rsidRPr="00626D45">
        <w:rPr>
          <w:rFonts w:ascii="Courier New" w:eastAsia="Times New Roman" w:hAnsi="Courier New" w:cs="Courier New"/>
          <w:b/>
          <w:bCs/>
          <w:color w:val="008000"/>
          <w:sz w:val="18"/>
          <w:szCs w:val="18"/>
          <w:lang w:val="en-IN" w:eastAsia="en-IN" w:bidi="mr-IN"/>
        </w:rPr>
        <w:t>"10"</w:t>
      </w:r>
      <w:r w:rsidRPr="00626D45">
        <w:rPr>
          <w:rFonts w:ascii="Courier New" w:eastAsia="Times New Roman" w:hAnsi="Courier New" w:cs="Courier New"/>
          <w:b/>
          <w:bCs/>
          <w:color w:val="008000"/>
          <w:sz w:val="18"/>
          <w:szCs w:val="18"/>
          <w:lang w:val="en-IN" w:eastAsia="en-IN" w:bidi="mr-IN"/>
        </w:rPr>
        <w:br/>
      </w:r>
      <w:r w:rsidRPr="00626D45">
        <w:rPr>
          <w:rFonts w:ascii="Courier New" w:eastAsia="Times New Roman" w:hAnsi="Courier New" w:cs="Courier New"/>
          <w:b/>
          <w:bCs/>
          <w:color w:val="660E7A"/>
          <w:sz w:val="18"/>
          <w:szCs w:val="18"/>
          <w:lang w:val="en-IN" w:eastAsia="en-IN" w:bidi="mr-IN"/>
        </w:rPr>
        <w:t>android</w:t>
      </w:r>
      <w:r w:rsidRPr="00626D45">
        <w:rPr>
          <w:rFonts w:ascii="Courier New" w:eastAsia="Times New Roman" w:hAnsi="Courier New" w:cs="Courier New"/>
          <w:b/>
          <w:bCs/>
          <w:color w:val="0000FF"/>
          <w:sz w:val="18"/>
          <w:szCs w:val="18"/>
          <w:lang w:val="en-IN" w:eastAsia="en-IN" w:bidi="mr-IN"/>
        </w:rPr>
        <w:t>:inputType=</w:t>
      </w:r>
      <w:r w:rsidRPr="00626D45">
        <w:rPr>
          <w:rFonts w:ascii="Courier New" w:eastAsia="Times New Roman" w:hAnsi="Courier New" w:cs="Courier New"/>
          <w:b/>
          <w:bCs/>
          <w:color w:val="008000"/>
          <w:sz w:val="18"/>
          <w:szCs w:val="18"/>
          <w:lang w:val="en-IN" w:eastAsia="en-IN" w:bidi="mr-IN"/>
        </w:rPr>
        <w:t>"number"</w:t>
      </w:r>
      <w:r w:rsidRPr="00626D45">
        <w:rPr>
          <w:rFonts w:ascii="Courier New" w:eastAsia="Times New Roman" w:hAnsi="Courier New" w:cs="Courier New"/>
          <w:b/>
          <w:bCs/>
          <w:color w:val="008000"/>
          <w:sz w:val="18"/>
          <w:szCs w:val="18"/>
          <w:lang w:val="en-IN" w:eastAsia="en-IN" w:bidi="mr-IN"/>
        </w:rPr>
        <w:br/>
      </w:r>
      <w:r w:rsidRPr="00626D45">
        <w:rPr>
          <w:rFonts w:ascii="Courier New" w:eastAsia="Times New Roman" w:hAnsi="Courier New" w:cs="Courier New"/>
          <w:b/>
          <w:bCs/>
          <w:color w:val="660E7A"/>
          <w:sz w:val="18"/>
          <w:szCs w:val="18"/>
          <w:lang w:val="en-IN" w:eastAsia="en-IN" w:bidi="mr-IN"/>
        </w:rPr>
        <w:t>android</w:t>
      </w:r>
      <w:r w:rsidRPr="00626D45">
        <w:rPr>
          <w:rFonts w:ascii="Courier New" w:eastAsia="Times New Roman" w:hAnsi="Courier New" w:cs="Courier New"/>
          <w:b/>
          <w:bCs/>
          <w:color w:val="0000FF"/>
          <w:sz w:val="18"/>
          <w:szCs w:val="18"/>
          <w:lang w:val="en-IN" w:eastAsia="en-IN" w:bidi="mr-IN"/>
        </w:rPr>
        <w:t>:hint=</w:t>
      </w:r>
      <w:r w:rsidRPr="00626D45">
        <w:rPr>
          <w:rFonts w:ascii="Courier New" w:eastAsia="Times New Roman" w:hAnsi="Courier New" w:cs="Courier New"/>
          <w:b/>
          <w:bCs/>
          <w:color w:val="008000"/>
          <w:sz w:val="18"/>
          <w:szCs w:val="18"/>
          <w:lang w:val="en-IN" w:eastAsia="en-IN" w:bidi="mr-IN"/>
        </w:rPr>
        <w:t>"enter salary "</w:t>
      </w:r>
      <w:r w:rsidRPr="00626D45">
        <w:rPr>
          <w:rFonts w:ascii="Courier New" w:eastAsia="Times New Roman" w:hAnsi="Courier New" w:cs="Courier New"/>
          <w:b/>
          <w:bCs/>
          <w:color w:val="008000"/>
          <w:sz w:val="18"/>
          <w:szCs w:val="18"/>
          <w:lang w:val="en-IN" w:eastAsia="en-IN" w:bidi="mr-IN"/>
        </w:rPr>
        <w:br/>
      </w:r>
      <w:r w:rsidRPr="00626D45">
        <w:rPr>
          <w:rFonts w:ascii="Courier New" w:eastAsia="Times New Roman" w:hAnsi="Courier New" w:cs="Courier New"/>
          <w:b/>
          <w:bCs/>
          <w:color w:val="660E7A"/>
          <w:sz w:val="18"/>
          <w:szCs w:val="18"/>
          <w:lang w:val="en-IN" w:eastAsia="en-IN" w:bidi="mr-IN"/>
        </w:rPr>
        <w:t>android</w:t>
      </w:r>
      <w:r w:rsidRPr="00626D45">
        <w:rPr>
          <w:rFonts w:ascii="Courier New" w:eastAsia="Times New Roman" w:hAnsi="Courier New" w:cs="Courier New"/>
          <w:b/>
          <w:bCs/>
          <w:color w:val="0000FF"/>
          <w:sz w:val="18"/>
          <w:szCs w:val="18"/>
          <w:lang w:val="en-IN" w:eastAsia="en-IN" w:bidi="mr-IN"/>
        </w:rPr>
        <w:t>:layout_below=</w:t>
      </w:r>
      <w:r w:rsidRPr="00626D45">
        <w:rPr>
          <w:rFonts w:ascii="Courier New" w:eastAsia="Times New Roman" w:hAnsi="Courier New" w:cs="Courier New"/>
          <w:b/>
          <w:bCs/>
          <w:color w:val="008000"/>
          <w:sz w:val="18"/>
          <w:szCs w:val="18"/>
          <w:lang w:val="en-IN" w:eastAsia="en-IN" w:bidi="mr-IN"/>
        </w:rPr>
        <w:t>"@+id/editText2"</w:t>
      </w:r>
      <w:r w:rsidRPr="00626D45">
        <w:rPr>
          <w:rFonts w:ascii="Courier New" w:eastAsia="Times New Roman" w:hAnsi="Courier New" w:cs="Courier New"/>
          <w:b/>
          <w:bCs/>
          <w:color w:val="008000"/>
          <w:sz w:val="18"/>
          <w:szCs w:val="18"/>
          <w:lang w:val="en-IN" w:eastAsia="en-IN" w:bidi="mr-IN"/>
        </w:rPr>
        <w:br/>
      </w:r>
      <w:r w:rsidRPr="00626D45">
        <w:rPr>
          <w:rFonts w:ascii="Courier New" w:eastAsia="Times New Roman" w:hAnsi="Courier New" w:cs="Courier New"/>
          <w:b/>
          <w:bCs/>
          <w:color w:val="660E7A"/>
          <w:sz w:val="18"/>
          <w:szCs w:val="18"/>
          <w:lang w:val="en-IN" w:eastAsia="en-IN" w:bidi="mr-IN"/>
        </w:rPr>
        <w:t>android</w:t>
      </w:r>
      <w:r w:rsidRPr="00626D45">
        <w:rPr>
          <w:rFonts w:ascii="Courier New" w:eastAsia="Times New Roman" w:hAnsi="Courier New" w:cs="Courier New"/>
          <w:b/>
          <w:bCs/>
          <w:color w:val="0000FF"/>
          <w:sz w:val="18"/>
          <w:szCs w:val="18"/>
          <w:lang w:val="en-IN" w:eastAsia="en-IN" w:bidi="mr-IN"/>
        </w:rPr>
        <w:t>:layout_alignEnd=</w:t>
      </w:r>
      <w:r w:rsidRPr="00626D45">
        <w:rPr>
          <w:rFonts w:ascii="Courier New" w:eastAsia="Times New Roman" w:hAnsi="Courier New" w:cs="Courier New"/>
          <w:b/>
          <w:bCs/>
          <w:color w:val="008000"/>
          <w:sz w:val="18"/>
          <w:szCs w:val="18"/>
          <w:lang w:val="en-IN" w:eastAsia="en-IN" w:bidi="mr-IN"/>
        </w:rPr>
        <w:t>"@+id/editText2"</w:t>
      </w:r>
      <w:r w:rsidRPr="00626D45">
        <w:rPr>
          <w:rFonts w:ascii="Courier New" w:eastAsia="Times New Roman" w:hAnsi="Courier New" w:cs="Courier New"/>
          <w:b/>
          <w:bCs/>
          <w:color w:val="008000"/>
          <w:sz w:val="18"/>
          <w:szCs w:val="18"/>
          <w:lang w:val="en-IN" w:eastAsia="en-IN" w:bidi="mr-IN"/>
        </w:rPr>
        <w:br/>
      </w:r>
      <w:r w:rsidRPr="00626D45">
        <w:rPr>
          <w:rFonts w:ascii="Courier New" w:eastAsia="Times New Roman" w:hAnsi="Courier New" w:cs="Courier New"/>
          <w:b/>
          <w:bCs/>
          <w:color w:val="660E7A"/>
          <w:sz w:val="18"/>
          <w:szCs w:val="18"/>
          <w:lang w:val="en-IN" w:eastAsia="en-IN" w:bidi="mr-IN"/>
        </w:rPr>
        <w:t>android</w:t>
      </w:r>
      <w:r w:rsidRPr="00626D45">
        <w:rPr>
          <w:rFonts w:ascii="Courier New" w:eastAsia="Times New Roman" w:hAnsi="Courier New" w:cs="Courier New"/>
          <w:b/>
          <w:bCs/>
          <w:color w:val="0000FF"/>
          <w:sz w:val="18"/>
          <w:szCs w:val="18"/>
          <w:lang w:val="en-IN" w:eastAsia="en-IN" w:bidi="mr-IN"/>
        </w:rPr>
        <w:t>:layout_marginEnd=</w:t>
      </w:r>
      <w:r w:rsidRPr="00626D45">
        <w:rPr>
          <w:rFonts w:ascii="Courier New" w:eastAsia="Times New Roman" w:hAnsi="Courier New" w:cs="Courier New"/>
          <w:b/>
          <w:bCs/>
          <w:color w:val="008000"/>
          <w:sz w:val="18"/>
          <w:szCs w:val="18"/>
          <w:lang w:val="en-IN" w:eastAsia="en-IN" w:bidi="mr-IN"/>
        </w:rPr>
        <w:t xml:space="preserve">"18dp" </w:t>
      </w:r>
      <w:r w:rsidRPr="00626D45">
        <w:rPr>
          <w:rFonts w:ascii="Courier New" w:eastAsia="Times New Roman" w:hAnsi="Courier New" w:cs="Courier New"/>
          <w:color w:val="000000"/>
          <w:sz w:val="18"/>
          <w:szCs w:val="18"/>
          <w:lang w:val="en-IN" w:eastAsia="en-IN" w:bidi="mr-IN"/>
        </w:rPr>
        <w:t>/&gt;</w:t>
      </w:r>
      <w:r w:rsidRPr="00626D45">
        <w:rPr>
          <w:rFonts w:ascii="Courier New" w:eastAsia="Times New Roman" w:hAnsi="Courier New" w:cs="Courier New"/>
          <w:color w:val="000000"/>
          <w:sz w:val="18"/>
          <w:szCs w:val="18"/>
          <w:lang w:val="en-IN" w:eastAsia="en-IN" w:bidi="mr-IN"/>
        </w:rPr>
        <w:br/>
      </w:r>
      <w:r w:rsidRPr="00626D45">
        <w:rPr>
          <w:rFonts w:ascii="Courier New" w:eastAsia="Times New Roman" w:hAnsi="Courier New" w:cs="Courier New"/>
          <w:color w:val="000000"/>
          <w:sz w:val="18"/>
          <w:szCs w:val="18"/>
          <w:lang w:val="en-IN" w:eastAsia="en-IN" w:bidi="mr-IN"/>
        </w:rPr>
        <w:br/>
        <w:t>&lt;</w:t>
      </w:r>
      <w:r w:rsidRPr="00626D45">
        <w:rPr>
          <w:rFonts w:ascii="Courier New" w:eastAsia="Times New Roman" w:hAnsi="Courier New" w:cs="Courier New"/>
          <w:b/>
          <w:bCs/>
          <w:color w:val="000080"/>
          <w:sz w:val="18"/>
          <w:szCs w:val="18"/>
          <w:lang w:val="en-IN" w:eastAsia="en-IN" w:bidi="mr-IN"/>
        </w:rPr>
        <w:t>Button</w:t>
      </w:r>
      <w:r w:rsidRPr="00626D45">
        <w:rPr>
          <w:rFonts w:ascii="Courier New" w:eastAsia="Times New Roman" w:hAnsi="Courier New" w:cs="Courier New"/>
          <w:b/>
          <w:bCs/>
          <w:color w:val="000080"/>
          <w:sz w:val="18"/>
          <w:szCs w:val="18"/>
          <w:lang w:val="en-IN" w:eastAsia="en-IN" w:bidi="mr-IN"/>
        </w:rPr>
        <w:br/>
      </w:r>
      <w:r w:rsidRPr="00626D45">
        <w:rPr>
          <w:rFonts w:ascii="Courier New" w:eastAsia="Times New Roman" w:hAnsi="Courier New" w:cs="Courier New"/>
          <w:b/>
          <w:bCs/>
          <w:color w:val="660E7A"/>
          <w:sz w:val="18"/>
          <w:szCs w:val="18"/>
          <w:lang w:val="en-IN" w:eastAsia="en-IN" w:bidi="mr-IN"/>
        </w:rPr>
        <w:t>android</w:t>
      </w:r>
      <w:r w:rsidRPr="00626D45">
        <w:rPr>
          <w:rFonts w:ascii="Courier New" w:eastAsia="Times New Roman" w:hAnsi="Courier New" w:cs="Courier New"/>
          <w:b/>
          <w:bCs/>
          <w:color w:val="0000FF"/>
          <w:sz w:val="18"/>
          <w:szCs w:val="18"/>
          <w:lang w:val="en-IN" w:eastAsia="en-IN" w:bidi="mr-IN"/>
        </w:rPr>
        <w:t>:id=</w:t>
      </w:r>
      <w:r w:rsidRPr="00626D45">
        <w:rPr>
          <w:rFonts w:ascii="Courier New" w:eastAsia="Times New Roman" w:hAnsi="Courier New" w:cs="Courier New"/>
          <w:b/>
          <w:bCs/>
          <w:color w:val="008000"/>
          <w:sz w:val="18"/>
          <w:szCs w:val="18"/>
          <w:lang w:val="en-IN" w:eastAsia="en-IN" w:bidi="mr-IN"/>
        </w:rPr>
        <w:t>"@+id/button"</w:t>
      </w:r>
      <w:r w:rsidRPr="00626D45">
        <w:rPr>
          <w:rFonts w:ascii="Courier New" w:eastAsia="Times New Roman" w:hAnsi="Courier New" w:cs="Courier New"/>
          <w:b/>
          <w:bCs/>
          <w:color w:val="008000"/>
          <w:sz w:val="18"/>
          <w:szCs w:val="18"/>
          <w:lang w:val="en-IN" w:eastAsia="en-IN" w:bidi="mr-IN"/>
        </w:rPr>
        <w:br/>
      </w:r>
      <w:r w:rsidRPr="00626D45">
        <w:rPr>
          <w:rFonts w:ascii="Courier New" w:eastAsia="Times New Roman" w:hAnsi="Courier New" w:cs="Courier New"/>
          <w:b/>
          <w:bCs/>
          <w:color w:val="660E7A"/>
          <w:sz w:val="18"/>
          <w:szCs w:val="18"/>
          <w:lang w:val="en-IN" w:eastAsia="en-IN" w:bidi="mr-IN"/>
        </w:rPr>
        <w:t>android</w:t>
      </w:r>
      <w:r w:rsidRPr="00626D45">
        <w:rPr>
          <w:rFonts w:ascii="Courier New" w:eastAsia="Times New Roman" w:hAnsi="Courier New" w:cs="Courier New"/>
          <w:b/>
          <w:bCs/>
          <w:color w:val="0000FF"/>
          <w:sz w:val="18"/>
          <w:szCs w:val="18"/>
          <w:lang w:val="en-IN" w:eastAsia="en-IN" w:bidi="mr-IN"/>
        </w:rPr>
        <w:t>:layout_width=</w:t>
      </w:r>
      <w:r w:rsidRPr="00626D45">
        <w:rPr>
          <w:rFonts w:ascii="Courier New" w:eastAsia="Times New Roman" w:hAnsi="Courier New" w:cs="Courier New"/>
          <w:b/>
          <w:bCs/>
          <w:color w:val="008000"/>
          <w:sz w:val="18"/>
          <w:szCs w:val="18"/>
          <w:lang w:val="en-IN" w:eastAsia="en-IN" w:bidi="mr-IN"/>
        </w:rPr>
        <w:t>"wrap_content"</w:t>
      </w:r>
      <w:r w:rsidRPr="00626D45">
        <w:rPr>
          <w:rFonts w:ascii="Courier New" w:eastAsia="Times New Roman" w:hAnsi="Courier New" w:cs="Courier New"/>
          <w:b/>
          <w:bCs/>
          <w:color w:val="008000"/>
          <w:sz w:val="18"/>
          <w:szCs w:val="18"/>
          <w:lang w:val="en-IN" w:eastAsia="en-IN" w:bidi="mr-IN"/>
        </w:rPr>
        <w:br/>
      </w:r>
      <w:r w:rsidRPr="00626D45">
        <w:rPr>
          <w:rFonts w:ascii="Courier New" w:eastAsia="Times New Roman" w:hAnsi="Courier New" w:cs="Courier New"/>
          <w:b/>
          <w:bCs/>
          <w:color w:val="660E7A"/>
          <w:sz w:val="18"/>
          <w:szCs w:val="18"/>
          <w:lang w:val="en-IN" w:eastAsia="en-IN" w:bidi="mr-IN"/>
        </w:rPr>
        <w:t>android</w:t>
      </w:r>
      <w:r w:rsidRPr="00626D45">
        <w:rPr>
          <w:rFonts w:ascii="Courier New" w:eastAsia="Times New Roman" w:hAnsi="Courier New" w:cs="Courier New"/>
          <w:b/>
          <w:bCs/>
          <w:color w:val="0000FF"/>
          <w:sz w:val="18"/>
          <w:szCs w:val="18"/>
          <w:lang w:val="en-IN" w:eastAsia="en-IN" w:bidi="mr-IN"/>
        </w:rPr>
        <w:t>:layout_height=</w:t>
      </w:r>
      <w:r w:rsidRPr="00626D45">
        <w:rPr>
          <w:rFonts w:ascii="Courier New" w:eastAsia="Times New Roman" w:hAnsi="Courier New" w:cs="Courier New"/>
          <w:b/>
          <w:bCs/>
          <w:color w:val="008000"/>
          <w:sz w:val="18"/>
          <w:szCs w:val="18"/>
          <w:lang w:val="en-IN" w:eastAsia="en-IN" w:bidi="mr-IN"/>
        </w:rPr>
        <w:t>"wrap_content"</w:t>
      </w:r>
      <w:r w:rsidRPr="00626D45">
        <w:rPr>
          <w:rFonts w:ascii="Courier New" w:eastAsia="Times New Roman" w:hAnsi="Courier New" w:cs="Courier New"/>
          <w:b/>
          <w:bCs/>
          <w:color w:val="008000"/>
          <w:sz w:val="18"/>
          <w:szCs w:val="18"/>
          <w:lang w:val="en-IN" w:eastAsia="en-IN" w:bidi="mr-IN"/>
        </w:rPr>
        <w:br/>
      </w:r>
      <w:r w:rsidRPr="00626D45">
        <w:rPr>
          <w:rFonts w:ascii="Courier New" w:eastAsia="Times New Roman" w:hAnsi="Courier New" w:cs="Courier New"/>
          <w:b/>
          <w:bCs/>
          <w:color w:val="660E7A"/>
          <w:sz w:val="18"/>
          <w:szCs w:val="18"/>
          <w:lang w:val="en-IN" w:eastAsia="en-IN" w:bidi="mr-IN"/>
        </w:rPr>
        <w:t>android</w:t>
      </w:r>
      <w:r w:rsidRPr="00626D45">
        <w:rPr>
          <w:rFonts w:ascii="Courier New" w:eastAsia="Times New Roman" w:hAnsi="Courier New" w:cs="Courier New"/>
          <w:b/>
          <w:bCs/>
          <w:color w:val="0000FF"/>
          <w:sz w:val="18"/>
          <w:szCs w:val="18"/>
          <w:lang w:val="en-IN" w:eastAsia="en-IN" w:bidi="mr-IN"/>
        </w:rPr>
        <w:t>:layout_alignEnd=</w:t>
      </w:r>
      <w:r w:rsidRPr="00626D45">
        <w:rPr>
          <w:rFonts w:ascii="Courier New" w:eastAsia="Times New Roman" w:hAnsi="Courier New" w:cs="Courier New"/>
          <w:b/>
          <w:bCs/>
          <w:color w:val="008000"/>
          <w:sz w:val="18"/>
          <w:szCs w:val="18"/>
          <w:lang w:val="en-IN" w:eastAsia="en-IN" w:bidi="mr-IN"/>
        </w:rPr>
        <w:t>"@+id/editText3"</w:t>
      </w:r>
      <w:r w:rsidRPr="00626D45">
        <w:rPr>
          <w:rFonts w:ascii="Courier New" w:eastAsia="Times New Roman" w:hAnsi="Courier New" w:cs="Courier New"/>
          <w:b/>
          <w:bCs/>
          <w:color w:val="008000"/>
          <w:sz w:val="18"/>
          <w:szCs w:val="18"/>
          <w:lang w:val="en-IN" w:eastAsia="en-IN" w:bidi="mr-IN"/>
        </w:rPr>
        <w:br/>
      </w:r>
      <w:r w:rsidRPr="00626D45">
        <w:rPr>
          <w:rFonts w:ascii="Courier New" w:eastAsia="Times New Roman" w:hAnsi="Courier New" w:cs="Courier New"/>
          <w:b/>
          <w:bCs/>
          <w:color w:val="660E7A"/>
          <w:sz w:val="18"/>
          <w:szCs w:val="18"/>
          <w:lang w:val="en-IN" w:eastAsia="en-IN" w:bidi="mr-IN"/>
        </w:rPr>
        <w:t>android</w:t>
      </w:r>
      <w:r w:rsidRPr="00626D45">
        <w:rPr>
          <w:rFonts w:ascii="Courier New" w:eastAsia="Times New Roman" w:hAnsi="Courier New" w:cs="Courier New"/>
          <w:b/>
          <w:bCs/>
          <w:color w:val="0000FF"/>
          <w:sz w:val="18"/>
          <w:szCs w:val="18"/>
          <w:lang w:val="en-IN" w:eastAsia="en-IN" w:bidi="mr-IN"/>
        </w:rPr>
        <w:t>:layout_alignParentBottom=</w:t>
      </w:r>
      <w:r w:rsidRPr="00626D45">
        <w:rPr>
          <w:rFonts w:ascii="Courier New" w:eastAsia="Times New Roman" w:hAnsi="Courier New" w:cs="Courier New"/>
          <w:b/>
          <w:bCs/>
          <w:color w:val="008000"/>
          <w:sz w:val="18"/>
          <w:szCs w:val="18"/>
          <w:lang w:val="en-IN" w:eastAsia="en-IN" w:bidi="mr-IN"/>
        </w:rPr>
        <w:t>"true"</w:t>
      </w:r>
      <w:r w:rsidRPr="00626D45">
        <w:rPr>
          <w:rFonts w:ascii="Courier New" w:eastAsia="Times New Roman" w:hAnsi="Courier New" w:cs="Courier New"/>
          <w:b/>
          <w:bCs/>
          <w:color w:val="008000"/>
          <w:sz w:val="18"/>
          <w:szCs w:val="18"/>
          <w:lang w:val="en-IN" w:eastAsia="en-IN" w:bidi="mr-IN"/>
        </w:rPr>
        <w:br/>
      </w:r>
      <w:r w:rsidRPr="00626D45">
        <w:rPr>
          <w:rFonts w:ascii="Courier New" w:eastAsia="Times New Roman" w:hAnsi="Courier New" w:cs="Courier New"/>
          <w:b/>
          <w:bCs/>
          <w:color w:val="660E7A"/>
          <w:sz w:val="18"/>
          <w:szCs w:val="18"/>
          <w:lang w:val="en-IN" w:eastAsia="en-IN" w:bidi="mr-IN"/>
        </w:rPr>
        <w:t>android</w:t>
      </w:r>
      <w:r w:rsidRPr="00626D45">
        <w:rPr>
          <w:rFonts w:ascii="Courier New" w:eastAsia="Times New Roman" w:hAnsi="Courier New" w:cs="Courier New"/>
          <w:b/>
          <w:bCs/>
          <w:color w:val="0000FF"/>
          <w:sz w:val="18"/>
          <w:szCs w:val="18"/>
          <w:lang w:val="en-IN" w:eastAsia="en-IN" w:bidi="mr-IN"/>
        </w:rPr>
        <w:t>:layout_marginBottom=</w:t>
      </w:r>
      <w:r w:rsidRPr="00626D45">
        <w:rPr>
          <w:rFonts w:ascii="Courier New" w:eastAsia="Times New Roman" w:hAnsi="Courier New" w:cs="Courier New"/>
          <w:b/>
          <w:bCs/>
          <w:color w:val="008000"/>
          <w:sz w:val="18"/>
          <w:szCs w:val="18"/>
          <w:lang w:val="en-IN" w:eastAsia="en-IN" w:bidi="mr-IN"/>
        </w:rPr>
        <w:t>"61dp"</w:t>
      </w:r>
      <w:r w:rsidRPr="00626D45">
        <w:rPr>
          <w:rFonts w:ascii="Courier New" w:eastAsia="Times New Roman" w:hAnsi="Courier New" w:cs="Courier New"/>
          <w:b/>
          <w:bCs/>
          <w:color w:val="008000"/>
          <w:sz w:val="18"/>
          <w:szCs w:val="18"/>
          <w:lang w:val="en-IN" w:eastAsia="en-IN" w:bidi="mr-IN"/>
        </w:rPr>
        <w:br/>
      </w:r>
      <w:r w:rsidRPr="00626D45">
        <w:rPr>
          <w:rFonts w:ascii="Courier New" w:eastAsia="Times New Roman" w:hAnsi="Courier New" w:cs="Courier New"/>
          <w:b/>
          <w:bCs/>
          <w:color w:val="660E7A"/>
          <w:sz w:val="18"/>
          <w:szCs w:val="18"/>
          <w:lang w:val="en-IN" w:eastAsia="en-IN" w:bidi="mr-IN"/>
        </w:rPr>
        <w:t>android</w:t>
      </w:r>
      <w:r w:rsidRPr="00626D45">
        <w:rPr>
          <w:rFonts w:ascii="Courier New" w:eastAsia="Times New Roman" w:hAnsi="Courier New" w:cs="Courier New"/>
          <w:b/>
          <w:bCs/>
          <w:color w:val="0000FF"/>
          <w:sz w:val="18"/>
          <w:szCs w:val="18"/>
          <w:lang w:val="en-IN" w:eastAsia="en-IN" w:bidi="mr-IN"/>
        </w:rPr>
        <w:t>:layout_marginEnd=</w:t>
      </w:r>
      <w:r w:rsidRPr="00626D45">
        <w:rPr>
          <w:rFonts w:ascii="Courier New" w:eastAsia="Times New Roman" w:hAnsi="Courier New" w:cs="Courier New"/>
          <w:b/>
          <w:bCs/>
          <w:color w:val="008000"/>
          <w:sz w:val="18"/>
          <w:szCs w:val="18"/>
          <w:lang w:val="en-IN" w:eastAsia="en-IN" w:bidi="mr-IN"/>
        </w:rPr>
        <w:t>"18dp"</w:t>
      </w:r>
      <w:r w:rsidRPr="00626D45">
        <w:rPr>
          <w:rFonts w:ascii="Courier New" w:eastAsia="Times New Roman" w:hAnsi="Courier New" w:cs="Courier New"/>
          <w:b/>
          <w:bCs/>
          <w:color w:val="008000"/>
          <w:sz w:val="18"/>
          <w:szCs w:val="18"/>
          <w:lang w:val="en-IN" w:eastAsia="en-IN" w:bidi="mr-IN"/>
        </w:rPr>
        <w:br/>
      </w:r>
      <w:r w:rsidRPr="00626D45">
        <w:rPr>
          <w:rFonts w:ascii="Courier New" w:eastAsia="Times New Roman" w:hAnsi="Courier New" w:cs="Courier New"/>
          <w:b/>
          <w:bCs/>
          <w:color w:val="660E7A"/>
          <w:sz w:val="18"/>
          <w:szCs w:val="18"/>
          <w:lang w:val="en-IN" w:eastAsia="en-IN" w:bidi="mr-IN"/>
        </w:rPr>
        <w:t>android</w:t>
      </w:r>
      <w:r w:rsidRPr="00626D45">
        <w:rPr>
          <w:rFonts w:ascii="Courier New" w:eastAsia="Times New Roman" w:hAnsi="Courier New" w:cs="Courier New"/>
          <w:b/>
          <w:bCs/>
          <w:color w:val="0000FF"/>
          <w:sz w:val="18"/>
          <w:szCs w:val="18"/>
          <w:lang w:val="en-IN" w:eastAsia="en-IN" w:bidi="mr-IN"/>
        </w:rPr>
        <w:t>:text=</w:t>
      </w:r>
      <w:r w:rsidRPr="00626D45">
        <w:rPr>
          <w:rFonts w:ascii="Courier New" w:eastAsia="Times New Roman" w:hAnsi="Courier New" w:cs="Courier New"/>
          <w:b/>
          <w:bCs/>
          <w:color w:val="008000"/>
          <w:sz w:val="18"/>
          <w:szCs w:val="18"/>
          <w:lang w:val="en-IN" w:eastAsia="en-IN" w:bidi="mr-IN"/>
        </w:rPr>
        <w:t xml:space="preserve">"Save" </w:t>
      </w:r>
      <w:r w:rsidRPr="00626D45">
        <w:rPr>
          <w:rFonts w:ascii="Courier New" w:eastAsia="Times New Roman" w:hAnsi="Courier New" w:cs="Courier New"/>
          <w:color w:val="000000"/>
          <w:sz w:val="18"/>
          <w:szCs w:val="18"/>
          <w:lang w:val="en-IN" w:eastAsia="en-IN" w:bidi="mr-IN"/>
        </w:rPr>
        <w:t>/&gt;</w:t>
      </w:r>
      <w:r w:rsidRPr="00626D45">
        <w:rPr>
          <w:rFonts w:ascii="Courier New" w:eastAsia="Times New Roman" w:hAnsi="Courier New" w:cs="Courier New"/>
          <w:color w:val="000000"/>
          <w:sz w:val="18"/>
          <w:szCs w:val="18"/>
          <w:lang w:val="en-IN" w:eastAsia="en-IN" w:bidi="mr-IN"/>
        </w:rPr>
        <w:br/>
      </w:r>
      <w:r w:rsidRPr="00626D45">
        <w:rPr>
          <w:rFonts w:ascii="Courier New" w:eastAsia="Times New Roman" w:hAnsi="Courier New" w:cs="Courier New"/>
          <w:color w:val="000000"/>
          <w:sz w:val="18"/>
          <w:szCs w:val="18"/>
          <w:lang w:val="en-IN" w:eastAsia="en-IN" w:bidi="mr-IN"/>
        </w:rPr>
        <w:br/>
        <w:t>&lt;/</w:t>
      </w:r>
      <w:r w:rsidRPr="00626D45">
        <w:rPr>
          <w:rFonts w:ascii="Courier New" w:eastAsia="Times New Roman" w:hAnsi="Courier New" w:cs="Courier New"/>
          <w:b/>
          <w:bCs/>
          <w:color w:val="000080"/>
          <w:sz w:val="18"/>
          <w:szCs w:val="18"/>
          <w:lang w:val="en-IN" w:eastAsia="en-IN" w:bidi="mr-IN"/>
        </w:rPr>
        <w:t>RelativeLayout</w:t>
      </w:r>
      <w:r w:rsidRPr="00626D45">
        <w:rPr>
          <w:rFonts w:ascii="Courier New" w:eastAsia="Times New Roman" w:hAnsi="Courier New" w:cs="Courier New"/>
          <w:color w:val="000000"/>
          <w:sz w:val="18"/>
          <w:szCs w:val="18"/>
          <w:lang w:val="en-IN" w:eastAsia="en-IN" w:bidi="mr-IN"/>
        </w:rPr>
        <w:t>&gt;</w:t>
      </w:r>
    </w:p>
    <w:p w:rsidR="00983A52" w:rsidRPr="00403003" w:rsidRDefault="00983A52">
      <w:pPr>
        <w:rPr>
          <w:rFonts w:ascii="Times New Roman" w:hAnsi="Times New Roman" w:cs="Times New Roman"/>
          <w:color w:val="000000" w:themeColor="text1"/>
          <w:sz w:val="24"/>
          <w:szCs w:val="24"/>
        </w:rPr>
      </w:pPr>
    </w:p>
    <w:p w:rsidR="00983A52" w:rsidRPr="00403003" w:rsidRDefault="009B1C82">
      <w:pPr>
        <w:rPr>
          <w:rFonts w:ascii="Times New Roman" w:hAnsi="Times New Roman" w:cs="Times New Roman"/>
          <w:color w:val="000000" w:themeColor="text1"/>
          <w:sz w:val="24"/>
          <w:szCs w:val="24"/>
          <w:u w:val="single"/>
        </w:rPr>
      </w:pPr>
      <w:r w:rsidRPr="00403003">
        <w:rPr>
          <w:rFonts w:ascii="Times New Roman" w:hAnsi="Times New Roman" w:cs="Times New Roman"/>
          <w:color w:val="000000" w:themeColor="text1"/>
          <w:sz w:val="24"/>
          <w:szCs w:val="24"/>
          <w:u w:val="single"/>
        </w:rPr>
        <w:t>DatabaseHelper.java</w:t>
      </w:r>
    </w:p>
    <w:p w:rsidR="00F103AB" w:rsidRPr="00F103AB" w:rsidRDefault="00EB7CF4" w:rsidP="00F103A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package in.rahultyagi.</w:t>
      </w:r>
      <w:r w:rsidR="009B1C82" w:rsidRPr="00403003">
        <w:rPr>
          <w:rFonts w:ascii="Times New Roman" w:hAnsi="Times New Roman" w:cs="Times New Roman"/>
          <w:color w:val="000000" w:themeColor="text1"/>
          <w:sz w:val="24"/>
          <w:szCs w:val="24"/>
        </w:rPr>
        <w:t>data;</w:t>
      </w:r>
      <w:r w:rsidR="00F103AB" w:rsidRPr="00F103AB">
        <w:rPr>
          <w:rFonts w:ascii="Courier New" w:eastAsia="Times New Roman" w:hAnsi="Courier New" w:cs="Courier New"/>
          <w:color w:val="000000"/>
          <w:sz w:val="18"/>
          <w:szCs w:val="18"/>
          <w:lang w:val="en-IN" w:eastAsia="en-IN" w:bidi="mr-IN"/>
        </w:rPr>
        <w:br/>
      </w:r>
      <w:r w:rsidR="00F103AB" w:rsidRPr="00F103AB">
        <w:rPr>
          <w:rFonts w:ascii="Courier New" w:eastAsia="Times New Roman" w:hAnsi="Courier New" w:cs="Courier New"/>
          <w:color w:val="000000"/>
          <w:sz w:val="18"/>
          <w:szCs w:val="18"/>
          <w:lang w:val="en-IN" w:eastAsia="en-IN" w:bidi="mr-IN"/>
        </w:rPr>
        <w:br/>
      </w:r>
      <w:r w:rsidR="00F103AB" w:rsidRPr="00F103AB">
        <w:rPr>
          <w:rFonts w:ascii="Courier New" w:eastAsia="Times New Roman" w:hAnsi="Courier New" w:cs="Courier New"/>
          <w:b/>
          <w:bCs/>
          <w:color w:val="000080"/>
          <w:sz w:val="18"/>
          <w:szCs w:val="18"/>
          <w:lang w:val="en-IN" w:eastAsia="en-IN" w:bidi="mr-IN"/>
        </w:rPr>
        <w:t xml:space="preserve">import </w:t>
      </w:r>
      <w:r w:rsidR="00F103AB" w:rsidRPr="00F103AB">
        <w:rPr>
          <w:rFonts w:ascii="Courier New" w:eastAsia="Times New Roman" w:hAnsi="Courier New" w:cs="Courier New"/>
          <w:color w:val="000000"/>
          <w:sz w:val="18"/>
          <w:szCs w:val="18"/>
          <w:lang w:val="en-IN" w:eastAsia="en-IN" w:bidi="mr-IN"/>
        </w:rPr>
        <w:t>android.content.ContentValues;</w:t>
      </w:r>
      <w:r w:rsidR="00F103AB" w:rsidRPr="00F103AB">
        <w:rPr>
          <w:rFonts w:ascii="Courier New" w:eastAsia="Times New Roman" w:hAnsi="Courier New" w:cs="Courier New"/>
          <w:color w:val="000000"/>
          <w:sz w:val="18"/>
          <w:szCs w:val="18"/>
          <w:lang w:val="en-IN" w:eastAsia="en-IN" w:bidi="mr-IN"/>
        </w:rPr>
        <w:br/>
      </w:r>
      <w:r w:rsidR="00F103AB" w:rsidRPr="00F103AB">
        <w:rPr>
          <w:rFonts w:ascii="Courier New" w:eastAsia="Times New Roman" w:hAnsi="Courier New" w:cs="Courier New"/>
          <w:color w:val="000000"/>
          <w:sz w:val="18"/>
          <w:szCs w:val="18"/>
          <w:lang w:val="en-IN" w:eastAsia="en-IN" w:bidi="mr-IN"/>
        </w:rPr>
        <w:br/>
      </w:r>
      <w:r w:rsidR="00F103AB" w:rsidRPr="00F103AB">
        <w:rPr>
          <w:rFonts w:ascii="Courier New" w:eastAsia="Times New Roman" w:hAnsi="Courier New" w:cs="Courier New"/>
          <w:b/>
          <w:bCs/>
          <w:color w:val="000080"/>
          <w:sz w:val="18"/>
          <w:szCs w:val="18"/>
          <w:lang w:val="en-IN" w:eastAsia="en-IN" w:bidi="mr-IN"/>
        </w:rPr>
        <w:t xml:space="preserve">import </w:t>
      </w:r>
      <w:r w:rsidR="00F103AB" w:rsidRPr="00F103AB">
        <w:rPr>
          <w:rFonts w:ascii="Courier New" w:eastAsia="Times New Roman" w:hAnsi="Courier New" w:cs="Courier New"/>
          <w:color w:val="000000"/>
          <w:sz w:val="18"/>
          <w:szCs w:val="18"/>
          <w:lang w:val="en-IN" w:eastAsia="en-IN" w:bidi="mr-IN"/>
        </w:rPr>
        <w:t>android.content.ContentValues;</w:t>
      </w:r>
      <w:r w:rsidR="00F103AB" w:rsidRPr="00F103AB">
        <w:rPr>
          <w:rFonts w:ascii="Courier New" w:eastAsia="Times New Roman" w:hAnsi="Courier New" w:cs="Courier New"/>
          <w:color w:val="000000"/>
          <w:sz w:val="18"/>
          <w:szCs w:val="18"/>
          <w:lang w:val="en-IN" w:eastAsia="en-IN" w:bidi="mr-IN"/>
        </w:rPr>
        <w:br/>
      </w:r>
      <w:r w:rsidR="00F103AB" w:rsidRPr="00F103AB">
        <w:rPr>
          <w:rFonts w:ascii="Courier New" w:eastAsia="Times New Roman" w:hAnsi="Courier New" w:cs="Courier New"/>
          <w:b/>
          <w:bCs/>
          <w:color w:val="000080"/>
          <w:sz w:val="18"/>
          <w:szCs w:val="18"/>
          <w:lang w:val="en-IN" w:eastAsia="en-IN" w:bidi="mr-IN"/>
        </w:rPr>
        <w:t xml:space="preserve">import </w:t>
      </w:r>
      <w:r w:rsidR="00F103AB" w:rsidRPr="00F103AB">
        <w:rPr>
          <w:rFonts w:ascii="Courier New" w:eastAsia="Times New Roman" w:hAnsi="Courier New" w:cs="Courier New"/>
          <w:color w:val="000000"/>
          <w:sz w:val="18"/>
          <w:szCs w:val="18"/>
          <w:lang w:val="en-IN" w:eastAsia="en-IN" w:bidi="mr-IN"/>
        </w:rPr>
        <w:t>android.content.Context;</w:t>
      </w:r>
      <w:r w:rsidR="00F103AB" w:rsidRPr="00F103AB">
        <w:rPr>
          <w:rFonts w:ascii="Courier New" w:eastAsia="Times New Roman" w:hAnsi="Courier New" w:cs="Courier New"/>
          <w:color w:val="000000"/>
          <w:sz w:val="18"/>
          <w:szCs w:val="18"/>
          <w:lang w:val="en-IN" w:eastAsia="en-IN" w:bidi="mr-IN"/>
        </w:rPr>
        <w:br/>
      </w:r>
      <w:r w:rsidR="00F103AB" w:rsidRPr="00F103AB">
        <w:rPr>
          <w:rFonts w:ascii="Courier New" w:eastAsia="Times New Roman" w:hAnsi="Courier New" w:cs="Courier New"/>
          <w:b/>
          <w:bCs/>
          <w:color w:val="000080"/>
          <w:sz w:val="18"/>
          <w:szCs w:val="18"/>
          <w:lang w:val="en-IN" w:eastAsia="en-IN" w:bidi="mr-IN"/>
        </w:rPr>
        <w:t xml:space="preserve">import </w:t>
      </w:r>
      <w:r w:rsidR="00F103AB" w:rsidRPr="00F103AB">
        <w:rPr>
          <w:rFonts w:ascii="Courier New" w:eastAsia="Times New Roman" w:hAnsi="Courier New" w:cs="Courier New"/>
          <w:color w:val="000000"/>
          <w:sz w:val="18"/>
          <w:szCs w:val="18"/>
          <w:lang w:val="en-IN" w:eastAsia="en-IN" w:bidi="mr-IN"/>
        </w:rPr>
        <w:t>android.database.Cursor;</w:t>
      </w:r>
      <w:r w:rsidR="00F103AB" w:rsidRPr="00F103AB">
        <w:rPr>
          <w:rFonts w:ascii="Courier New" w:eastAsia="Times New Roman" w:hAnsi="Courier New" w:cs="Courier New"/>
          <w:color w:val="000000"/>
          <w:sz w:val="18"/>
          <w:szCs w:val="18"/>
          <w:lang w:val="en-IN" w:eastAsia="en-IN" w:bidi="mr-IN"/>
        </w:rPr>
        <w:br/>
      </w:r>
      <w:r w:rsidR="00F103AB" w:rsidRPr="00F103AB">
        <w:rPr>
          <w:rFonts w:ascii="Courier New" w:eastAsia="Times New Roman" w:hAnsi="Courier New" w:cs="Courier New"/>
          <w:b/>
          <w:bCs/>
          <w:color w:val="000080"/>
          <w:sz w:val="18"/>
          <w:szCs w:val="18"/>
          <w:lang w:val="en-IN" w:eastAsia="en-IN" w:bidi="mr-IN"/>
        </w:rPr>
        <w:t xml:space="preserve">import </w:t>
      </w:r>
      <w:r w:rsidR="00F103AB" w:rsidRPr="00F103AB">
        <w:rPr>
          <w:rFonts w:ascii="Courier New" w:eastAsia="Times New Roman" w:hAnsi="Courier New" w:cs="Courier New"/>
          <w:color w:val="000000"/>
          <w:sz w:val="18"/>
          <w:szCs w:val="18"/>
          <w:lang w:val="en-IN" w:eastAsia="en-IN" w:bidi="mr-IN"/>
        </w:rPr>
        <w:t>android.database.sqlite.SQLiteDatabase;</w:t>
      </w:r>
      <w:r w:rsidR="00F103AB" w:rsidRPr="00F103AB">
        <w:rPr>
          <w:rFonts w:ascii="Courier New" w:eastAsia="Times New Roman" w:hAnsi="Courier New" w:cs="Courier New"/>
          <w:color w:val="000000"/>
          <w:sz w:val="18"/>
          <w:szCs w:val="18"/>
          <w:lang w:val="en-IN" w:eastAsia="en-IN" w:bidi="mr-IN"/>
        </w:rPr>
        <w:br/>
      </w:r>
      <w:r w:rsidR="00F103AB" w:rsidRPr="00F103AB">
        <w:rPr>
          <w:rFonts w:ascii="Courier New" w:eastAsia="Times New Roman" w:hAnsi="Courier New" w:cs="Courier New"/>
          <w:b/>
          <w:bCs/>
          <w:color w:val="000080"/>
          <w:sz w:val="18"/>
          <w:szCs w:val="18"/>
          <w:lang w:val="en-IN" w:eastAsia="en-IN" w:bidi="mr-IN"/>
        </w:rPr>
        <w:t xml:space="preserve">import </w:t>
      </w:r>
      <w:r w:rsidR="00F103AB" w:rsidRPr="00F103AB">
        <w:rPr>
          <w:rFonts w:ascii="Courier New" w:eastAsia="Times New Roman" w:hAnsi="Courier New" w:cs="Courier New"/>
          <w:color w:val="000000"/>
          <w:sz w:val="18"/>
          <w:szCs w:val="18"/>
          <w:lang w:val="en-IN" w:eastAsia="en-IN" w:bidi="mr-IN"/>
        </w:rPr>
        <w:t>android.database.sqlite.SQLiteOpenHelper;</w:t>
      </w:r>
      <w:r w:rsidR="00F103AB" w:rsidRPr="00F103AB">
        <w:rPr>
          <w:rFonts w:ascii="Courier New" w:eastAsia="Times New Roman" w:hAnsi="Courier New" w:cs="Courier New"/>
          <w:color w:val="000000"/>
          <w:sz w:val="18"/>
          <w:szCs w:val="18"/>
          <w:lang w:val="en-IN" w:eastAsia="en-IN" w:bidi="mr-IN"/>
        </w:rPr>
        <w:br/>
      </w:r>
      <w:r w:rsidR="00F103AB" w:rsidRPr="00F103AB">
        <w:rPr>
          <w:rFonts w:ascii="Courier New" w:eastAsia="Times New Roman" w:hAnsi="Courier New" w:cs="Courier New"/>
          <w:color w:val="000000"/>
          <w:sz w:val="18"/>
          <w:szCs w:val="18"/>
          <w:lang w:val="en-IN" w:eastAsia="en-IN" w:bidi="mr-IN"/>
        </w:rPr>
        <w:br/>
      </w:r>
      <w:r w:rsidR="00F103AB" w:rsidRPr="00F103AB">
        <w:rPr>
          <w:rFonts w:ascii="Courier New" w:eastAsia="Times New Roman" w:hAnsi="Courier New" w:cs="Courier New"/>
          <w:color w:val="000000"/>
          <w:sz w:val="18"/>
          <w:szCs w:val="18"/>
          <w:lang w:val="en-IN" w:eastAsia="en-IN" w:bidi="mr-IN"/>
        </w:rPr>
        <w:br/>
      </w:r>
      <w:r w:rsidR="00F103AB" w:rsidRPr="00F103AB">
        <w:rPr>
          <w:rFonts w:ascii="Courier New" w:eastAsia="Times New Roman" w:hAnsi="Courier New" w:cs="Courier New"/>
          <w:b/>
          <w:bCs/>
          <w:color w:val="000080"/>
          <w:sz w:val="18"/>
          <w:szCs w:val="18"/>
          <w:lang w:val="en-IN" w:eastAsia="en-IN" w:bidi="mr-IN"/>
        </w:rPr>
        <w:t xml:space="preserve">public class </w:t>
      </w:r>
      <w:r w:rsidR="00F103AB" w:rsidRPr="00F103AB">
        <w:rPr>
          <w:rFonts w:ascii="Courier New" w:eastAsia="Times New Roman" w:hAnsi="Courier New" w:cs="Courier New"/>
          <w:color w:val="000000"/>
          <w:sz w:val="18"/>
          <w:szCs w:val="18"/>
          <w:lang w:val="en-IN" w:eastAsia="en-IN" w:bidi="mr-IN"/>
        </w:rPr>
        <w:t xml:space="preserve">DatabaseHelper </w:t>
      </w:r>
      <w:r w:rsidR="00F103AB" w:rsidRPr="00F103AB">
        <w:rPr>
          <w:rFonts w:ascii="Courier New" w:eastAsia="Times New Roman" w:hAnsi="Courier New" w:cs="Courier New"/>
          <w:b/>
          <w:bCs/>
          <w:color w:val="000080"/>
          <w:sz w:val="18"/>
          <w:szCs w:val="18"/>
          <w:lang w:val="en-IN" w:eastAsia="en-IN" w:bidi="mr-IN"/>
        </w:rPr>
        <w:t xml:space="preserve">extends </w:t>
      </w:r>
      <w:r w:rsidR="00F103AB" w:rsidRPr="00F103AB">
        <w:rPr>
          <w:rFonts w:ascii="Courier New" w:eastAsia="Times New Roman" w:hAnsi="Courier New" w:cs="Courier New"/>
          <w:color w:val="000000"/>
          <w:sz w:val="18"/>
          <w:szCs w:val="18"/>
          <w:lang w:val="en-IN" w:eastAsia="en-IN" w:bidi="mr-IN"/>
        </w:rPr>
        <w:t>SQLiteOpenHelper {</w:t>
      </w:r>
      <w:r w:rsidR="00F103AB" w:rsidRPr="00F103AB">
        <w:rPr>
          <w:rFonts w:ascii="Courier New" w:eastAsia="Times New Roman" w:hAnsi="Courier New" w:cs="Courier New"/>
          <w:color w:val="000000"/>
          <w:sz w:val="18"/>
          <w:szCs w:val="18"/>
          <w:lang w:val="en-IN" w:eastAsia="en-IN" w:bidi="mr-IN"/>
        </w:rPr>
        <w:br/>
      </w:r>
      <w:r w:rsidR="00F103AB" w:rsidRPr="00F103AB">
        <w:rPr>
          <w:rFonts w:ascii="Courier New" w:eastAsia="Times New Roman" w:hAnsi="Courier New" w:cs="Courier New"/>
          <w:color w:val="000000"/>
          <w:sz w:val="18"/>
          <w:szCs w:val="18"/>
          <w:lang w:val="en-IN" w:eastAsia="en-IN" w:bidi="mr-IN"/>
        </w:rPr>
        <w:br/>
      </w:r>
      <w:r w:rsidR="00F103AB" w:rsidRPr="00F103AB">
        <w:rPr>
          <w:rFonts w:ascii="Courier New" w:eastAsia="Times New Roman" w:hAnsi="Courier New" w:cs="Courier New"/>
          <w:b/>
          <w:bCs/>
          <w:color w:val="000080"/>
          <w:sz w:val="18"/>
          <w:szCs w:val="18"/>
          <w:lang w:val="en-IN" w:eastAsia="en-IN" w:bidi="mr-IN"/>
        </w:rPr>
        <w:t xml:space="preserve">public static final </w:t>
      </w:r>
      <w:r w:rsidR="00F103AB" w:rsidRPr="00F103AB">
        <w:rPr>
          <w:rFonts w:ascii="Courier New" w:eastAsia="Times New Roman" w:hAnsi="Courier New" w:cs="Courier New"/>
          <w:color w:val="000000"/>
          <w:sz w:val="18"/>
          <w:szCs w:val="18"/>
          <w:lang w:val="en-IN" w:eastAsia="en-IN" w:bidi="mr-IN"/>
        </w:rPr>
        <w:t xml:space="preserve">String </w:t>
      </w:r>
      <w:r w:rsidR="00F103AB" w:rsidRPr="00F103AB">
        <w:rPr>
          <w:rFonts w:ascii="Courier New" w:eastAsia="Times New Roman" w:hAnsi="Courier New" w:cs="Courier New"/>
          <w:b/>
          <w:bCs/>
          <w:i/>
          <w:iCs/>
          <w:color w:val="660E7A"/>
          <w:sz w:val="18"/>
          <w:szCs w:val="18"/>
          <w:lang w:val="en-IN" w:eastAsia="en-IN" w:bidi="mr-IN"/>
        </w:rPr>
        <w:t xml:space="preserve">DATABASE_NAME </w:t>
      </w:r>
      <w:r w:rsidR="00F103AB" w:rsidRPr="00F103AB">
        <w:rPr>
          <w:rFonts w:ascii="Courier New" w:eastAsia="Times New Roman" w:hAnsi="Courier New" w:cs="Courier New"/>
          <w:color w:val="000000"/>
          <w:sz w:val="18"/>
          <w:szCs w:val="18"/>
          <w:lang w:val="en-IN" w:eastAsia="en-IN" w:bidi="mr-IN"/>
        </w:rPr>
        <w:t xml:space="preserve">= </w:t>
      </w:r>
      <w:r w:rsidR="00F103AB" w:rsidRPr="00F103AB">
        <w:rPr>
          <w:rFonts w:ascii="Courier New" w:eastAsia="Times New Roman" w:hAnsi="Courier New" w:cs="Courier New"/>
          <w:b/>
          <w:bCs/>
          <w:color w:val="008000"/>
          <w:sz w:val="18"/>
          <w:szCs w:val="18"/>
          <w:lang w:val="en-IN" w:eastAsia="en-IN" w:bidi="mr-IN"/>
        </w:rPr>
        <w:t>"Employee"</w:t>
      </w:r>
      <w:r w:rsidR="00F103AB" w:rsidRPr="00F103AB">
        <w:rPr>
          <w:rFonts w:ascii="Courier New" w:eastAsia="Times New Roman" w:hAnsi="Courier New" w:cs="Courier New"/>
          <w:color w:val="000000"/>
          <w:sz w:val="18"/>
          <w:szCs w:val="18"/>
          <w:lang w:val="en-IN" w:eastAsia="en-IN" w:bidi="mr-IN"/>
        </w:rPr>
        <w:t>;</w:t>
      </w:r>
      <w:r w:rsidR="00F103AB" w:rsidRPr="00F103AB">
        <w:rPr>
          <w:rFonts w:ascii="Courier New" w:eastAsia="Times New Roman" w:hAnsi="Courier New" w:cs="Courier New"/>
          <w:color w:val="000000"/>
          <w:sz w:val="18"/>
          <w:szCs w:val="18"/>
          <w:lang w:val="en-IN" w:eastAsia="en-IN" w:bidi="mr-IN"/>
        </w:rPr>
        <w:br/>
      </w:r>
      <w:r w:rsidR="00F103AB" w:rsidRPr="00F103AB">
        <w:rPr>
          <w:rFonts w:ascii="Courier New" w:eastAsia="Times New Roman" w:hAnsi="Courier New" w:cs="Courier New"/>
          <w:b/>
          <w:bCs/>
          <w:color w:val="000080"/>
          <w:sz w:val="18"/>
          <w:szCs w:val="18"/>
          <w:lang w:val="en-IN" w:eastAsia="en-IN" w:bidi="mr-IN"/>
        </w:rPr>
        <w:t xml:space="preserve">public static final </w:t>
      </w:r>
      <w:r w:rsidR="00F103AB" w:rsidRPr="00F103AB">
        <w:rPr>
          <w:rFonts w:ascii="Courier New" w:eastAsia="Times New Roman" w:hAnsi="Courier New" w:cs="Courier New"/>
          <w:color w:val="000000"/>
          <w:sz w:val="18"/>
          <w:szCs w:val="18"/>
          <w:lang w:val="en-IN" w:eastAsia="en-IN" w:bidi="mr-IN"/>
        </w:rPr>
        <w:t xml:space="preserve">String </w:t>
      </w:r>
      <w:r w:rsidR="00F103AB" w:rsidRPr="00F103AB">
        <w:rPr>
          <w:rFonts w:ascii="Courier New" w:eastAsia="Times New Roman" w:hAnsi="Courier New" w:cs="Courier New"/>
          <w:b/>
          <w:bCs/>
          <w:i/>
          <w:iCs/>
          <w:color w:val="660E7A"/>
          <w:sz w:val="18"/>
          <w:szCs w:val="18"/>
          <w:lang w:val="en-IN" w:eastAsia="en-IN" w:bidi="mr-IN"/>
        </w:rPr>
        <w:t xml:space="preserve">TABLE_NAME </w:t>
      </w:r>
      <w:r w:rsidR="00F103AB" w:rsidRPr="00F103AB">
        <w:rPr>
          <w:rFonts w:ascii="Courier New" w:eastAsia="Times New Roman" w:hAnsi="Courier New" w:cs="Courier New"/>
          <w:color w:val="000000"/>
          <w:sz w:val="18"/>
          <w:szCs w:val="18"/>
          <w:lang w:val="en-IN" w:eastAsia="en-IN" w:bidi="mr-IN"/>
        </w:rPr>
        <w:t xml:space="preserve">= </w:t>
      </w:r>
      <w:r w:rsidR="00F103AB" w:rsidRPr="00F103AB">
        <w:rPr>
          <w:rFonts w:ascii="Courier New" w:eastAsia="Times New Roman" w:hAnsi="Courier New" w:cs="Courier New"/>
          <w:b/>
          <w:bCs/>
          <w:color w:val="008000"/>
          <w:sz w:val="18"/>
          <w:szCs w:val="18"/>
          <w:lang w:val="en-IN" w:eastAsia="en-IN" w:bidi="mr-IN"/>
        </w:rPr>
        <w:t>"employee_table"</w:t>
      </w:r>
      <w:r w:rsidR="00F103AB" w:rsidRPr="00F103AB">
        <w:rPr>
          <w:rFonts w:ascii="Courier New" w:eastAsia="Times New Roman" w:hAnsi="Courier New" w:cs="Courier New"/>
          <w:color w:val="000000"/>
          <w:sz w:val="18"/>
          <w:szCs w:val="18"/>
          <w:lang w:val="en-IN" w:eastAsia="en-IN" w:bidi="mr-IN"/>
        </w:rPr>
        <w:t>;</w:t>
      </w:r>
      <w:r w:rsidR="00F103AB" w:rsidRPr="00F103AB">
        <w:rPr>
          <w:rFonts w:ascii="Courier New" w:eastAsia="Times New Roman" w:hAnsi="Courier New" w:cs="Courier New"/>
          <w:color w:val="000000"/>
          <w:sz w:val="18"/>
          <w:szCs w:val="18"/>
          <w:lang w:val="en-IN" w:eastAsia="en-IN" w:bidi="mr-IN"/>
        </w:rPr>
        <w:br/>
      </w:r>
      <w:r w:rsidR="00F103AB" w:rsidRPr="00F103AB">
        <w:rPr>
          <w:rFonts w:ascii="Courier New" w:eastAsia="Times New Roman" w:hAnsi="Courier New" w:cs="Courier New"/>
          <w:b/>
          <w:bCs/>
          <w:color w:val="000080"/>
          <w:sz w:val="18"/>
          <w:szCs w:val="18"/>
          <w:lang w:val="en-IN" w:eastAsia="en-IN" w:bidi="mr-IN"/>
        </w:rPr>
        <w:t xml:space="preserve">public static final </w:t>
      </w:r>
      <w:r w:rsidR="00F103AB" w:rsidRPr="00F103AB">
        <w:rPr>
          <w:rFonts w:ascii="Courier New" w:eastAsia="Times New Roman" w:hAnsi="Courier New" w:cs="Courier New"/>
          <w:color w:val="000000"/>
          <w:sz w:val="18"/>
          <w:szCs w:val="18"/>
          <w:lang w:val="en-IN" w:eastAsia="en-IN" w:bidi="mr-IN"/>
        </w:rPr>
        <w:t xml:space="preserve">String </w:t>
      </w:r>
      <w:r w:rsidR="00F103AB" w:rsidRPr="00F103AB">
        <w:rPr>
          <w:rFonts w:ascii="Courier New" w:eastAsia="Times New Roman" w:hAnsi="Courier New" w:cs="Courier New"/>
          <w:b/>
          <w:bCs/>
          <w:i/>
          <w:iCs/>
          <w:color w:val="660E7A"/>
          <w:sz w:val="18"/>
          <w:szCs w:val="18"/>
          <w:lang w:val="en-IN" w:eastAsia="en-IN" w:bidi="mr-IN"/>
        </w:rPr>
        <w:t xml:space="preserve">Col_1 </w:t>
      </w:r>
      <w:r w:rsidR="00F103AB" w:rsidRPr="00F103AB">
        <w:rPr>
          <w:rFonts w:ascii="Courier New" w:eastAsia="Times New Roman" w:hAnsi="Courier New" w:cs="Courier New"/>
          <w:color w:val="000000"/>
          <w:sz w:val="18"/>
          <w:szCs w:val="18"/>
          <w:lang w:val="en-IN" w:eastAsia="en-IN" w:bidi="mr-IN"/>
        </w:rPr>
        <w:t xml:space="preserve">= </w:t>
      </w:r>
      <w:r w:rsidR="00F103AB" w:rsidRPr="00F103AB">
        <w:rPr>
          <w:rFonts w:ascii="Courier New" w:eastAsia="Times New Roman" w:hAnsi="Courier New" w:cs="Courier New"/>
          <w:b/>
          <w:bCs/>
          <w:color w:val="008000"/>
          <w:sz w:val="18"/>
          <w:szCs w:val="18"/>
          <w:lang w:val="en-IN" w:eastAsia="en-IN" w:bidi="mr-IN"/>
        </w:rPr>
        <w:t>"ID"</w:t>
      </w:r>
      <w:r w:rsidR="00F103AB" w:rsidRPr="00F103AB">
        <w:rPr>
          <w:rFonts w:ascii="Courier New" w:eastAsia="Times New Roman" w:hAnsi="Courier New" w:cs="Courier New"/>
          <w:color w:val="000000"/>
          <w:sz w:val="18"/>
          <w:szCs w:val="18"/>
          <w:lang w:val="en-IN" w:eastAsia="en-IN" w:bidi="mr-IN"/>
        </w:rPr>
        <w:t>;</w:t>
      </w:r>
      <w:r w:rsidR="00F103AB" w:rsidRPr="00F103AB">
        <w:rPr>
          <w:rFonts w:ascii="Courier New" w:eastAsia="Times New Roman" w:hAnsi="Courier New" w:cs="Courier New"/>
          <w:color w:val="000000"/>
          <w:sz w:val="18"/>
          <w:szCs w:val="18"/>
          <w:lang w:val="en-IN" w:eastAsia="en-IN" w:bidi="mr-IN"/>
        </w:rPr>
        <w:br/>
      </w:r>
      <w:r w:rsidR="00F103AB" w:rsidRPr="00F103AB">
        <w:rPr>
          <w:rFonts w:ascii="Courier New" w:eastAsia="Times New Roman" w:hAnsi="Courier New" w:cs="Courier New"/>
          <w:b/>
          <w:bCs/>
          <w:color w:val="000080"/>
          <w:sz w:val="18"/>
          <w:szCs w:val="18"/>
          <w:lang w:val="en-IN" w:eastAsia="en-IN" w:bidi="mr-IN"/>
        </w:rPr>
        <w:t xml:space="preserve">public static final </w:t>
      </w:r>
      <w:r w:rsidR="00F103AB" w:rsidRPr="00F103AB">
        <w:rPr>
          <w:rFonts w:ascii="Courier New" w:eastAsia="Times New Roman" w:hAnsi="Courier New" w:cs="Courier New"/>
          <w:color w:val="000000"/>
          <w:sz w:val="18"/>
          <w:szCs w:val="18"/>
          <w:lang w:val="en-IN" w:eastAsia="en-IN" w:bidi="mr-IN"/>
        </w:rPr>
        <w:t xml:space="preserve">String </w:t>
      </w:r>
      <w:r w:rsidR="00F103AB" w:rsidRPr="00F103AB">
        <w:rPr>
          <w:rFonts w:ascii="Courier New" w:eastAsia="Times New Roman" w:hAnsi="Courier New" w:cs="Courier New"/>
          <w:b/>
          <w:bCs/>
          <w:i/>
          <w:iCs/>
          <w:color w:val="660E7A"/>
          <w:sz w:val="18"/>
          <w:szCs w:val="18"/>
          <w:lang w:val="en-IN" w:eastAsia="en-IN" w:bidi="mr-IN"/>
        </w:rPr>
        <w:t xml:space="preserve">Col_2 </w:t>
      </w:r>
      <w:r w:rsidR="00F103AB" w:rsidRPr="00F103AB">
        <w:rPr>
          <w:rFonts w:ascii="Courier New" w:eastAsia="Times New Roman" w:hAnsi="Courier New" w:cs="Courier New"/>
          <w:color w:val="000000"/>
          <w:sz w:val="18"/>
          <w:szCs w:val="18"/>
          <w:lang w:val="en-IN" w:eastAsia="en-IN" w:bidi="mr-IN"/>
        </w:rPr>
        <w:t xml:space="preserve">= </w:t>
      </w:r>
      <w:r w:rsidR="00F103AB" w:rsidRPr="00F103AB">
        <w:rPr>
          <w:rFonts w:ascii="Courier New" w:eastAsia="Times New Roman" w:hAnsi="Courier New" w:cs="Courier New"/>
          <w:b/>
          <w:bCs/>
          <w:color w:val="008000"/>
          <w:sz w:val="18"/>
          <w:szCs w:val="18"/>
          <w:lang w:val="en-IN" w:eastAsia="en-IN" w:bidi="mr-IN"/>
        </w:rPr>
        <w:t>"NAME"</w:t>
      </w:r>
      <w:r w:rsidR="00F103AB" w:rsidRPr="00F103AB">
        <w:rPr>
          <w:rFonts w:ascii="Courier New" w:eastAsia="Times New Roman" w:hAnsi="Courier New" w:cs="Courier New"/>
          <w:color w:val="000000"/>
          <w:sz w:val="18"/>
          <w:szCs w:val="18"/>
          <w:lang w:val="en-IN" w:eastAsia="en-IN" w:bidi="mr-IN"/>
        </w:rPr>
        <w:t>;</w:t>
      </w:r>
      <w:r w:rsidR="00F103AB" w:rsidRPr="00F103AB">
        <w:rPr>
          <w:rFonts w:ascii="Courier New" w:eastAsia="Times New Roman" w:hAnsi="Courier New" w:cs="Courier New"/>
          <w:color w:val="000000"/>
          <w:sz w:val="18"/>
          <w:szCs w:val="18"/>
          <w:lang w:val="en-IN" w:eastAsia="en-IN" w:bidi="mr-IN"/>
        </w:rPr>
        <w:br/>
      </w:r>
      <w:r w:rsidR="00F103AB" w:rsidRPr="00F103AB">
        <w:rPr>
          <w:rFonts w:ascii="Courier New" w:eastAsia="Times New Roman" w:hAnsi="Courier New" w:cs="Courier New"/>
          <w:b/>
          <w:bCs/>
          <w:color w:val="000080"/>
          <w:sz w:val="18"/>
          <w:szCs w:val="18"/>
          <w:lang w:val="en-IN" w:eastAsia="en-IN" w:bidi="mr-IN"/>
        </w:rPr>
        <w:t xml:space="preserve">public static final </w:t>
      </w:r>
      <w:r w:rsidR="00F103AB" w:rsidRPr="00F103AB">
        <w:rPr>
          <w:rFonts w:ascii="Courier New" w:eastAsia="Times New Roman" w:hAnsi="Courier New" w:cs="Courier New"/>
          <w:color w:val="000000"/>
          <w:sz w:val="18"/>
          <w:szCs w:val="18"/>
          <w:lang w:val="en-IN" w:eastAsia="en-IN" w:bidi="mr-IN"/>
        </w:rPr>
        <w:t xml:space="preserve">String </w:t>
      </w:r>
      <w:r w:rsidR="00F103AB" w:rsidRPr="00F103AB">
        <w:rPr>
          <w:rFonts w:ascii="Courier New" w:eastAsia="Times New Roman" w:hAnsi="Courier New" w:cs="Courier New"/>
          <w:b/>
          <w:bCs/>
          <w:i/>
          <w:iCs/>
          <w:color w:val="660E7A"/>
          <w:sz w:val="18"/>
          <w:szCs w:val="18"/>
          <w:lang w:val="en-IN" w:eastAsia="en-IN" w:bidi="mr-IN"/>
        </w:rPr>
        <w:t xml:space="preserve">Col_3 </w:t>
      </w:r>
      <w:r w:rsidR="00F103AB" w:rsidRPr="00F103AB">
        <w:rPr>
          <w:rFonts w:ascii="Courier New" w:eastAsia="Times New Roman" w:hAnsi="Courier New" w:cs="Courier New"/>
          <w:color w:val="000000"/>
          <w:sz w:val="18"/>
          <w:szCs w:val="18"/>
          <w:lang w:val="en-IN" w:eastAsia="en-IN" w:bidi="mr-IN"/>
        </w:rPr>
        <w:t xml:space="preserve">= </w:t>
      </w:r>
      <w:r w:rsidR="00F103AB" w:rsidRPr="00F103AB">
        <w:rPr>
          <w:rFonts w:ascii="Courier New" w:eastAsia="Times New Roman" w:hAnsi="Courier New" w:cs="Courier New"/>
          <w:b/>
          <w:bCs/>
          <w:color w:val="008000"/>
          <w:sz w:val="18"/>
          <w:szCs w:val="18"/>
          <w:lang w:val="en-IN" w:eastAsia="en-IN" w:bidi="mr-IN"/>
        </w:rPr>
        <w:t>"SALARY"</w:t>
      </w:r>
      <w:r w:rsidR="00F103AB" w:rsidRPr="00F103AB">
        <w:rPr>
          <w:rFonts w:ascii="Courier New" w:eastAsia="Times New Roman" w:hAnsi="Courier New" w:cs="Courier New"/>
          <w:color w:val="000000"/>
          <w:sz w:val="18"/>
          <w:szCs w:val="18"/>
          <w:lang w:val="en-IN" w:eastAsia="en-IN" w:bidi="mr-IN"/>
        </w:rPr>
        <w:t>;</w:t>
      </w:r>
      <w:r w:rsidR="00F103AB" w:rsidRPr="00F103AB">
        <w:rPr>
          <w:rFonts w:ascii="Courier New" w:eastAsia="Times New Roman" w:hAnsi="Courier New" w:cs="Courier New"/>
          <w:color w:val="000000"/>
          <w:sz w:val="18"/>
          <w:szCs w:val="18"/>
          <w:lang w:val="en-IN" w:eastAsia="en-IN" w:bidi="mr-IN"/>
        </w:rPr>
        <w:br/>
      </w:r>
      <w:r w:rsidR="00F103AB" w:rsidRPr="00F103AB">
        <w:rPr>
          <w:rFonts w:ascii="Courier New" w:eastAsia="Times New Roman" w:hAnsi="Courier New" w:cs="Courier New"/>
          <w:color w:val="000000"/>
          <w:sz w:val="18"/>
          <w:szCs w:val="18"/>
          <w:lang w:val="en-IN" w:eastAsia="en-IN" w:bidi="mr-IN"/>
        </w:rPr>
        <w:br/>
      </w:r>
      <w:r w:rsidR="00F103AB" w:rsidRPr="00F103AB">
        <w:rPr>
          <w:rFonts w:ascii="Courier New" w:eastAsia="Times New Roman" w:hAnsi="Courier New" w:cs="Courier New"/>
          <w:b/>
          <w:bCs/>
          <w:color w:val="000080"/>
          <w:sz w:val="18"/>
          <w:szCs w:val="18"/>
          <w:lang w:val="en-IN" w:eastAsia="en-IN" w:bidi="mr-IN"/>
        </w:rPr>
        <w:t xml:space="preserve">public </w:t>
      </w:r>
      <w:r w:rsidR="00F103AB" w:rsidRPr="00F103AB">
        <w:rPr>
          <w:rFonts w:ascii="Courier New" w:eastAsia="Times New Roman" w:hAnsi="Courier New" w:cs="Courier New"/>
          <w:color w:val="000000"/>
          <w:sz w:val="18"/>
          <w:szCs w:val="18"/>
          <w:lang w:val="en-IN" w:eastAsia="en-IN" w:bidi="mr-IN"/>
        </w:rPr>
        <w:t>DatabaseHelper(Context context) {</w:t>
      </w:r>
      <w:r w:rsidR="00F103AB" w:rsidRPr="00F103AB">
        <w:rPr>
          <w:rFonts w:ascii="Courier New" w:eastAsia="Times New Roman" w:hAnsi="Courier New" w:cs="Courier New"/>
          <w:color w:val="000000"/>
          <w:sz w:val="18"/>
          <w:szCs w:val="18"/>
          <w:lang w:val="en-IN" w:eastAsia="en-IN" w:bidi="mr-IN"/>
        </w:rPr>
        <w:br/>
      </w:r>
      <w:r w:rsidR="00F103AB" w:rsidRPr="00F103AB">
        <w:rPr>
          <w:rFonts w:ascii="Courier New" w:eastAsia="Times New Roman" w:hAnsi="Courier New" w:cs="Courier New"/>
          <w:b/>
          <w:bCs/>
          <w:color w:val="000080"/>
          <w:sz w:val="18"/>
          <w:szCs w:val="18"/>
          <w:lang w:val="en-IN" w:eastAsia="en-IN" w:bidi="mr-IN"/>
        </w:rPr>
        <w:t>super</w:t>
      </w:r>
      <w:r w:rsidR="00F103AB" w:rsidRPr="00F103AB">
        <w:rPr>
          <w:rFonts w:ascii="Courier New" w:eastAsia="Times New Roman" w:hAnsi="Courier New" w:cs="Courier New"/>
          <w:color w:val="000000"/>
          <w:sz w:val="18"/>
          <w:szCs w:val="18"/>
          <w:lang w:val="en-IN" w:eastAsia="en-IN" w:bidi="mr-IN"/>
        </w:rPr>
        <w:t xml:space="preserve">(context, </w:t>
      </w:r>
      <w:r w:rsidR="00F103AB" w:rsidRPr="00F103AB">
        <w:rPr>
          <w:rFonts w:ascii="Courier New" w:eastAsia="Times New Roman" w:hAnsi="Courier New" w:cs="Courier New"/>
          <w:b/>
          <w:bCs/>
          <w:i/>
          <w:iCs/>
          <w:color w:val="660E7A"/>
          <w:sz w:val="18"/>
          <w:szCs w:val="18"/>
          <w:lang w:val="en-IN" w:eastAsia="en-IN" w:bidi="mr-IN"/>
        </w:rPr>
        <w:t>DATABASE_NAME</w:t>
      </w:r>
      <w:r w:rsidR="00F103AB" w:rsidRPr="00F103AB">
        <w:rPr>
          <w:rFonts w:ascii="Courier New" w:eastAsia="Times New Roman" w:hAnsi="Courier New" w:cs="Courier New"/>
          <w:color w:val="000000"/>
          <w:sz w:val="18"/>
          <w:szCs w:val="18"/>
          <w:lang w:val="en-IN" w:eastAsia="en-IN" w:bidi="mr-IN"/>
        </w:rPr>
        <w:t xml:space="preserve">, </w:t>
      </w:r>
      <w:r w:rsidR="00F103AB" w:rsidRPr="00F103AB">
        <w:rPr>
          <w:rFonts w:ascii="Courier New" w:eastAsia="Times New Roman" w:hAnsi="Courier New" w:cs="Courier New"/>
          <w:b/>
          <w:bCs/>
          <w:color w:val="000080"/>
          <w:sz w:val="18"/>
          <w:szCs w:val="18"/>
          <w:lang w:val="en-IN" w:eastAsia="en-IN" w:bidi="mr-IN"/>
        </w:rPr>
        <w:t>null</w:t>
      </w:r>
      <w:r w:rsidR="00F103AB" w:rsidRPr="00F103AB">
        <w:rPr>
          <w:rFonts w:ascii="Courier New" w:eastAsia="Times New Roman" w:hAnsi="Courier New" w:cs="Courier New"/>
          <w:color w:val="000000"/>
          <w:sz w:val="18"/>
          <w:szCs w:val="18"/>
          <w:lang w:val="en-IN" w:eastAsia="en-IN" w:bidi="mr-IN"/>
        </w:rPr>
        <w:t xml:space="preserve">, </w:t>
      </w:r>
      <w:r w:rsidR="00F103AB" w:rsidRPr="00F103AB">
        <w:rPr>
          <w:rFonts w:ascii="Courier New" w:eastAsia="Times New Roman" w:hAnsi="Courier New" w:cs="Courier New"/>
          <w:color w:val="0000FF"/>
          <w:sz w:val="18"/>
          <w:szCs w:val="18"/>
          <w:lang w:val="en-IN" w:eastAsia="en-IN" w:bidi="mr-IN"/>
        </w:rPr>
        <w:t>1</w:t>
      </w:r>
      <w:r w:rsidR="00F103AB" w:rsidRPr="00F103AB">
        <w:rPr>
          <w:rFonts w:ascii="Courier New" w:eastAsia="Times New Roman" w:hAnsi="Courier New" w:cs="Courier New"/>
          <w:color w:val="000000"/>
          <w:sz w:val="18"/>
          <w:szCs w:val="18"/>
          <w:lang w:val="en-IN" w:eastAsia="en-IN" w:bidi="mr-IN"/>
        </w:rPr>
        <w:t>);</w:t>
      </w:r>
      <w:r w:rsidR="00F103AB" w:rsidRPr="00F103AB">
        <w:rPr>
          <w:rFonts w:ascii="Courier New" w:eastAsia="Times New Roman" w:hAnsi="Courier New" w:cs="Courier New"/>
          <w:color w:val="000000"/>
          <w:sz w:val="18"/>
          <w:szCs w:val="18"/>
          <w:lang w:val="en-IN" w:eastAsia="en-IN" w:bidi="mr-IN"/>
        </w:rPr>
        <w:br/>
        <w:t xml:space="preserve">        SQLiteDatabase db = </w:t>
      </w:r>
      <w:r w:rsidR="00F103AB" w:rsidRPr="00F103AB">
        <w:rPr>
          <w:rFonts w:ascii="Courier New" w:eastAsia="Times New Roman" w:hAnsi="Courier New" w:cs="Courier New"/>
          <w:b/>
          <w:bCs/>
          <w:color w:val="000080"/>
          <w:sz w:val="18"/>
          <w:szCs w:val="18"/>
          <w:lang w:val="en-IN" w:eastAsia="en-IN" w:bidi="mr-IN"/>
        </w:rPr>
        <w:t>this</w:t>
      </w:r>
      <w:r w:rsidR="00F103AB" w:rsidRPr="00F103AB">
        <w:rPr>
          <w:rFonts w:ascii="Courier New" w:eastAsia="Times New Roman" w:hAnsi="Courier New" w:cs="Courier New"/>
          <w:color w:val="000000"/>
          <w:sz w:val="18"/>
          <w:szCs w:val="18"/>
          <w:lang w:val="en-IN" w:eastAsia="en-IN" w:bidi="mr-IN"/>
        </w:rPr>
        <w:t>.getWritableDatabase();</w:t>
      </w:r>
      <w:r w:rsidR="00F103AB" w:rsidRPr="00F103AB">
        <w:rPr>
          <w:rFonts w:ascii="Courier New" w:eastAsia="Times New Roman" w:hAnsi="Courier New" w:cs="Courier New"/>
          <w:color w:val="000000"/>
          <w:sz w:val="18"/>
          <w:szCs w:val="18"/>
          <w:lang w:val="en-IN" w:eastAsia="en-IN" w:bidi="mr-IN"/>
        </w:rPr>
        <w:br/>
      </w:r>
      <w:r w:rsidR="00F103AB" w:rsidRPr="00F103AB">
        <w:rPr>
          <w:rFonts w:ascii="Courier New" w:eastAsia="Times New Roman" w:hAnsi="Courier New" w:cs="Courier New"/>
          <w:color w:val="000000"/>
          <w:sz w:val="18"/>
          <w:szCs w:val="18"/>
          <w:lang w:val="en-IN" w:eastAsia="en-IN" w:bidi="mr-IN"/>
        </w:rPr>
        <w:lastRenderedPageBreak/>
        <w:br/>
      </w:r>
      <w:r w:rsidR="00F103AB" w:rsidRPr="00F103AB">
        <w:rPr>
          <w:rFonts w:ascii="Courier New" w:eastAsia="Times New Roman" w:hAnsi="Courier New" w:cs="Courier New"/>
          <w:color w:val="000000"/>
          <w:sz w:val="18"/>
          <w:szCs w:val="18"/>
          <w:lang w:val="en-IN" w:eastAsia="en-IN" w:bidi="mr-IN"/>
        </w:rPr>
        <w:br/>
        <w:t xml:space="preserve">    }</w:t>
      </w:r>
      <w:r w:rsidR="00F103AB" w:rsidRPr="00F103AB">
        <w:rPr>
          <w:rFonts w:ascii="Courier New" w:eastAsia="Times New Roman" w:hAnsi="Courier New" w:cs="Courier New"/>
          <w:color w:val="000000"/>
          <w:sz w:val="18"/>
          <w:szCs w:val="18"/>
          <w:lang w:val="en-IN" w:eastAsia="en-IN" w:bidi="mr-IN"/>
        </w:rPr>
        <w:br/>
      </w:r>
      <w:r w:rsidR="00F103AB" w:rsidRPr="00F103AB">
        <w:rPr>
          <w:rFonts w:ascii="Courier New" w:eastAsia="Times New Roman" w:hAnsi="Courier New" w:cs="Courier New"/>
          <w:color w:val="000000"/>
          <w:sz w:val="18"/>
          <w:szCs w:val="18"/>
          <w:lang w:val="en-IN" w:eastAsia="en-IN" w:bidi="mr-IN"/>
        </w:rPr>
        <w:br/>
      </w:r>
      <w:r w:rsidR="00F103AB" w:rsidRPr="00F103AB">
        <w:rPr>
          <w:rFonts w:ascii="Courier New" w:eastAsia="Times New Roman" w:hAnsi="Courier New" w:cs="Courier New"/>
          <w:color w:val="808000"/>
          <w:sz w:val="18"/>
          <w:szCs w:val="18"/>
          <w:lang w:val="en-IN" w:eastAsia="en-IN" w:bidi="mr-IN"/>
        </w:rPr>
        <w:t>@Override</w:t>
      </w:r>
      <w:r w:rsidR="00F103AB" w:rsidRPr="00F103AB">
        <w:rPr>
          <w:rFonts w:ascii="Courier New" w:eastAsia="Times New Roman" w:hAnsi="Courier New" w:cs="Courier New"/>
          <w:color w:val="808000"/>
          <w:sz w:val="18"/>
          <w:szCs w:val="18"/>
          <w:lang w:val="en-IN" w:eastAsia="en-IN" w:bidi="mr-IN"/>
        </w:rPr>
        <w:br/>
      </w:r>
      <w:r w:rsidR="00F103AB" w:rsidRPr="00F103AB">
        <w:rPr>
          <w:rFonts w:ascii="Courier New" w:eastAsia="Times New Roman" w:hAnsi="Courier New" w:cs="Courier New"/>
          <w:b/>
          <w:bCs/>
          <w:color w:val="000080"/>
          <w:sz w:val="18"/>
          <w:szCs w:val="18"/>
          <w:lang w:val="en-IN" w:eastAsia="en-IN" w:bidi="mr-IN"/>
        </w:rPr>
        <w:t xml:space="preserve">public void </w:t>
      </w:r>
      <w:r w:rsidR="00F103AB" w:rsidRPr="00F103AB">
        <w:rPr>
          <w:rFonts w:ascii="Courier New" w:eastAsia="Times New Roman" w:hAnsi="Courier New" w:cs="Courier New"/>
          <w:color w:val="000000"/>
          <w:sz w:val="18"/>
          <w:szCs w:val="18"/>
          <w:lang w:val="en-IN" w:eastAsia="en-IN" w:bidi="mr-IN"/>
        </w:rPr>
        <w:t>onCreate(SQLiteDatabase db) {</w:t>
      </w:r>
      <w:r w:rsidR="00F103AB" w:rsidRPr="00F103AB">
        <w:rPr>
          <w:rFonts w:ascii="Courier New" w:eastAsia="Times New Roman" w:hAnsi="Courier New" w:cs="Courier New"/>
          <w:color w:val="000000"/>
          <w:sz w:val="18"/>
          <w:szCs w:val="18"/>
          <w:lang w:val="en-IN" w:eastAsia="en-IN" w:bidi="mr-IN"/>
        </w:rPr>
        <w:br/>
      </w:r>
      <w:r w:rsidR="00F103AB" w:rsidRPr="00F103AB">
        <w:rPr>
          <w:rFonts w:ascii="Courier New" w:eastAsia="Times New Roman" w:hAnsi="Courier New" w:cs="Courier New"/>
          <w:color w:val="000000"/>
          <w:sz w:val="18"/>
          <w:szCs w:val="18"/>
          <w:lang w:val="en-IN" w:eastAsia="en-IN" w:bidi="mr-IN"/>
        </w:rPr>
        <w:br/>
        <w:t xml:space="preserve">        db.execSQL(</w:t>
      </w:r>
      <w:r w:rsidR="00F103AB" w:rsidRPr="00F103AB">
        <w:rPr>
          <w:rFonts w:ascii="Courier New" w:eastAsia="Times New Roman" w:hAnsi="Courier New" w:cs="Courier New"/>
          <w:b/>
          <w:bCs/>
          <w:color w:val="008000"/>
          <w:sz w:val="18"/>
          <w:szCs w:val="18"/>
          <w:lang w:val="en-IN" w:eastAsia="en-IN" w:bidi="mr-IN"/>
        </w:rPr>
        <w:t xml:space="preserve">"create table " </w:t>
      </w:r>
      <w:r w:rsidR="00F103AB" w:rsidRPr="00F103AB">
        <w:rPr>
          <w:rFonts w:ascii="Courier New" w:eastAsia="Times New Roman" w:hAnsi="Courier New" w:cs="Courier New"/>
          <w:color w:val="000000"/>
          <w:sz w:val="18"/>
          <w:szCs w:val="18"/>
          <w:lang w:val="en-IN" w:eastAsia="en-IN" w:bidi="mr-IN"/>
        </w:rPr>
        <w:t xml:space="preserve">+ </w:t>
      </w:r>
      <w:r w:rsidR="00F103AB" w:rsidRPr="00F103AB">
        <w:rPr>
          <w:rFonts w:ascii="Courier New" w:eastAsia="Times New Roman" w:hAnsi="Courier New" w:cs="Courier New"/>
          <w:b/>
          <w:bCs/>
          <w:i/>
          <w:iCs/>
          <w:color w:val="660E7A"/>
          <w:sz w:val="18"/>
          <w:szCs w:val="18"/>
          <w:lang w:val="en-IN" w:eastAsia="en-IN" w:bidi="mr-IN"/>
        </w:rPr>
        <w:t xml:space="preserve">TABLE_NAME </w:t>
      </w:r>
      <w:r w:rsidR="00F103AB" w:rsidRPr="00F103AB">
        <w:rPr>
          <w:rFonts w:ascii="Courier New" w:eastAsia="Times New Roman" w:hAnsi="Courier New" w:cs="Courier New"/>
          <w:color w:val="000000"/>
          <w:sz w:val="18"/>
          <w:szCs w:val="18"/>
          <w:lang w:val="en-IN" w:eastAsia="en-IN" w:bidi="mr-IN"/>
        </w:rPr>
        <w:t xml:space="preserve">+ </w:t>
      </w:r>
      <w:r w:rsidR="00F103AB" w:rsidRPr="00F103AB">
        <w:rPr>
          <w:rFonts w:ascii="Courier New" w:eastAsia="Times New Roman" w:hAnsi="Courier New" w:cs="Courier New"/>
          <w:b/>
          <w:bCs/>
          <w:color w:val="008000"/>
          <w:sz w:val="18"/>
          <w:szCs w:val="18"/>
          <w:lang w:val="en-IN" w:eastAsia="en-IN" w:bidi="mr-IN"/>
        </w:rPr>
        <w:t>"(ID INTEGER ,NAME TEXT,SALARY  FLOAT )"</w:t>
      </w:r>
      <w:r w:rsidR="00F103AB" w:rsidRPr="00F103AB">
        <w:rPr>
          <w:rFonts w:ascii="Courier New" w:eastAsia="Times New Roman" w:hAnsi="Courier New" w:cs="Courier New"/>
          <w:color w:val="000000"/>
          <w:sz w:val="18"/>
          <w:szCs w:val="18"/>
          <w:lang w:val="en-IN" w:eastAsia="en-IN" w:bidi="mr-IN"/>
        </w:rPr>
        <w:t>);</w:t>
      </w:r>
      <w:r w:rsidR="00F103AB" w:rsidRPr="00F103AB">
        <w:rPr>
          <w:rFonts w:ascii="Courier New" w:eastAsia="Times New Roman" w:hAnsi="Courier New" w:cs="Courier New"/>
          <w:color w:val="000000"/>
          <w:sz w:val="18"/>
          <w:szCs w:val="18"/>
          <w:lang w:val="en-IN" w:eastAsia="en-IN" w:bidi="mr-IN"/>
        </w:rPr>
        <w:br/>
        <w:t xml:space="preserve">    }</w:t>
      </w:r>
      <w:r w:rsidR="00F103AB" w:rsidRPr="00F103AB">
        <w:rPr>
          <w:rFonts w:ascii="Courier New" w:eastAsia="Times New Roman" w:hAnsi="Courier New" w:cs="Courier New"/>
          <w:color w:val="000000"/>
          <w:sz w:val="18"/>
          <w:szCs w:val="18"/>
          <w:lang w:val="en-IN" w:eastAsia="en-IN" w:bidi="mr-IN"/>
        </w:rPr>
        <w:br/>
      </w:r>
      <w:r w:rsidR="00F103AB" w:rsidRPr="00F103AB">
        <w:rPr>
          <w:rFonts w:ascii="Courier New" w:eastAsia="Times New Roman" w:hAnsi="Courier New" w:cs="Courier New"/>
          <w:color w:val="000000"/>
          <w:sz w:val="18"/>
          <w:szCs w:val="18"/>
          <w:lang w:val="en-IN" w:eastAsia="en-IN" w:bidi="mr-IN"/>
        </w:rPr>
        <w:br/>
      </w:r>
      <w:r w:rsidR="00F103AB" w:rsidRPr="00F103AB">
        <w:rPr>
          <w:rFonts w:ascii="Courier New" w:eastAsia="Times New Roman" w:hAnsi="Courier New" w:cs="Courier New"/>
          <w:color w:val="808000"/>
          <w:sz w:val="18"/>
          <w:szCs w:val="18"/>
          <w:lang w:val="en-IN" w:eastAsia="en-IN" w:bidi="mr-IN"/>
        </w:rPr>
        <w:t>@Override</w:t>
      </w:r>
      <w:r w:rsidR="00F103AB" w:rsidRPr="00F103AB">
        <w:rPr>
          <w:rFonts w:ascii="Courier New" w:eastAsia="Times New Roman" w:hAnsi="Courier New" w:cs="Courier New"/>
          <w:color w:val="808000"/>
          <w:sz w:val="18"/>
          <w:szCs w:val="18"/>
          <w:lang w:val="en-IN" w:eastAsia="en-IN" w:bidi="mr-IN"/>
        </w:rPr>
        <w:br/>
      </w:r>
      <w:r w:rsidR="00F103AB" w:rsidRPr="00F103AB">
        <w:rPr>
          <w:rFonts w:ascii="Courier New" w:eastAsia="Times New Roman" w:hAnsi="Courier New" w:cs="Courier New"/>
          <w:b/>
          <w:bCs/>
          <w:color w:val="000080"/>
          <w:sz w:val="18"/>
          <w:szCs w:val="18"/>
          <w:lang w:val="en-IN" w:eastAsia="en-IN" w:bidi="mr-IN"/>
        </w:rPr>
        <w:t xml:space="preserve">public void </w:t>
      </w:r>
      <w:r w:rsidR="00F103AB" w:rsidRPr="00F103AB">
        <w:rPr>
          <w:rFonts w:ascii="Courier New" w:eastAsia="Times New Roman" w:hAnsi="Courier New" w:cs="Courier New"/>
          <w:color w:val="000000"/>
          <w:sz w:val="18"/>
          <w:szCs w:val="18"/>
          <w:lang w:val="en-IN" w:eastAsia="en-IN" w:bidi="mr-IN"/>
        </w:rPr>
        <w:t xml:space="preserve">onUpgrade(SQLiteDatabase db, </w:t>
      </w:r>
      <w:r w:rsidR="00F103AB" w:rsidRPr="00F103AB">
        <w:rPr>
          <w:rFonts w:ascii="Courier New" w:eastAsia="Times New Roman" w:hAnsi="Courier New" w:cs="Courier New"/>
          <w:b/>
          <w:bCs/>
          <w:color w:val="000080"/>
          <w:sz w:val="18"/>
          <w:szCs w:val="18"/>
          <w:lang w:val="en-IN" w:eastAsia="en-IN" w:bidi="mr-IN"/>
        </w:rPr>
        <w:t xml:space="preserve">int </w:t>
      </w:r>
      <w:r w:rsidR="00F103AB" w:rsidRPr="00F103AB">
        <w:rPr>
          <w:rFonts w:ascii="Courier New" w:eastAsia="Times New Roman" w:hAnsi="Courier New" w:cs="Courier New"/>
          <w:color w:val="000000"/>
          <w:sz w:val="18"/>
          <w:szCs w:val="18"/>
          <w:lang w:val="en-IN" w:eastAsia="en-IN" w:bidi="mr-IN"/>
        </w:rPr>
        <w:t xml:space="preserve">oldVersion, </w:t>
      </w:r>
      <w:r w:rsidR="00F103AB" w:rsidRPr="00F103AB">
        <w:rPr>
          <w:rFonts w:ascii="Courier New" w:eastAsia="Times New Roman" w:hAnsi="Courier New" w:cs="Courier New"/>
          <w:b/>
          <w:bCs/>
          <w:color w:val="000080"/>
          <w:sz w:val="18"/>
          <w:szCs w:val="18"/>
          <w:lang w:val="en-IN" w:eastAsia="en-IN" w:bidi="mr-IN"/>
        </w:rPr>
        <w:t xml:space="preserve">int </w:t>
      </w:r>
      <w:r w:rsidR="00F103AB" w:rsidRPr="00F103AB">
        <w:rPr>
          <w:rFonts w:ascii="Courier New" w:eastAsia="Times New Roman" w:hAnsi="Courier New" w:cs="Courier New"/>
          <w:color w:val="000000"/>
          <w:sz w:val="18"/>
          <w:szCs w:val="18"/>
          <w:lang w:val="en-IN" w:eastAsia="en-IN" w:bidi="mr-IN"/>
        </w:rPr>
        <w:t>newVersion)</w:t>
      </w:r>
      <w:r w:rsidR="00F103AB" w:rsidRPr="00F103AB">
        <w:rPr>
          <w:rFonts w:ascii="Courier New" w:eastAsia="Times New Roman" w:hAnsi="Courier New" w:cs="Courier New"/>
          <w:color w:val="000000"/>
          <w:sz w:val="18"/>
          <w:szCs w:val="18"/>
          <w:lang w:val="en-IN" w:eastAsia="en-IN" w:bidi="mr-IN"/>
        </w:rPr>
        <w:br/>
        <w:t xml:space="preserve">    {</w:t>
      </w:r>
      <w:r w:rsidR="00F103AB" w:rsidRPr="00F103AB">
        <w:rPr>
          <w:rFonts w:ascii="Courier New" w:eastAsia="Times New Roman" w:hAnsi="Courier New" w:cs="Courier New"/>
          <w:color w:val="000000"/>
          <w:sz w:val="18"/>
          <w:szCs w:val="18"/>
          <w:lang w:val="en-IN" w:eastAsia="en-IN" w:bidi="mr-IN"/>
        </w:rPr>
        <w:br/>
        <w:t xml:space="preserve">        db.execSQL(</w:t>
      </w:r>
      <w:r w:rsidR="00F103AB" w:rsidRPr="00F103AB">
        <w:rPr>
          <w:rFonts w:ascii="Courier New" w:eastAsia="Times New Roman" w:hAnsi="Courier New" w:cs="Courier New"/>
          <w:b/>
          <w:bCs/>
          <w:color w:val="008000"/>
          <w:sz w:val="18"/>
          <w:szCs w:val="18"/>
          <w:lang w:val="en-IN" w:eastAsia="en-IN" w:bidi="mr-IN"/>
        </w:rPr>
        <w:t xml:space="preserve">"DROP TABLE  " </w:t>
      </w:r>
      <w:r w:rsidR="00F103AB" w:rsidRPr="00F103AB">
        <w:rPr>
          <w:rFonts w:ascii="Courier New" w:eastAsia="Times New Roman" w:hAnsi="Courier New" w:cs="Courier New"/>
          <w:color w:val="000000"/>
          <w:sz w:val="18"/>
          <w:szCs w:val="18"/>
          <w:lang w:val="en-IN" w:eastAsia="en-IN" w:bidi="mr-IN"/>
        </w:rPr>
        <w:t xml:space="preserve">+ </w:t>
      </w:r>
      <w:r w:rsidR="00F103AB" w:rsidRPr="00F103AB">
        <w:rPr>
          <w:rFonts w:ascii="Courier New" w:eastAsia="Times New Roman" w:hAnsi="Courier New" w:cs="Courier New"/>
          <w:b/>
          <w:bCs/>
          <w:i/>
          <w:iCs/>
          <w:color w:val="660E7A"/>
          <w:sz w:val="18"/>
          <w:szCs w:val="18"/>
          <w:lang w:val="en-IN" w:eastAsia="en-IN" w:bidi="mr-IN"/>
        </w:rPr>
        <w:t>TABLE_NAME</w:t>
      </w:r>
      <w:r w:rsidR="00F103AB" w:rsidRPr="00F103AB">
        <w:rPr>
          <w:rFonts w:ascii="Courier New" w:eastAsia="Times New Roman" w:hAnsi="Courier New" w:cs="Courier New"/>
          <w:color w:val="000000"/>
          <w:sz w:val="18"/>
          <w:szCs w:val="18"/>
          <w:lang w:val="en-IN" w:eastAsia="en-IN" w:bidi="mr-IN"/>
        </w:rPr>
        <w:t>);</w:t>
      </w:r>
      <w:r w:rsidR="00F103AB" w:rsidRPr="00F103AB">
        <w:rPr>
          <w:rFonts w:ascii="Courier New" w:eastAsia="Times New Roman" w:hAnsi="Courier New" w:cs="Courier New"/>
          <w:color w:val="000000"/>
          <w:sz w:val="18"/>
          <w:szCs w:val="18"/>
          <w:lang w:val="en-IN" w:eastAsia="en-IN" w:bidi="mr-IN"/>
        </w:rPr>
        <w:br/>
        <w:t xml:space="preserve">        onCreate(db);</w:t>
      </w:r>
      <w:r w:rsidR="00F103AB" w:rsidRPr="00F103AB">
        <w:rPr>
          <w:rFonts w:ascii="Courier New" w:eastAsia="Times New Roman" w:hAnsi="Courier New" w:cs="Courier New"/>
          <w:color w:val="000000"/>
          <w:sz w:val="18"/>
          <w:szCs w:val="18"/>
          <w:lang w:val="en-IN" w:eastAsia="en-IN" w:bidi="mr-IN"/>
        </w:rPr>
        <w:br/>
        <w:t xml:space="preserve">    }</w:t>
      </w:r>
      <w:r w:rsidR="00F103AB" w:rsidRPr="00F103AB">
        <w:rPr>
          <w:rFonts w:ascii="Courier New" w:eastAsia="Times New Roman" w:hAnsi="Courier New" w:cs="Courier New"/>
          <w:color w:val="000000"/>
          <w:sz w:val="18"/>
          <w:szCs w:val="18"/>
          <w:lang w:val="en-IN" w:eastAsia="en-IN" w:bidi="mr-IN"/>
        </w:rPr>
        <w:br/>
      </w:r>
      <w:r w:rsidR="00F103AB" w:rsidRPr="00F103AB">
        <w:rPr>
          <w:rFonts w:ascii="Courier New" w:eastAsia="Times New Roman" w:hAnsi="Courier New" w:cs="Courier New"/>
          <w:color w:val="000000"/>
          <w:sz w:val="18"/>
          <w:szCs w:val="18"/>
          <w:lang w:val="en-IN" w:eastAsia="en-IN" w:bidi="mr-IN"/>
        </w:rPr>
        <w:br/>
      </w:r>
      <w:r w:rsidR="00F103AB" w:rsidRPr="00F103AB">
        <w:rPr>
          <w:rFonts w:ascii="Courier New" w:eastAsia="Times New Roman" w:hAnsi="Courier New" w:cs="Courier New"/>
          <w:b/>
          <w:bCs/>
          <w:color w:val="000080"/>
          <w:sz w:val="18"/>
          <w:szCs w:val="18"/>
          <w:lang w:val="en-IN" w:eastAsia="en-IN" w:bidi="mr-IN"/>
        </w:rPr>
        <w:t xml:space="preserve">public boolean </w:t>
      </w:r>
      <w:r w:rsidR="00F103AB" w:rsidRPr="00F103AB">
        <w:rPr>
          <w:rFonts w:ascii="Courier New" w:eastAsia="Times New Roman" w:hAnsi="Courier New" w:cs="Courier New"/>
          <w:color w:val="000000"/>
          <w:sz w:val="18"/>
          <w:szCs w:val="18"/>
          <w:lang w:val="en-IN" w:eastAsia="en-IN" w:bidi="mr-IN"/>
        </w:rPr>
        <w:t>insertData(</w:t>
      </w:r>
      <w:r w:rsidR="00F103AB" w:rsidRPr="00F103AB">
        <w:rPr>
          <w:rFonts w:ascii="Courier New" w:eastAsia="Times New Roman" w:hAnsi="Courier New" w:cs="Courier New"/>
          <w:b/>
          <w:bCs/>
          <w:color w:val="000080"/>
          <w:sz w:val="18"/>
          <w:szCs w:val="18"/>
          <w:lang w:val="en-IN" w:eastAsia="en-IN" w:bidi="mr-IN"/>
        </w:rPr>
        <w:t xml:space="preserve">int </w:t>
      </w:r>
      <w:r w:rsidR="00F103AB" w:rsidRPr="00F103AB">
        <w:rPr>
          <w:rFonts w:ascii="Courier New" w:eastAsia="Times New Roman" w:hAnsi="Courier New" w:cs="Courier New"/>
          <w:color w:val="000000"/>
          <w:sz w:val="18"/>
          <w:szCs w:val="18"/>
          <w:lang w:val="en-IN" w:eastAsia="en-IN" w:bidi="mr-IN"/>
        </w:rPr>
        <w:t xml:space="preserve">empid, String empname, </w:t>
      </w:r>
      <w:r w:rsidR="00F103AB" w:rsidRPr="00F103AB">
        <w:rPr>
          <w:rFonts w:ascii="Courier New" w:eastAsia="Times New Roman" w:hAnsi="Courier New" w:cs="Courier New"/>
          <w:b/>
          <w:bCs/>
          <w:color w:val="000080"/>
          <w:sz w:val="18"/>
          <w:szCs w:val="18"/>
          <w:lang w:val="en-IN" w:eastAsia="en-IN" w:bidi="mr-IN"/>
        </w:rPr>
        <w:t xml:space="preserve">float </w:t>
      </w:r>
      <w:r w:rsidR="00F103AB" w:rsidRPr="00F103AB">
        <w:rPr>
          <w:rFonts w:ascii="Courier New" w:eastAsia="Times New Roman" w:hAnsi="Courier New" w:cs="Courier New"/>
          <w:color w:val="000000"/>
          <w:sz w:val="18"/>
          <w:szCs w:val="18"/>
          <w:lang w:val="en-IN" w:eastAsia="en-IN" w:bidi="mr-IN"/>
        </w:rPr>
        <w:t>empsal)</w:t>
      </w:r>
      <w:r w:rsidR="00F103AB" w:rsidRPr="00F103AB">
        <w:rPr>
          <w:rFonts w:ascii="Courier New" w:eastAsia="Times New Roman" w:hAnsi="Courier New" w:cs="Courier New"/>
          <w:color w:val="000000"/>
          <w:sz w:val="18"/>
          <w:szCs w:val="18"/>
          <w:lang w:val="en-IN" w:eastAsia="en-IN" w:bidi="mr-IN"/>
        </w:rPr>
        <w:br/>
        <w:t xml:space="preserve">    {</w:t>
      </w:r>
      <w:r w:rsidR="00F103AB" w:rsidRPr="00F103AB">
        <w:rPr>
          <w:rFonts w:ascii="Courier New" w:eastAsia="Times New Roman" w:hAnsi="Courier New" w:cs="Courier New"/>
          <w:color w:val="000000"/>
          <w:sz w:val="18"/>
          <w:szCs w:val="18"/>
          <w:lang w:val="en-IN" w:eastAsia="en-IN" w:bidi="mr-IN"/>
        </w:rPr>
        <w:br/>
      </w:r>
      <w:r w:rsidR="00F103AB" w:rsidRPr="00F103AB">
        <w:rPr>
          <w:rFonts w:ascii="Courier New" w:eastAsia="Times New Roman" w:hAnsi="Courier New" w:cs="Courier New"/>
          <w:color w:val="000000"/>
          <w:sz w:val="18"/>
          <w:szCs w:val="18"/>
          <w:lang w:val="en-IN" w:eastAsia="en-IN" w:bidi="mr-IN"/>
        </w:rPr>
        <w:br/>
        <w:t xml:space="preserve">        SQLiteDatabase db = </w:t>
      </w:r>
      <w:r w:rsidR="00F103AB" w:rsidRPr="00F103AB">
        <w:rPr>
          <w:rFonts w:ascii="Courier New" w:eastAsia="Times New Roman" w:hAnsi="Courier New" w:cs="Courier New"/>
          <w:b/>
          <w:bCs/>
          <w:color w:val="000080"/>
          <w:sz w:val="18"/>
          <w:szCs w:val="18"/>
          <w:lang w:val="en-IN" w:eastAsia="en-IN" w:bidi="mr-IN"/>
        </w:rPr>
        <w:t>this</w:t>
      </w:r>
      <w:r w:rsidR="00F103AB" w:rsidRPr="00F103AB">
        <w:rPr>
          <w:rFonts w:ascii="Courier New" w:eastAsia="Times New Roman" w:hAnsi="Courier New" w:cs="Courier New"/>
          <w:color w:val="000000"/>
          <w:sz w:val="18"/>
          <w:szCs w:val="18"/>
          <w:lang w:val="en-IN" w:eastAsia="en-IN" w:bidi="mr-IN"/>
        </w:rPr>
        <w:t>.getWritableDatabase();</w:t>
      </w:r>
      <w:r w:rsidR="00F103AB" w:rsidRPr="00F103AB">
        <w:rPr>
          <w:rFonts w:ascii="Courier New" w:eastAsia="Times New Roman" w:hAnsi="Courier New" w:cs="Courier New"/>
          <w:color w:val="000000"/>
          <w:sz w:val="18"/>
          <w:szCs w:val="18"/>
          <w:lang w:val="en-IN" w:eastAsia="en-IN" w:bidi="mr-IN"/>
        </w:rPr>
        <w:br/>
        <w:t xml:space="preserve">        ContentValues contentvalue = </w:t>
      </w:r>
      <w:r w:rsidR="00F103AB" w:rsidRPr="00F103AB">
        <w:rPr>
          <w:rFonts w:ascii="Courier New" w:eastAsia="Times New Roman" w:hAnsi="Courier New" w:cs="Courier New"/>
          <w:b/>
          <w:bCs/>
          <w:color w:val="000080"/>
          <w:sz w:val="18"/>
          <w:szCs w:val="18"/>
          <w:lang w:val="en-IN" w:eastAsia="en-IN" w:bidi="mr-IN"/>
        </w:rPr>
        <w:t xml:space="preserve">new </w:t>
      </w:r>
      <w:r w:rsidR="00F103AB" w:rsidRPr="00F103AB">
        <w:rPr>
          <w:rFonts w:ascii="Courier New" w:eastAsia="Times New Roman" w:hAnsi="Courier New" w:cs="Courier New"/>
          <w:color w:val="000000"/>
          <w:sz w:val="18"/>
          <w:szCs w:val="18"/>
          <w:lang w:val="en-IN" w:eastAsia="en-IN" w:bidi="mr-IN"/>
        </w:rPr>
        <w:t>ContentValues();</w:t>
      </w:r>
      <w:r w:rsidR="00F103AB" w:rsidRPr="00F103AB">
        <w:rPr>
          <w:rFonts w:ascii="Courier New" w:eastAsia="Times New Roman" w:hAnsi="Courier New" w:cs="Courier New"/>
          <w:color w:val="000000"/>
          <w:sz w:val="18"/>
          <w:szCs w:val="18"/>
          <w:lang w:val="en-IN" w:eastAsia="en-IN" w:bidi="mr-IN"/>
        </w:rPr>
        <w:br/>
        <w:t xml:space="preserve">        contentvalue.put(</w:t>
      </w:r>
      <w:r w:rsidR="00F103AB" w:rsidRPr="00F103AB">
        <w:rPr>
          <w:rFonts w:ascii="Courier New" w:eastAsia="Times New Roman" w:hAnsi="Courier New" w:cs="Courier New"/>
          <w:b/>
          <w:bCs/>
          <w:i/>
          <w:iCs/>
          <w:color w:val="660E7A"/>
          <w:sz w:val="18"/>
          <w:szCs w:val="18"/>
          <w:lang w:val="en-IN" w:eastAsia="en-IN" w:bidi="mr-IN"/>
        </w:rPr>
        <w:t>Col_1</w:t>
      </w:r>
      <w:r w:rsidR="00F103AB" w:rsidRPr="00F103AB">
        <w:rPr>
          <w:rFonts w:ascii="Courier New" w:eastAsia="Times New Roman" w:hAnsi="Courier New" w:cs="Courier New"/>
          <w:color w:val="000000"/>
          <w:sz w:val="18"/>
          <w:szCs w:val="18"/>
          <w:lang w:val="en-IN" w:eastAsia="en-IN" w:bidi="mr-IN"/>
        </w:rPr>
        <w:t>, empid);</w:t>
      </w:r>
      <w:r w:rsidR="00F103AB" w:rsidRPr="00F103AB">
        <w:rPr>
          <w:rFonts w:ascii="Courier New" w:eastAsia="Times New Roman" w:hAnsi="Courier New" w:cs="Courier New"/>
          <w:color w:val="000000"/>
          <w:sz w:val="18"/>
          <w:szCs w:val="18"/>
          <w:lang w:val="en-IN" w:eastAsia="en-IN" w:bidi="mr-IN"/>
        </w:rPr>
        <w:br/>
        <w:t xml:space="preserve">        contentvalue.put(</w:t>
      </w:r>
      <w:r w:rsidR="00F103AB" w:rsidRPr="00F103AB">
        <w:rPr>
          <w:rFonts w:ascii="Courier New" w:eastAsia="Times New Roman" w:hAnsi="Courier New" w:cs="Courier New"/>
          <w:b/>
          <w:bCs/>
          <w:i/>
          <w:iCs/>
          <w:color w:val="660E7A"/>
          <w:sz w:val="18"/>
          <w:szCs w:val="18"/>
          <w:lang w:val="en-IN" w:eastAsia="en-IN" w:bidi="mr-IN"/>
        </w:rPr>
        <w:t>Col_2</w:t>
      </w:r>
      <w:r w:rsidR="00F103AB" w:rsidRPr="00F103AB">
        <w:rPr>
          <w:rFonts w:ascii="Courier New" w:eastAsia="Times New Roman" w:hAnsi="Courier New" w:cs="Courier New"/>
          <w:color w:val="000000"/>
          <w:sz w:val="18"/>
          <w:szCs w:val="18"/>
          <w:lang w:val="en-IN" w:eastAsia="en-IN" w:bidi="mr-IN"/>
        </w:rPr>
        <w:t>, empname);</w:t>
      </w:r>
      <w:r w:rsidR="00F103AB" w:rsidRPr="00F103AB">
        <w:rPr>
          <w:rFonts w:ascii="Courier New" w:eastAsia="Times New Roman" w:hAnsi="Courier New" w:cs="Courier New"/>
          <w:color w:val="000000"/>
          <w:sz w:val="18"/>
          <w:szCs w:val="18"/>
          <w:lang w:val="en-IN" w:eastAsia="en-IN" w:bidi="mr-IN"/>
        </w:rPr>
        <w:br/>
        <w:t xml:space="preserve">        contentvalue.put(</w:t>
      </w:r>
      <w:r w:rsidR="00F103AB" w:rsidRPr="00F103AB">
        <w:rPr>
          <w:rFonts w:ascii="Courier New" w:eastAsia="Times New Roman" w:hAnsi="Courier New" w:cs="Courier New"/>
          <w:b/>
          <w:bCs/>
          <w:i/>
          <w:iCs/>
          <w:color w:val="660E7A"/>
          <w:sz w:val="18"/>
          <w:szCs w:val="18"/>
          <w:lang w:val="en-IN" w:eastAsia="en-IN" w:bidi="mr-IN"/>
        </w:rPr>
        <w:t>Col_3</w:t>
      </w:r>
      <w:r w:rsidR="00F103AB" w:rsidRPr="00F103AB">
        <w:rPr>
          <w:rFonts w:ascii="Courier New" w:eastAsia="Times New Roman" w:hAnsi="Courier New" w:cs="Courier New"/>
          <w:color w:val="000000"/>
          <w:sz w:val="18"/>
          <w:szCs w:val="18"/>
          <w:lang w:val="en-IN" w:eastAsia="en-IN" w:bidi="mr-IN"/>
        </w:rPr>
        <w:t>, empsal);</w:t>
      </w:r>
      <w:r w:rsidR="00F103AB" w:rsidRPr="00F103AB">
        <w:rPr>
          <w:rFonts w:ascii="Courier New" w:eastAsia="Times New Roman" w:hAnsi="Courier New" w:cs="Courier New"/>
          <w:color w:val="000000"/>
          <w:sz w:val="18"/>
          <w:szCs w:val="18"/>
          <w:lang w:val="en-IN" w:eastAsia="en-IN" w:bidi="mr-IN"/>
        </w:rPr>
        <w:br/>
      </w:r>
      <w:r w:rsidR="00F103AB" w:rsidRPr="00F103AB">
        <w:rPr>
          <w:rFonts w:ascii="Courier New" w:eastAsia="Times New Roman" w:hAnsi="Courier New" w:cs="Courier New"/>
          <w:color w:val="000000"/>
          <w:sz w:val="18"/>
          <w:szCs w:val="18"/>
          <w:lang w:val="en-IN" w:eastAsia="en-IN" w:bidi="mr-IN"/>
        </w:rPr>
        <w:br/>
      </w:r>
      <w:r w:rsidR="00F103AB" w:rsidRPr="00F103AB">
        <w:rPr>
          <w:rFonts w:ascii="Courier New" w:eastAsia="Times New Roman" w:hAnsi="Courier New" w:cs="Courier New"/>
          <w:color w:val="000000"/>
          <w:sz w:val="18"/>
          <w:szCs w:val="18"/>
          <w:lang w:val="en-IN" w:eastAsia="en-IN" w:bidi="mr-IN"/>
        </w:rPr>
        <w:br/>
      </w:r>
      <w:r w:rsidR="00F103AB" w:rsidRPr="00F103AB">
        <w:rPr>
          <w:rFonts w:ascii="Courier New" w:eastAsia="Times New Roman" w:hAnsi="Courier New" w:cs="Courier New"/>
          <w:b/>
          <w:bCs/>
          <w:color w:val="000080"/>
          <w:sz w:val="18"/>
          <w:szCs w:val="18"/>
          <w:lang w:val="en-IN" w:eastAsia="en-IN" w:bidi="mr-IN"/>
        </w:rPr>
        <w:t xml:space="preserve">long </w:t>
      </w:r>
      <w:r w:rsidR="00F103AB" w:rsidRPr="00F103AB">
        <w:rPr>
          <w:rFonts w:ascii="Courier New" w:eastAsia="Times New Roman" w:hAnsi="Courier New" w:cs="Courier New"/>
          <w:color w:val="000000"/>
          <w:sz w:val="18"/>
          <w:szCs w:val="18"/>
          <w:lang w:val="en-IN" w:eastAsia="en-IN" w:bidi="mr-IN"/>
        </w:rPr>
        <w:t>result = db.insert(</w:t>
      </w:r>
      <w:r w:rsidR="00F103AB" w:rsidRPr="00F103AB">
        <w:rPr>
          <w:rFonts w:ascii="Courier New" w:eastAsia="Times New Roman" w:hAnsi="Courier New" w:cs="Courier New"/>
          <w:b/>
          <w:bCs/>
          <w:i/>
          <w:iCs/>
          <w:color w:val="660E7A"/>
          <w:sz w:val="18"/>
          <w:szCs w:val="18"/>
          <w:lang w:val="en-IN" w:eastAsia="en-IN" w:bidi="mr-IN"/>
        </w:rPr>
        <w:t>TABLE_NAME</w:t>
      </w:r>
      <w:r w:rsidR="00F103AB" w:rsidRPr="00F103AB">
        <w:rPr>
          <w:rFonts w:ascii="Courier New" w:eastAsia="Times New Roman" w:hAnsi="Courier New" w:cs="Courier New"/>
          <w:color w:val="000000"/>
          <w:sz w:val="18"/>
          <w:szCs w:val="18"/>
          <w:lang w:val="en-IN" w:eastAsia="en-IN" w:bidi="mr-IN"/>
        </w:rPr>
        <w:t xml:space="preserve">, </w:t>
      </w:r>
      <w:r w:rsidR="00F103AB" w:rsidRPr="00F103AB">
        <w:rPr>
          <w:rFonts w:ascii="Courier New" w:eastAsia="Times New Roman" w:hAnsi="Courier New" w:cs="Courier New"/>
          <w:b/>
          <w:bCs/>
          <w:color w:val="000080"/>
          <w:sz w:val="18"/>
          <w:szCs w:val="18"/>
          <w:lang w:val="en-IN" w:eastAsia="en-IN" w:bidi="mr-IN"/>
        </w:rPr>
        <w:t>null</w:t>
      </w:r>
      <w:r w:rsidR="00F103AB" w:rsidRPr="00F103AB">
        <w:rPr>
          <w:rFonts w:ascii="Courier New" w:eastAsia="Times New Roman" w:hAnsi="Courier New" w:cs="Courier New"/>
          <w:color w:val="000000"/>
          <w:sz w:val="18"/>
          <w:szCs w:val="18"/>
          <w:lang w:val="en-IN" w:eastAsia="en-IN" w:bidi="mr-IN"/>
        </w:rPr>
        <w:t>, contentvalue);</w:t>
      </w:r>
      <w:r w:rsidR="00F103AB" w:rsidRPr="00F103AB">
        <w:rPr>
          <w:rFonts w:ascii="Courier New" w:eastAsia="Times New Roman" w:hAnsi="Courier New" w:cs="Courier New"/>
          <w:color w:val="000000"/>
          <w:sz w:val="18"/>
          <w:szCs w:val="18"/>
          <w:lang w:val="en-IN" w:eastAsia="en-IN" w:bidi="mr-IN"/>
        </w:rPr>
        <w:br/>
      </w:r>
      <w:r w:rsidR="00F103AB" w:rsidRPr="00F103AB">
        <w:rPr>
          <w:rFonts w:ascii="Courier New" w:eastAsia="Times New Roman" w:hAnsi="Courier New" w:cs="Courier New"/>
          <w:color w:val="000000"/>
          <w:sz w:val="18"/>
          <w:szCs w:val="18"/>
          <w:lang w:val="en-IN" w:eastAsia="en-IN" w:bidi="mr-IN"/>
        </w:rPr>
        <w:br/>
      </w:r>
      <w:r w:rsidR="00F103AB" w:rsidRPr="00F103AB">
        <w:rPr>
          <w:rFonts w:ascii="Courier New" w:eastAsia="Times New Roman" w:hAnsi="Courier New" w:cs="Courier New"/>
          <w:color w:val="000000"/>
          <w:sz w:val="18"/>
          <w:szCs w:val="18"/>
          <w:lang w:val="en-IN" w:eastAsia="en-IN" w:bidi="mr-IN"/>
        </w:rPr>
        <w:br/>
      </w:r>
      <w:r w:rsidR="00F103AB" w:rsidRPr="00F103AB">
        <w:rPr>
          <w:rFonts w:ascii="Courier New" w:eastAsia="Times New Roman" w:hAnsi="Courier New" w:cs="Courier New"/>
          <w:b/>
          <w:bCs/>
          <w:color w:val="000080"/>
          <w:sz w:val="18"/>
          <w:szCs w:val="18"/>
          <w:lang w:val="en-IN" w:eastAsia="en-IN" w:bidi="mr-IN"/>
        </w:rPr>
        <w:t xml:space="preserve">if </w:t>
      </w:r>
      <w:r w:rsidR="00F103AB" w:rsidRPr="00F103AB">
        <w:rPr>
          <w:rFonts w:ascii="Courier New" w:eastAsia="Times New Roman" w:hAnsi="Courier New" w:cs="Courier New"/>
          <w:color w:val="000000"/>
          <w:sz w:val="18"/>
          <w:szCs w:val="18"/>
          <w:lang w:val="en-IN" w:eastAsia="en-IN" w:bidi="mr-IN"/>
        </w:rPr>
        <w:t>(result == -</w:t>
      </w:r>
      <w:r w:rsidR="00F103AB" w:rsidRPr="00F103AB">
        <w:rPr>
          <w:rFonts w:ascii="Courier New" w:eastAsia="Times New Roman" w:hAnsi="Courier New" w:cs="Courier New"/>
          <w:color w:val="0000FF"/>
          <w:sz w:val="18"/>
          <w:szCs w:val="18"/>
          <w:lang w:val="en-IN" w:eastAsia="en-IN" w:bidi="mr-IN"/>
        </w:rPr>
        <w:t>1</w:t>
      </w:r>
      <w:r w:rsidR="00F103AB" w:rsidRPr="00F103AB">
        <w:rPr>
          <w:rFonts w:ascii="Courier New" w:eastAsia="Times New Roman" w:hAnsi="Courier New" w:cs="Courier New"/>
          <w:color w:val="000000"/>
          <w:sz w:val="18"/>
          <w:szCs w:val="18"/>
          <w:lang w:val="en-IN" w:eastAsia="en-IN" w:bidi="mr-IN"/>
        </w:rPr>
        <w:t>)</w:t>
      </w:r>
      <w:r w:rsidR="00F103AB" w:rsidRPr="00F103AB">
        <w:rPr>
          <w:rFonts w:ascii="Courier New" w:eastAsia="Times New Roman" w:hAnsi="Courier New" w:cs="Courier New"/>
          <w:color w:val="000000"/>
          <w:sz w:val="18"/>
          <w:szCs w:val="18"/>
          <w:lang w:val="en-IN" w:eastAsia="en-IN" w:bidi="mr-IN"/>
        </w:rPr>
        <w:br/>
      </w:r>
      <w:r w:rsidR="00F103AB" w:rsidRPr="00F103AB">
        <w:rPr>
          <w:rFonts w:ascii="Courier New" w:eastAsia="Times New Roman" w:hAnsi="Courier New" w:cs="Courier New"/>
          <w:color w:val="000000"/>
          <w:sz w:val="18"/>
          <w:szCs w:val="18"/>
          <w:lang w:val="en-IN" w:eastAsia="en-IN" w:bidi="mr-IN"/>
        </w:rPr>
        <w:br/>
      </w:r>
      <w:r w:rsidR="00F103AB" w:rsidRPr="00F103AB">
        <w:rPr>
          <w:rFonts w:ascii="Courier New" w:eastAsia="Times New Roman" w:hAnsi="Courier New" w:cs="Courier New"/>
          <w:b/>
          <w:bCs/>
          <w:color w:val="000080"/>
          <w:sz w:val="18"/>
          <w:szCs w:val="18"/>
          <w:lang w:val="en-IN" w:eastAsia="en-IN" w:bidi="mr-IN"/>
        </w:rPr>
        <w:t>return false</w:t>
      </w:r>
      <w:r w:rsidR="00F103AB" w:rsidRPr="00F103AB">
        <w:rPr>
          <w:rFonts w:ascii="Courier New" w:eastAsia="Times New Roman" w:hAnsi="Courier New" w:cs="Courier New"/>
          <w:color w:val="000000"/>
          <w:sz w:val="18"/>
          <w:szCs w:val="18"/>
          <w:lang w:val="en-IN" w:eastAsia="en-IN" w:bidi="mr-IN"/>
        </w:rPr>
        <w:t>;</w:t>
      </w:r>
      <w:r w:rsidR="00F103AB" w:rsidRPr="00F103AB">
        <w:rPr>
          <w:rFonts w:ascii="Courier New" w:eastAsia="Times New Roman" w:hAnsi="Courier New" w:cs="Courier New"/>
          <w:color w:val="000000"/>
          <w:sz w:val="18"/>
          <w:szCs w:val="18"/>
          <w:lang w:val="en-IN" w:eastAsia="en-IN" w:bidi="mr-IN"/>
        </w:rPr>
        <w:br/>
      </w:r>
      <w:r w:rsidR="00F103AB" w:rsidRPr="00F103AB">
        <w:rPr>
          <w:rFonts w:ascii="Courier New" w:eastAsia="Times New Roman" w:hAnsi="Courier New" w:cs="Courier New"/>
          <w:b/>
          <w:bCs/>
          <w:color w:val="000080"/>
          <w:sz w:val="18"/>
          <w:szCs w:val="18"/>
          <w:lang w:val="en-IN" w:eastAsia="en-IN" w:bidi="mr-IN"/>
        </w:rPr>
        <w:t>else</w:t>
      </w:r>
      <w:r w:rsidR="00F103AB" w:rsidRPr="00F103AB">
        <w:rPr>
          <w:rFonts w:ascii="Courier New" w:eastAsia="Times New Roman" w:hAnsi="Courier New" w:cs="Courier New"/>
          <w:b/>
          <w:bCs/>
          <w:color w:val="000080"/>
          <w:sz w:val="18"/>
          <w:szCs w:val="18"/>
          <w:lang w:val="en-IN" w:eastAsia="en-IN" w:bidi="mr-IN"/>
        </w:rPr>
        <w:br/>
        <w:t xml:space="preserve">            return true</w:t>
      </w:r>
      <w:r w:rsidR="00F103AB" w:rsidRPr="00F103AB">
        <w:rPr>
          <w:rFonts w:ascii="Courier New" w:eastAsia="Times New Roman" w:hAnsi="Courier New" w:cs="Courier New"/>
          <w:color w:val="000000"/>
          <w:sz w:val="18"/>
          <w:szCs w:val="18"/>
          <w:lang w:val="en-IN" w:eastAsia="en-IN" w:bidi="mr-IN"/>
        </w:rPr>
        <w:t>;</w:t>
      </w:r>
      <w:r w:rsidR="00F103AB" w:rsidRPr="00F103AB">
        <w:rPr>
          <w:rFonts w:ascii="Courier New" w:eastAsia="Times New Roman" w:hAnsi="Courier New" w:cs="Courier New"/>
          <w:color w:val="000000"/>
          <w:sz w:val="18"/>
          <w:szCs w:val="18"/>
          <w:lang w:val="en-IN" w:eastAsia="en-IN" w:bidi="mr-IN"/>
        </w:rPr>
        <w:br/>
        <w:t xml:space="preserve">    }</w:t>
      </w:r>
      <w:r w:rsidR="00F103AB" w:rsidRPr="00F103AB">
        <w:rPr>
          <w:rFonts w:ascii="Courier New" w:eastAsia="Times New Roman" w:hAnsi="Courier New" w:cs="Courier New"/>
          <w:color w:val="000000"/>
          <w:sz w:val="18"/>
          <w:szCs w:val="18"/>
          <w:lang w:val="en-IN" w:eastAsia="en-IN" w:bidi="mr-IN"/>
        </w:rPr>
        <w:br/>
      </w:r>
      <w:r w:rsidR="00F103AB" w:rsidRPr="00F103AB">
        <w:rPr>
          <w:rFonts w:ascii="Courier New" w:eastAsia="Times New Roman" w:hAnsi="Courier New" w:cs="Courier New"/>
          <w:color w:val="000000"/>
          <w:sz w:val="18"/>
          <w:szCs w:val="18"/>
          <w:lang w:val="en-IN" w:eastAsia="en-IN" w:bidi="mr-IN"/>
        </w:rPr>
        <w:br/>
      </w:r>
      <w:r w:rsidR="00F103AB" w:rsidRPr="00F103AB">
        <w:rPr>
          <w:rFonts w:ascii="Courier New" w:eastAsia="Times New Roman" w:hAnsi="Courier New" w:cs="Courier New"/>
          <w:color w:val="000000"/>
          <w:sz w:val="18"/>
          <w:szCs w:val="18"/>
          <w:lang w:val="en-IN" w:eastAsia="en-IN" w:bidi="mr-IN"/>
        </w:rPr>
        <w:br/>
      </w:r>
      <w:r w:rsidR="00F103AB" w:rsidRPr="00F103AB">
        <w:rPr>
          <w:rFonts w:ascii="Courier New" w:eastAsia="Times New Roman" w:hAnsi="Courier New" w:cs="Courier New"/>
          <w:color w:val="000000"/>
          <w:sz w:val="18"/>
          <w:szCs w:val="18"/>
          <w:lang w:val="en-IN" w:eastAsia="en-IN" w:bidi="mr-IN"/>
        </w:rPr>
        <w:br/>
        <w:t>}</w:t>
      </w:r>
    </w:p>
    <w:p w:rsidR="009B1C82" w:rsidRPr="00403003" w:rsidRDefault="009B1C82" w:rsidP="009B1C82">
      <w:pPr>
        <w:rPr>
          <w:rFonts w:ascii="Times New Roman" w:hAnsi="Times New Roman" w:cs="Times New Roman"/>
          <w:color w:val="000000" w:themeColor="text1"/>
          <w:sz w:val="24"/>
          <w:szCs w:val="24"/>
        </w:rPr>
      </w:pPr>
    </w:p>
    <w:p w:rsidR="00983A52" w:rsidRPr="00403003" w:rsidRDefault="009B1C82">
      <w:pPr>
        <w:rPr>
          <w:rFonts w:ascii="Times New Roman" w:hAnsi="Times New Roman" w:cs="Times New Roman"/>
          <w:color w:val="000000" w:themeColor="text1"/>
          <w:sz w:val="24"/>
          <w:szCs w:val="24"/>
          <w:u w:val="single"/>
        </w:rPr>
      </w:pPr>
      <w:r w:rsidRPr="00403003">
        <w:rPr>
          <w:rFonts w:ascii="Times New Roman" w:hAnsi="Times New Roman" w:cs="Times New Roman"/>
          <w:color w:val="000000" w:themeColor="text1"/>
          <w:sz w:val="24"/>
          <w:szCs w:val="24"/>
          <w:u w:val="single"/>
        </w:rPr>
        <w:t>MainActivity.java</w:t>
      </w:r>
    </w:p>
    <w:p w:rsidR="009B1C82" w:rsidRPr="00403003" w:rsidRDefault="009B1C82" w:rsidP="009B1C82">
      <w:pPr>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rPr>
        <w:t>package in.</w:t>
      </w:r>
      <w:r w:rsidR="00626D45">
        <w:rPr>
          <w:rFonts w:ascii="Times New Roman" w:hAnsi="Times New Roman" w:cs="Times New Roman"/>
          <w:color w:val="000000" w:themeColor="text1"/>
          <w:sz w:val="24"/>
          <w:szCs w:val="24"/>
        </w:rPr>
        <w:t xml:space="preserve"> rahultyagi.</w:t>
      </w:r>
      <w:r w:rsidRPr="00403003">
        <w:rPr>
          <w:rFonts w:ascii="Times New Roman" w:hAnsi="Times New Roman" w:cs="Times New Roman"/>
          <w:color w:val="000000" w:themeColor="text1"/>
          <w:sz w:val="24"/>
          <w:szCs w:val="24"/>
        </w:rPr>
        <w:t>data;</w:t>
      </w:r>
    </w:p>
    <w:p w:rsidR="00626D45" w:rsidRDefault="00626D45" w:rsidP="0062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IN" w:eastAsia="en-IN" w:bidi="mr-IN"/>
        </w:rPr>
      </w:pPr>
      <w:r w:rsidRPr="00626D45">
        <w:rPr>
          <w:rFonts w:ascii="Courier New" w:eastAsia="Times New Roman" w:hAnsi="Courier New" w:cs="Courier New"/>
          <w:b/>
          <w:bCs/>
          <w:color w:val="000080"/>
          <w:sz w:val="18"/>
          <w:szCs w:val="18"/>
          <w:lang w:val="en-IN" w:eastAsia="en-IN" w:bidi="mr-IN"/>
        </w:rPr>
        <w:t xml:space="preserve">import </w:t>
      </w:r>
      <w:r w:rsidRPr="00626D45">
        <w:rPr>
          <w:rFonts w:ascii="Courier New" w:eastAsia="Times New Roman" w:hAnsi="Courier New" w:cs="Courier New"/>
          <w:color w:val="000000"/>
          <w:sz w:val="18"/>
          <w:szCs w:val="18"/>
          <w:lang w:val="en-IN" w:eastAsia="en-IN" w:bidi="mr-IN"/>
        </w:rPr>
        <w:t>android.support.v7.app.AppCompatActivity;</w:t>
      </w:r>
      <w:r w:rsidRPr="00626D45">
        <w:rPr>
          <w:rFonts w:ascii="Courier New" w:eastAsia="Times New Roman" w:hAnsi="Courier New" w:cs="Courier New"/>
          <w:color w:val="000000"/>
          <w:sz w:val="18"/>
          <w:szCs w:val="18"/>
          <w:lang w:val="en-IN" w:eastAsia="en-IN" w:bidi="mr-IN"/>
        </w:rPr>
        <w:br/>
      </w:r>
      <w:r w:rsidRPr="00626D45">
        <w:rPr>
          <w:rFonts w:ascii="Courier New" w:eastAsia="Times New Roman" w:hAnsi="Courier New" w:cs="Courier New"/>
          <w:b/>
          <w:bCs/>
          <w:color w:val="000080"/>
          <w:sz w:val="18"/>
          <w:szCs w:val="18"/>
          <w:lang w:val="en-IN" w:eastAsia="en-IN" w:bidi="mr-IN"/>
        </w:rPr>
        <w:t xml:space="preserve">import </w:t>
      </w:r>
      <w:r w:rsidRPr="00626D45">
        <w:rPr>
          <w:rFonts w:ascii="Courier New" w:eastAsia="Times New Roman" w:hAnsi="Courier New" w:cs="Courier New"/>
          <w:color w:val="000000"/>
          <w:sz w:val="18"/>
          <w:szCs w:val="18"/>
          <w:lang w:val="en-IN" w:eastAsia="en-IN" w:bidi="mr-IN"/>
        </w:rPr>
        <w:t>android.os.Bundle;</w:t>
      </w:r>
      <w:r w:rsidRPr="00626D45">
        <w:rPr>
          <w:rFonts w:ascii="Courier New" w:eastAsia="Times New Roman" w:hAnsi="Courier New" w:cs="Courier New"/>
          <w:color w:val="000000"/>
          <w:sz w:val="18"/>
          <w:szCs w:val="18"/>
          <w:lang w:val="en-IN" w:eastAsia="en-IN" w:bidi="mr-IN"/>
        </w:rPr>
        <w:br/>
      </w:r>
      <w:r w:rsidRPr="00626D45">
        <w:rPr>
          <w:rFonts w:ascii="Courier New" w:eastAsia="Times New Roman" w:hAnsi="Courier New" w:cs="Courier New"/>
          <w:color w:val="000000"/>
          <w:sz w:val="18"/>
          <w:szCs w:val="18"/>
          <w:lang w:val="en-IN" w:eastAsia="en-IN" w:bidi="mr-IN"/>
        </w:rPr>
        <w:br/>
      </w:r>
      <w:r w:rsidRPr="00626D45">
        <w:rPr>
          <w:rFonts w:ascii="Courier New" w:eastAsia="Times New Roman" w:hAnsi="Courier New" w:cs="Courier New"/>
          <w:color w:val="000000"/>
          <w:sz w:val="18"/>
          <w:szCs w:val="18"/>
          <w:lang w:val="en-IN" w:eastAsia="en-IN" w:bidi="mr-IN"/>
        </w:rPr>
        <w:br/>
      </w:r>
      <w:r w:rsidRPr="00626D45">
        <w:rPr>
          <w:rFonts w:ascii="Courier New" w:eastAsia="Times New Roman" w:hAnsi="Courier New" w:cs="Courier New"/>
          <w:b/>
          <w:bCs/>
          <w:color w:val="000080"/>
          <w:sz w:val="18"/>
          <w:szCs w:val="18"/>
          <w:lang w:val="en-IN" w:eastAsia="en-IN" w:bidi="mr-IN"/>
        </w:rPr>
        <w:t xml:space="preserve">import </w:t>
      </w:r>
      <w:r w:rsidRPr="00626D45">
        <w:rPr>
          <w:rFonts w:ascii="Courier New" w:eastAsia="Times New Roman" w:hAnsi="Courier New" w:cs="Courier New"/>
          <w:color w:val="000000"/>
          <w:sz w:val="18"/>
          <w:szCs w:val="18"/>
          <w:lang w:val="en-IN" w:eastAsia="en-IN" w:bidi="mr-IN"/>
        </w:rPr>
        <w:t>android.view.View;</w:t>
      </w:r>
      <w:r w:rsidRPr="00626D45">
        <w:rPr>
          <w:rFonts w:ascii="Courier New" w:eastAsia="Times New Roman" w:hAnsi="Courier New" w:cs="Courier New"/>
          <w:color w:val="000000"/>
          <w:sz w:val="18"/>
          <w:szCs w:val="18"/>
          <w:lang w:val="en-IN" w:eastAsia="en-IN" w:bidi="mr-IN"/>
        </w:rPr>
        <w:br/>
      </w:r>
      <w:r w:rsidRPr="00626D45">
        <w:rPr>
          <w:rFonts w:ascii="Courier New" w:eastAsia="Times New Roman" w:hAnsi="Courier New" w:cs="Courier New"/>
          <w:b/>
          <w:bCs/>
          <w:color w:val="000080"/>
          <w:sz w:val="18"/>
          <w:szCs w:val="18"/>
          <w:lang w:val="en-IN" w:eastAsia="en-IN" w:bidi="mr-IN"/>
        </w:rPr>
        <w:t xml:space="preserve">import </w:t>
      </w:r>
      <w:r w:rsidRPr="00626D45">
        <w:rPr>
          <w:rFonts w:ascii="Courier New" w:eastAsia="Times New Roman" w:hAnsi="Courier New" w:cs="Courier New"/>
          <w:color w:val="000000"/>
          <w:sz w:val="18"/>
          <w:szCs w:val="18"/>
          <w:lang w:val="en-IN" w:eastAsia="en-IN" w:bidi="mr-IN"/>
        </w:rPr>
        <w:t>android.widget.Button;</w:t>
      </w:r>
      <w:r w:rsidRPr="00626D45">
        <w:rPr>
          <w:rFonts w:ascii="Courier New" w:eastAsia="Times New Roman" w:hAnsi="Courier New" w:cs="Courier New"/>
          <w:color w:val="000000"/>
          <w:sz w:val="18"/>
          <w:szCs w:val="18"/>
          <w:lang w:val="en-IN" w:eastAsia="en-IN" w:bidi="mr-IN"/>
        </w:rPr>
        <w:br/>
      </w:r>
      <w:r w:rsidRPr="00626D45">
        <w:rPr>
          <w:rFonts w:ascii="Courier New" w:eastAsia="Times New Roman" w:hAnsi="Courier New" w:cs="Courier New"/>
          <w:b/>
          <w:bCs/>
          <w:color w:val="000080"/>
          <w:sz w:val="18"/>
          <w:szCs w:val="18"/>
          <w:lang w:val="en-IN" w:eastAsia="en-IN" w:bidi="mr-IN"/>
        </w:rPr>
        <w:t xml:space="preserve">import </w:t>
      </w:r>
      <w:r w:rsidRPr="00626D45">
        <w:rPr>
          <w:rFonts w:ascii="Courier New" w:eastAsia="Times New Roman" w:hAnsi="Courier New" w:cs="Courier New"/>
          <w:color w:val="000000"/>
          <w:sz w:val="18"/>
          <w:szCs w:val="18"/>
          <w:lang w:val="en-IN" w:eastAsia="en-IN" w:bidi="mr-IN"/>
        </w:rPr>
        <w:t>android.widget.EditText;</w:t>
      </w:r>
      <w:r w:rsidRPr="00626D45">
        <w:rPr>
          <w:rFonts w:ascii="Courier New" w:eastAsia="Times New Roman" w:hAnsi="Courier New" w:cs="Courier New"/>
          <w:color w:val="000000"/>
          <w:sz w:val="18"/>
          <w:szCs w:val="18"/>
          <w:lang w:val="en-IN" w:eastAsia="en-IN" w:bidi="mr-IN"/>
        </w:rPr>
        <w:br/>
      </w:r>
      <w:r w:rsidRPr="00626D45">
        <w:rPr>
          <w:rFonts w:ascii="Courier New" w:eastAsia="Times New Roman" w:hAnsi="Courier New" w:cs="Courier New"/>
          <w:b/>
          <w:bCs/>
          <w:color w:val="000080"/>
          <w:sz w:val="18"/>
          <w:szCs w:val="18"/>
          <w:lang w:val="en-IN" w:eastAsia="en-IN" w:bidi="mr-IN"/>
        </w:rPr>
        <w:t xml:space="preserve">import </w:t>
      </w:r>
      <w:r w:rsidRPr="00626D45">
        <w:rPr>
          <w:rFonts w:ascii="Courier New" w:eastAsia="Times New Roman" w:hAnsi="Courier New" w:cs="Courier New"/>
          <w:color w:val="000000"/>
          <w:sz w:val="18"/>
          <w:szCs w:val="18"/>
          <w:lang w:val="en-IN" w:eastAsia="en-IN" w:bidi="mr-IN"/>
        </w:rPr>
        <w:t>android.widget.Toast;</w:t>
      </w:r>
      <w:r w:rsidRPr="00626D45">
        <w:rPr>
          <w:rFonts w:ascii="Courier New" w:eastAsia="Times New Roman" w:hAnsi="Courier New" w:cs="Courier New"/>
          <w:color w:val="000000"/>
          <w:sz w:val="18"/>
          <w:szCs w:val="18"/>
          <w:lang w:val="en-IN" w:eastAsia="en-IN" w:bidi="mr-IN"/>
        </w:rPr>
        <w:br/>
      </w:r>
      <w:r w:rsidRPr="00626D45">
        <w:rPr>
          <w:rFonts w:ascii="Courier New" w:eastAsia="Times New Roman" w:hAnsi="Courier New" w:cs="Courier New"/>
          <w:color w:val="000000"/>
          <w:sz w:val="18"/>
          <w:szCs w:val="18"/>
          <w:lang w:val="en-IN" w:eastAsia="en-IN" w:bidi="mr-IN"/>
        </w:rPr>
        <w:br/>
      </w:r>
      <w:r w:rsidRPr="00626D45">
        <w:rPr>
          <w:rFonts w:ascii="Courier New" w:eastAsia="Times New Roman" w:hAnsi="Courier New" w:cs="Courier New"/>
          <w:b/>
          <w:bCs/>
          <w:color w:val="000080"/>
          <w:sz w:val="18"/>
          <w:szCs w:val="18"/>
          <w:lang w:val="en-IN" w:eastAsia="en-IN" w:bidi="mr-IN"/>
        </w:rPr>
        <w:t xml:space="preserve">import </w:t>
      </w:r>
      <w:r w:rsidRPr="00626D45">
        <w:rPr>
          <w:rFonts w:ascii="Courier New" w:eastAsia="Times New Roman" w:hAnsi="Courier New" w:cs="Courier New"/>
          <w:color w:val="000000"/>
          <w:sz w:val="18"/>
          <w:szCs w:val="18"/>
          <w:lang w:val="en-IN" w:eastAsia="en-IN" w:bidi="mr-IN"/>
        </w:rPr>
        <w:t>java.io.IOException;</w:t>
      </w:r>
      <w:r w:rsidRPr="00626D45">
        <w:rPr>
          <w:rFonts w:ascii="Courier New" w:eastAsia="Times New Roman" w:hAnsi="Courier New" w:cs="Courier New"/>
          <w:color w:val="000000"/>
          <w:sz w:val="18"/>
          <w:szCs w:val="18"/>
          <w:lang w:val="en-IN" w:eastAsia="en-IN" w:bidi="mr-IN"/>
        </w:rPr>
        <w:br/>
      </w:r>
      <w:r w:rsidRPr="00626D45">
        <w:rPr>
          <w:rFonts w:ascii="Courier New" w:eastAsia="Times New Roman" w:hAnsi="Courier New" w:cs="Courier New"/>
          <w:color w:val="000000"/>
          <w:sz w:val="18"/>
          <w:szCs w:val="18"/>
          <w:lang w:val="en-IN" w:eastAsia="en-IN" w:bidi="mr-IN"/>
        </w:rPr>
        <w:br/>
      </w:r>
      <w:r w:rsidRPr="00626D45">
        <w:rPr>
          <w:rFonts w:ascii="Courier New" w:eastAsia="Times New Roman" w:hAnsi="Courier New" w:cs="Courier New"/>
          <w:b/>
          <w:bCs/>
          <w:color w:val="000080"/>
          <w:sz w:val="18"/>
          <w:szCs w:val="18"/>
          <w:lang w:val="en-IN" w:eastAsia="en-IN" w:bidi="mr-IN"/>
        </w:rPr>
        <w:lastRenderedPageBreak/>
        <w:t xml:space="preserve">public class </w:t>
      </w:r>
      <w:r w:rsidRPr="00626D45">
        <w:rPr>
          <w:rFonts w:ascii="Courier New" w:eastAsia="Times New Roman" w:hAnsi="Courier New" w:cs="Courier New"/>
          <w:color w:val="000000"/>
          <w:sz w:val="18"/>
          <w:szCs w:val="18"/>
          <w:lang w:val="en-IN" w:eastAsia="en-IN" w:bidi="mr-IN"/>
        </w:rPr>
        <w:t xml:space="preserve">MainActivity </w:t>
      </w:r>
      <w:r w:rsidRPr="00626D45">
        <w:rPr>
          <w:rFonts w:ascii="Courier New" w:eastAsia="Times New Roman" w:hAnsi="Courier New" w:cs="Courier New"/>
          <w:b/>
          <w:bCs/>
          <w:color w:val="000080"/>
          <w:sz w:val="18"/>
          <w:szCs w:val="18"/>
          <w:lang w:val="en-IN" w:eastAsia="en-IN" w:bidi="mr-IN"/>
        </w:rPr>
        <w:t xml:space="preserve">extends </w:t>
      </w:r>
      <w:r w:rsidRPr="00626D45">
        <w:rPr>
          <w:rFonts w:ascii="Courier New" w:eastAsia="Times New Roman" w:hAnsi="Courier New" w:cs="Courier New"/>
          <w:color w:val="000000"/>
          <w:sz w:val="18"/>
          <w:szCs w:val="18"/>
          <w:lang w:val="en-IN" w:eastAsia="en-IN" w:bidi="mr-IN"/>
        </w:rPr>
        <w:t>AppCompatActivity {</w:t>
      </w:r>
      <w:r w:rsidRPr="00626D45">
        <w:rPr>
          <w:rFonts w:ascii="Courier New" w:eastAsia="Times New Roman" w:hAnsi="Courier New" w:cs="Courier New"/>
          <w:color w:val="000000"/>
          <w:sz w:val="18"/>
          <w:szCs w:val="18"/>
          <w:lang w:val="en-IN" w:eastAsia="en-IN" w:bidi="mr-IN"/>
        </w:rPr>
        <w:br/>
        <w:t xml:space="preserve">    EditText </w:t>
      </w:r>
      <w:r w:rsidRPr="00626D45">
        <w:rPr>
          <w:rFonts w:ascii="Courier New" w:eastAsia="Times New Roman" w:hAnsi="Courier New" w:cs="Courier New"/>
          <w:b/>
          <w:bCs/>
          <w:color w:val="660E7A"/>
          <w:sz w:val="18"/>
          <w:szCs w:val="18"/>
          <w:lang w:val="en-IN" w:eastAsia="en-IN" w:bidi="mr-IN"/>
        </w:rPr>
        <w:t>empId</w:t>
      </w:r>
      <w:r w:rsidRPr="00626D45">
        <w:rPr>
          <w:rFonts w:ascii="Courier New" w:eastAsia="Times New Roman" w:hAnsi="Courier New" w:cs="Courier New"/>
          <w:color w:val="000000"/>
          <w:sz w:val="18"/>
          <w:szCs w:val="18"/>
          <w:lang w:val="en-IN" w:eastAsia="en-IN" w:bidi="mr-IN"/>
        </w:rPr>
        <w:t xml:space="preserve">, </w:t>
      </w:r>
      <w:r w:rsidRPr="00626D45">
        <w:rPr>
          <w:rFonts w:ascii="Courier New" w:eastAsia="Times New Roman" w:hAnsi="Courier New" w:cs="Courier New"/>
          <w:b/>
          <w:bCs/>
          <w:color w:val="660E7A"/>
          <w:sz w:val="18"/>
          <w:szCs w:val="18"/>
          <w:lang w:val="en-IN" w:eastAsia="en-IN" w:bidi="mr-IN"/>
        </w:rPr>
        <w:t>empName</w:t>
      </w:r>
      <w:r w:rsidRPr="00626D45">
        <w:rPr>
          <w:rFonts w:ascii="Courier New" w:eastAsia="Times New Roman" w:hAnsi="Courier New" w:cs="Courier New"/>
          <w:color w:val="000000"/>
          <w:sz w:val="18"/>
          <w:szCs w:val="18"/>
          <w:lang w:val="en-IN" w:eastAsia="en-IN" w:bidi="mr-IN"/>
        </w:rPr>
        <w:t xml:space="preserve">, </w:t>
      </w:r>
      <w:r w:rsidRPr="00626D45">
        <w:rPr>
          <w:rFonts w:ascii="Courier New" w:eastAsia="Times New Roman" w:hAnsi="Courier New" w:cs="Courier New"/>
          <w:b/>
          <w:bCs/>
          <w:color w:val="660E7A"/>
          <w:sz w:val="18"/>
          <w:szCs w:val="18"/>
          <w:lang w:val="en-IN" w:eastAsia="en-IN" w:bidi="mr-IN"/>
        </w:rPr>
        <w:t>empSalary</w:t>
      </w:r>
      <w:r w:rsidRPr="00626D45">
        <w:rPr>
          <w:rFonts w:ascii="Courier New" w:eastAsia="Times New Roman" w:hAnsi="Courier New" w:cs="Courier New"/>
          <w:color w:val="000000"/>
          <w:sz w:val="18"/>
          <w:szCs w:val="18"/>
          <w:lang w:val="en-IN" w:eastAsia="en-IN" w:bidi="mr-IN"/>
        </w:rPr>
        <w:t>;</w:t>
      </w:r>
      <w:r w:rsidRPr="00626D45">
        <w:rPr>
          <w:rFonts w:ascii="Courier New" w:eastAsia="Times New Roman" w:hAnsi="Courier New" w:cs="Courier New"/>
          <w:color w:val="000000"/>
          <w:sz w:val="18"/>
          <w:szCs w:val="18"/>
          <w:lang w:val="en-IN" w:eastAsia="en-IN" w:bidi="mr-IN"/>
        </w:rPr>
        <w:br/>
        <w:t xml:space="preserve">    Button </w:t>
      </w:r>
      <w:r w:rsidRPr="00626D45">
        <w:rPr>
          <w:rFonts w:ascii="Courier New" w:eastAsia="Times New Roman" w:hAnsi="Courier New" w:cs="Courier New"/>
          <w:b/>
          <w:bCs/>
          <w:color w:val="660E7A"/>
          <w:sz w:val="18"/>
          <w:szCs w:val="18"/>
          <w:lang w:val="en-IN" w:eastAsia="en-IN" w:bidi="mr-IN"/>
        </w:rPr>
        <w:t>submit</w:t>
      </w:r>
      <w:r w:rsidRPr="00626D45">
        <w:rPr>
          <w:rFonts w:ascii="Courier New" w:eastAsia="Times New Roman" w:hAnsi="Courier New" w:cs="Courier New"/>
          <w:color w:val="000000"/>
          <w:sz w:val="18"/>
          <w:szCs w:val="18"/>
          <w:lang w:val="en-IN" w:eastAsia="en-IN" w:bidi="mr-IN"/>
        </w:rPr>
        <w:t>;</w:t>
      </w:r>
      <w:r w:rsidRPr="00626D45">
        <w:rPr>
          <w:rFonts w:ascii="Courier New" w:eastAsia="Times New Roman" w:hAnsi="Courier New" w:cs="Courier New"/>
          <w:color w:val="000000"/>
          <w:sz w:val="18"/>
          <w:szCs w:val="18"/>
          <w:lang w:val="en-IN" w:eastAsia="en-IN" w:bidi="mr-IN"/>
        </w:rPr>
        <w:br/>
        <w:t xml:space="preserve">    DatabaseHelper </w:t>
      </w:r>
      <w:r w:rsidRPr="00626D45">
        <w:rPr>
          <w:rFonts w:ascii="Courier New" w:eastAsia="Times New Roman" w:hAnsi="Courier New" w:cs="Courier New"/>
          <w:b/>
          <w:bCs/>
          <w:color w:val="660E7A"/>
          <w:sz w:val="18"/>
          <w:szCs w:val="18"/>
          <w:lang w:val="en-IN" w:eastAsia="en-IN" w:bidi="mr-IN"/>
        </w:rPr>
        <w:t>mydb</w:t>
      </w:r>
      <w:r w:rsidRPr="00626D45">
        <w:rPr>
          <w:rFonts w:ascii="Courier New" w:eastAsia="Times New Roman" w:hAnsi="Courier New" w:cs="Courier New"/>
          <w:color w:val="000000"/>
          <w:sz w:val="18"/>
          <w:szCs w:val="18"/>
          <w:lang w:val="en-IN" w:eastAsia="en-IN" w:bidi="mr-IN"/>
        </w:rPr>
        <w:t>;</w:t>
      </w:r>
      <w:r w:rsidRPr="00626D45">
        <w:rPr>
          <w:rFonts w:ascii="Courier New" w:eastAsia="Times New Roman" w:hAnsi="Courier New" w:cs="Courier New"/>
          <w:color w:val="000000"/>
          <w:sz w:val="18"/>
          <w:szCs w:val="18"/>
          <w:lang w:val="en-IN" w:eastAsia="en-IN" w:bidi="mr-IN"/>
        </w:rPr>
        <w:br/>
      </w:r>
      <w:r w:rsidRPr="00626D45">
        <w:rPr>
          <w:rFonts w:ascii="Courier New" w:eastAsia="Times New Roman" w:hAnsi="Courier New" w:cs="Courier New"/>
          <w:color w:val="808000"/>
          <w:sz w:val="18"/>
          <w:szCs w:val="18"/>
          <w:lang w:val="en-IN" w:eastAsia="en-IN" w:bidi="mr-IN"/>
        </w:rPr>
        <w:t>@Override</w:t>
      </w:r>
      <w:r w:rsidRPr="00626D45">
        <w:rPr>
          <w:rFonts w:ascii="Courier New" w:eastAsia="Times New Roman" w:hAnsi="Courier New" w:cs="Courier New"/>
          <w:color w:val="808000"/>
          <w:sz w:val="18"/>
          <w:szCs w:val="18"/>
          <w:lang w:val="en-IN" w:eastAsia="en-IN" w:bidi="mr-IN"/>
        </w:rPr>
        <w:br/>
      </w:r>
      <w:r w:rsidRPr="00626D45">
        <w:rPr>
          <w:rFonts w:ascii="Courier New" w:eastAsia="Times New Roman" w:hAnsi="Courier New" w:cs="Courier New"/>
          <w:b/>
          <w:bCs/>
          <w:color w:val="000080"/>
          <w:sz w:val="18"/>
          <w:szCs w:val="18"/>
          <w:lang w:val="en-IN" w:eastAsia="en-IN" w:bidi="mr-IN"/>
        </w:rPr>
        <w:t xml:space="preserve">protected void </w:t>
      </w:r>
      <w:r w:rsidRPr="00626D45">
        <w:rPr>
          <w:rFonts w:ascii="Courier New" w:eastAsia="Times New Roman" w:hAnsi="Courier New" w:cs="Courier New"/>
          <w:color w:val="000000"/>
          <w:sz w:val="18"/>
          <w:szCs w:val="18"/>
          <w:lang w:val="en-IN" w:eastAsia="en-IN" w:bidi="mr-IN"/>
        </w:rPr>
        <w:t>onCreate(Bundle savedInstanceState) {</w:t>
      </w:r>
      <w:r w:rsidRPr="00626D45">
        <w:rPr>
          <w:rFonts w:ascii="Courier New" w:eastAsia="Times New Roman" w:hAnsi="Courier New" w:cs="Courier New"/>
          <w:color w:val="000000"/>
          <w:sz w:val="18"/>
          <w:szCs w:val="18"/>
          <w:lang w:val="en-IN" w:eastAsia="en-IN" w:bidi="mr-IN"/>
        </w:rPr>
        <w:br/>
      </w:r>
      <w:r w:rsidRPr="00626D45">
        <w:rPr>
          <w:rFonts w:ascii="Courier New" w:eastAsia="Times New Roman" w:hAnsi="Courier New" w:cs="Courier New"/>
          <w:b/>
          <w:bCs/>
          <w:color w:val="000080"/>
          <w:sz w:val="18"/>
          <w:szCs w:val="18"/>
          <w:lang w:val="en-IN" w:eastAsia="en-IN" w:bidi="mr-IN"/>
        </w:rPr>
        <w:t>super</w:t>
      </w:r>
      <w:r w:rsidRPr="00626D45">
        <w:rPr>
          <w:rFonts w:ascii="Courier New" w:eastAsia="Times New Roman" w:hAnsi="Courier New" w:cs="Courier New"/>
          <w:color w:val="000000"/>
          <w:sz w:val="18"/>
          <w:szCs w:val="18"/>
          <w:lang w:val="en-IN" w:eastAsia="en-IN" w:bidi="mr-IN"/>
        </w:rPr>
        <w:t>.onCreate(savedInstanceState);</w:t>
      </w:r>
      <w:r w:rsidRPr="00626D45">
        <w:rPr>
          <w:rFonts w:ascii="Courier New" w:eastAsia="Times New Roman" w:hAnsi="Courier New" w:cs="Courier New"/>
          <w:color w:val="000000"/>
          <w:sz w:val="18"/>
          <w:szCs w:val="18"/>
          <w:lang w:val="en-IN" w:eastAsia="en-IN" w:bidi="mr-IN"/>
        </w:rPr>
        <w:br/>
        <w:t xml:space="preserve">        setContentView(R.layout.</w:t>
      </w:r>
      <w:r w:rsidRPr="00626D45">
        <w:rPr>
          <w:rFonts w:ascii="Courier New" w:eastAsia="Times New Roman" w:hAnsi="Courier New" w:cs="Courier New"/>
          <w:color w:val="000000"/>
          <w:sz w:val="18"/>
          <w:szCs w:val="18"/>
          <w:shd w:val="clear" w:color="auto" w:fill="E4E4FF"/>
          <w:lang w:val="en-IN" w:eastAsia="en-IN" w:bidi="mr-IN"/>
        </w:rPr>
        <w:t>activity_main</w:t>
      </w:r>
      <w:r w:rsidRPr="00626D45">
        <w:rPr>
          <w:rFonts w:ascii="Courier New" w:eastAsia="Times New Roman" w:hAnsi="Courier New" w:cs="Courier New"/>
          <w:color w:val="000000"/>
          <w:sz w:val="18"/>
          <w:szCs w:val="18"/>
          <w:lang w:val="en-IN" w:eastAsia="en-IN" w:bidi="mr-IN"/>
        </w:rPr>
        <w:t>);</w:t>
      </w:r>
      <w:r w:rsidRPr="00626D45">
        <w:rPr>
          <w:rFonts w:ascii="Courier New" w:eastAsia="Times New Roman" w:hAnsi="Courier New" w:cs="Courier New"/>
          <w:color w:val="000000"/>
          <w:sz w:val="18"/>
          <w:szCs w:val="18"/>
          <w:lang w:val="en-IN" w:eastAsia="en-IN" w:bidi="mr-IN"/>
        </w:rPr>
        <w:br/>
      </w:r>
      <w:r w:rsidRPr="00626D45">
        <w:rPr>
          <w:rFonts w:ascii="Courier New" w:eastAsia="Times New Roman" w:hAnsi="Courier New" w:cs="Courier New"/>
          <w:b/>
          <w:bCs/>
          <w:color w:val="660E7A"/>
          <w:sz w:val="18"/>
          <w:szCs w:val="18"/>
          <w:lang w:val="en-IN" w:eastAsia="en-IN" w:bidi="mr-IN"/>
        </w:rPr>
        <w:t xml:space="preserve">mydb </w:t>
      </w:r>
      <w:r w:rsidRPr="00626D45">
        <w:rPr>
          <w:rFonts w:ascii="Courier New" w:eastAsia="Times New Roman" w:hAnsi="Courier New" w:cs="Courier New"/>
          <w:color w:val="000000"/>
          <w:sz w:val="18"/>
          <w:szCs w:val="18"/>
          <w:lang w:val="en-IN" w:eastAsia="en-IN" w:bidi="mr-IN"/>
        </w:rPr>
        <w:t xml:space="preserve">= </w:t>
      </w:r>
      <w:r w:rsidRPr="00626D45">
        <w:rPr>
          <w:rFonts w:ascii="Courier New" w:eastAsia="Times New Roman" w:hAnsi="Courier New" w:cs="Courier New"/>
          <w:b/>
          <w:bCs/>
          <w:color w:val="000080"/>
          <w:sz w:val="18"/>
          <w:szCs w:val="18"/>
          <w:lang w:val="en-IN" w:eastAsia="en-IN" w:bidi="mr-IN"/>
        </w:rPr>
        <w:t xml:space="preserve">new </w:t>
      </w:r>
      <w:r w:rsidRPr="00626D45">
        <w:rPr>
          <w:rFonts w:ascii="Courier New" w:eastAsia="Times New Roman" w:hAnsi="Courier New" w:cs="Courier New"/>
          <w:color w:val="000000"/>
          <w:sz w:val="18"/>
          <w:szCs w:val="18"/>
          <w:lang w:val="en-IN" w:eastAsia="en-IN" w:bidi="mr-IN"/>
        </w:rPr>
        <w:t>DatabaseHelper(</w:t>
      </w:r>
      <w:r w:rsidRPr="00626D45">
        <w:rPr>
          <w:rFonts w:ascii="Courier New" w:eastAsia="Times New Roman" w:hAnsi="Courier New" w:cs="Courier New"/>
          <w:b/>
          <w:bCs/>
          <w:color w:val="000080"/>
          <w:sz w:val="18"/>
          <w:szCs w:val="18"/>
          <w:lang w:val="en-IN" w:eastAsia="en-IN" w:bidi="mr-IN"/>
        </w:rPr>
        <w:t>this</w:t>
      </w:r>
      <w:r w:rsidRPr="00626D45">
        <w:rPr>
          <w:rFonts w:ascii="Courier New" w:eastAsia="Times New Roman" w:hAnsi="Courier New" w:cs="Courier New"/>
          <w:color w:val="000000"/>
          <w:sz w:val="18"/>
          <w:szCs w:val="18"/>
          <w:lang w:val="en-IN" w:eastAsia="en-IN" w:bidi="mr-IN"/>
        </w:rPr>
        <w:t>);</w:t>
      </w:r>
      <w:r w:rsidRPr="00626D45">
        <w:rPr>
          <w:rFonts w:ascii="Courier New" w:eastAsia="Times New Roman" w:hAnsi="Courier New" w:cs="Courier New"/>
          <w:color w:val="000000"/>
          <w:sz w:val="18"/>
          <w:szCs w:val="18"/>
          <w:lang w:val="en-IN" w:eastAsia="en-IN" w:bidi="mr-IN"/>
        </w:rPr>
        <w:br/>
      </w:r>
      <w:r w:rsidRPr="00626D45">
        <w:rPr>
          <w:rFonts w:ascii="Courier New" w:eastAsia="Times New Roman" w:hAnsi="Courier New" w:cs="Courier New"/>
          <w:b/>
          <w:bCs/>
          <w:color w:val="660E7A"/>
          <w:sz w:val="18"/>
          <w:szCs w:val="18"/>
          <w:lang w:val="en-IN" w:eastAsia="en-IN" w:bidi="mr-IN"/>
        </w:rPr>
        <w:t xml:space="preserve">empId </w:t>
      </w:r>
      <w:r w:rsidRPr="00626D45">
        <w:rPr>
          <w:rFonts w:ascii="Courier New" w:eastAsia="Times New Roman" w:hAnsi="Courier New" w:cs="Courier New"/>
          <w:color w:val="000000"/>
          <w:sz w:val="18"/>
          <w:szCs w:val="18"/>
          <w:lang w:val="en-IN" w:eastAsia="en-IN" w:bidi="mr-IN"/>
        </w:rPr>
        <w:t>= (EditText) findViewById(R.id.</w:t>
      </w:r>
      <w:r w:rsidRPr="00626D45">
        <w:rPr>
          <w:rFonts w:ascii="Courier New" w:eastAsia="Times New Roman" w:hAnsi="Courier New" w:cs="Courier New"/>
          <w:b/>
          <w:bCs/>
          <w:i/>
          <w:iCs/>
          <w:color w:val="660E7A"/>
          <w:sz w:val="18"/>
          <w:szCs w:val="18"/>
          <w:lang w:val="en-IN" w:eastAsia="en-IN" w:bidi="mr-IN"/>
        </w:rPr>
        <w:t>editText</w:t>
      </w:r>
      <w:r w:rsidRPr="00626D45">
        <w:rPr>
          <w:rFonts w:ascii="Courier New" w:eastAsia="Times New Roman" w:hAnsi="Courier New" w:cs="Courier New"/>
          <w:color w:val="000000"/>
          <w:sz w:val="18"/>
          <w:szCs w:val="18"/>
          <w:lang w:val="en-IN" w:eastAsia="en-IN" w:bidi="mr-IN"/>
        </w:rPr>
        <w:t>);</w:t>
      </w:r>
      <w:r w:rsidRPr="00626D45">
        <w:rPr>
          <w:rFonts w:ascii="Courier New" w:eastAsia="Times New Roman" w:hAnsi="Courier New" w:cs="Courier New"/>
          <w:color w:val="000000"/>
          <w:sz w:val="18"/>
          <w:szCs w:val="18"/>
          <w:lang w:val="en-IN" w:eastAsia="en-IN" w:bidi="mr-IN"/>
        </w:rPr>
        <w:br/>
      </w:r>
      <w:r w:rsidRPr="00626D45">
        <w:rPr>
          <w:rFonts w:ascii="Courier New" w:eastAsia="Times New Roman" w:hAnsi="Courier New" w:cs="Courier New"/>
          <w:b/>
          <w:bCs/>
          <w:color w:val="660E7A"/>
          <w:sz w:val="18"/>
          <w:szCs w:val="18"/>
          <w:lang w:val="en-IN" w:eastAsia="en-IN" w:bidi="mr-IN"/>
        </w:rPr>
        <w:t xml:space="preserve">empName </w:t>
      </w:r>
      <w:r w:rsidRPr="00626D45">
        <w:rPr>
          <w:rFonts w:ascii="Courier New" w:eastAsia="Times New Roman" w:hAnsi="Courier New" w:cs="Courier New"/>
          <w:color w:val="000000"/>
          <w:sz w:val="18"/>
          <w:szCs w:val="18"/>
          <w:lang w:val="en-IN" w:eastAsia="en-IN" w:bidi="mr-IN"/>
        </w:rPr>
        <w:t>= (EditText) findViewById(R.id.</w:t>
      </w:r>
      <w:r w:rsidRPr="00626D45">
        <w:rPr>
          <w:rFonts w:ascii="Courier New" w:eastAsia="Times New Roman" w:hAnsi="Courier New" w:cs="Courier New"/>
          <w:b/>
          <w:bCs/>
          <w:i/>
          <w:iCs/>
          <w:color w:val="660E7A"/>
          <w:sz w:val="18"/>
          <w:szCs w:val="18"/>
          <w:lang w:val="en-IN" w:eastAsia="en-IN" w:bidi="mr-IN"/>
        </w:rPr>
        <w:t>editText2</w:t>
      </w:r>
      <w:r w:rsidRPr="00626D45">
        <w:rPr>
          <w:rFonts w:ascii="Courier New" w:eastAsia="Times New Roman" w:hAnsi="Courier New" w:cs="Courier New"/>
          <w:color w:val="000000"/>
          <w:sz w:val="18"/>
          <w:szCs w:val="18"/>
          <w:lang w:val="en-IN" w:eastAsia="en-IN" w:bidi="mr-IN"/>
        </w:rPr>
        <w:t>);</w:t>
      </w:r>
      <w:r w:rsidRPr="00626D45">
        <w:rPr>
          <w:rFonts w:ascii="Courier New" w:eastAsia="Times New Roman" w:hAnsi="Courier New" w:cs="Courier New"/>
          <w:color w:val="000000"/>
          <w:sz w:val="18"/>
          <w:szCs w:val="18"/>
          <w:lang w:val="en-IN" w:eastAsia="en-IN" w:bidi="mr-IN"/>
        </w:rPr>
        <w:br/>
      </w:r>
      <w:r w:rsidRPr="00626D45">
        <w:rPr>
          <w:rFonts w:ascii="Courier New" w:eastAsia="Times New Roman" w:hAnsi="Courier New" w:cs="Courier New"/>
          <w:b/>
          <w:bCs/>
          <w:color w:val="660E7A"/>
          <w:sz w:val="18"/>
          <w:szCs w:val="18"/>
          <w:lang w:val="en-IN" w:eastAsia="en-IN" w:bidi="mr-IN"/>
        </w:rPr>
        <w:t xml:space="preserve">empSalary </w:t>
      </w:r>
      <w:r w:rsidRPr="00626D45">
        <w:rPr>
          <w:rFonts w:ascii="Courier New" w:eastAsia="Times New Roman" w:hAnsi="Courier New" w:cs="Courier New"/>
          <w:color w:val="000000"/>
          <w:sz w:val="18"/>
          <w:szCs w:val="18"/>
          <w:lang w:val="en-IN" w:eastAsia="en-IN" w:bidi="mr-IN"/>
        </w:rPr>
        <w:t>= (EditText) findViewById(R.id.</w:t>
      </w:r>
      <w:r w:rsidRPr="00626D45">
        <w:rPr>
          <w:rFonts w:ascii="Courier New" w:eastAsia="Times New Roman" w:hAnsi="Courier New" w:cs="Courier New"/>
          <w:b/>
          <w:bCs/>
          <w:i/>
          <w:iCs/>
          <w:color w:val="660E7A"/>
          <w:sz w:val="18"/>
          <w:szCs w:val="18"/>
          <w:lang w:val="en-IN" w:eastAsia="en-IN" w:bidi="mr-IN"/>
        </w:rPr>
        <w:t>editText3</w:t>
      </w:r>
      <w:r w:rsidRPr="00626D45">
        <w:rPr>
          <w:rFonts w:ascii="Courier New" w:eastAsia="Times New Roman" w:hAnsi="Courier New" w:cs="Courier New"/>
          <w:color w:val="000000"/>
          <w:sz w:val="18"/>
          <w:szCs w:val="18"/>
          <w:lang w:val="en-IN" w:eastAsia="en-IN" w:bidi="mr-IN"/>
        </w:rPr>
        <w:t>);</w:t>
      </w:r>
      <w:r w:rsidRPr="00626D45">
        <w:rPr>
          <w:rFonts w:ascii="Courier New" w:eastAsia="Times New Roman" w:hAnsi="Courier New" w:cs="Courier New"/>
          <w:color w:val="000000"/>
          <w:sz w:val="18"/>
          <w:szCs w:val="18"/>
          <w:lang w:val="en-IN" w:eastAsia="en-IN" w:bidi="mr-IN"/>
        </w:rPr>
        <w:br/>
      </w:r>
      <w:r w:rsidRPr="00626D45">
        <w:rPr>
          <w:rFonts w:ascii="Courier New" w:eastAsia="Times New Roman" w:hAnsi="Courier New" w:cs="Courier New"/>
          <w:b/>
          <w:bCs/>
          <w:color w:val="660E7A"/>
          <w:sz w:val="18"/>
          <w:szCs w:val="18"/>
          <w:lang w:val="en-IN" w:eastAsia="en-IN" w:bidi="mr-IN"/>
        </w:rPr>
        <w:t xml:space="preserve">submit </w:t>
      </w:r>
      <w:r w:rsidRPr="00626D45">
        <w:rPr>
          <w:rFonts w:ascii="Courier New" w:eastAsia="Times New Roman" w:hAnsi="Courier New" w:cs="Courier New"/>
          <w:color w:val="000000"/>
          <w:sz w:val="18"/>
          <w:szCs w:val="18"/>
          <w:lang w:val="en-IN" w:eastAsia="en-IN" w:bidi="mr-IN"/>
        </w:rPr>
        <w:t>= (Button) findViewById(R.id.</w:t>
      </w:r>
      <w:r w:rsidRPr="00626D45">
        <w:rPr>
          <w:rFonts w:ascii="Courier New" w:eastAsia="Times New Roman" w:hAnsi="Courier New" w:cs="Courier New"/>
          <w:b/>
          <w:bCs/>
          <w:i/>
          <w:iCs/>
          <w:color w:val="660E7A"/>
          <w:sz w:val="18"/>
          <w:szCs w:val="18"/>
          <w:lang w:val="en-IN" w:eastAsia="en-IN" w:bidi="mr-IN"/>
        </w:rPr>
        <w:t>button</w:t>
      </w:r>
      <w:r w:rsidRPr="00626D45">
        <w:rPr>
          <w:rFonts w:ascii="Courier New" w:eastAsia="Times New Roman" w:hAnsi="Courier New" w:cs="Courier New"/>
          <w:color w:val="000000"/>
          <w:sz w:val="18"/>
          <w:szCs w:val="18"/>
          <w:lang w:val="en-IN" w:eastAsia="en-IN" w:bidi="mr-IN"/>
        </w:rPr>
        <w:t>);</w:t>
      </w:r>
    </w:p>
    <w:p w:rsidR="00626D45" w:rsidRPr="00626D45" w:rsidRDefault="00626D45" w:rsidP="0062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IN" w:eastAsia="en-IN" w:bidi="mr-IN"/>
        </w:rPr>
      </w:pPr>
      <w:r w:rsidRPr="00626D45">
        <w:rPr>
          <w:rFonts w:ascii="Courier New" w:eastAsia="Times New Roman" w:hAnsi="Courier New" w:cs="Courier New"/>
          <w:b/>
          <w:bCs/>
          <w:color w:val="660E7A"/>
          <w:sz w:val="18"/>
          <w:szCs w:val="18"/>
          <w:lang w:val="en-IN" w:eastAsia="en-IN" w:bidi="mr-IN"/>
        </w:rPr>
        <w:t>submit</w:t>
      </w:r>
      <w:r w:rsidRPr="00626D45">
        <w:rPr>
          <w:rFonts w:ascii="Courier New" w:eastAsia="Times New Roman" w:hAnsi="Courier New" w:cs="Courier New"/>
          <w:color w:val="000000"/>
          <w:sz w:val="18"/>
          <w:szCs w:val="18"/>
          <w:lang w:val="en-IN" w:eastAsia="en-IN" w:bidi="mr-IN"/>
        </w:rPr>
        <w:t>.setOnClickListener(</w:t>
      </w:r>
      <w:r w:rsidRPr="00626D45">
        <w:rPr>
          <w:rFonts w:ascii="Courier New" w:eastAsia="Times New Roman" w:hAnsi="Courier New" w:cs="Courier New"/>
          <w:b/>
          <w:bCs/>
          <w:color w:val="000080"/>
          <w:sz w:val="18"/>
          <w:szCs w:val="18"/>
          <w:lang w:val="en-IN" w:eastAsia="en-IN" w:bidi="mr-IN"/>
        </w:rPr>
        <w:t xml:space="preserve">new </w:t>
      </w:r>
      <w:r w:rsidRPr="00626D45">
        <w:rPr>
          <w:rFonts w:ascii="Courier New" w:eastAsia="Times New Roman" w:hAnsi="Courier New" w:cs="Courier New"/>
          <w:color w:val="000000"/>
          <w:sz w:val="18"/>
          <w:szCs w:val="18"/>
          <w:lang w:val="en-IN" w:eastAsia="en-IN" w:bidi="mr-IN"/>
        </w:rPr>
        <w:t>View.OnClickListener() {</w:t>
      </w:r>
      <w:r w:rsidRPr="00626D45">
        <w:rPr>
          <w:rFonts w:ascii="Courier New" w:eastAsia="Times New Roman" w:hAnsi="Courier New" w:cs="Courier New"/>
          <w:color w:val="000000"/>
          <w:sz w:val="18"/>
          <w:szCs w:val="18"/>
          <w:lang w:val="en-IN" w:eastAsia="en-IN" w:bidi="mr-IN"/>
        </w:rPr>
        <w:br/>
      </w:r>
      <w:r w:rsidRPr="00626D45">
        <w:rPr>
          <w:rFonts w:ascii="Courier New" w:eastAsia="Times New Roman" w:hAnsi="Courier New" w:cs="Courier New"/>
          <w:color w:val="808000"/>
          <w:sz w:val="18"/>
          <w:szCs w:val="18"/>
          <w:lang w:val="en-IN" w:eastAsia="en-IN" w:bidi="mr-IN"/>
        </w:rPr>
        <w:t>@Override</w:t>
      </w:r>
      <w:r w:rsidRPr="00626D45">
        <w:rPr>
          <w:rFonts w:ascii="Courier New" w:eastAsia="Times New Roman" w:hAnsi="Courier New" w:cs="Courier New"/>
          <w:color w:val="808000"/>
          <w:sz w:val="18"/>
          <w:szCs w:val="18"/>
          <w:lang w:val="en-IN" w:eastAsia="en-IN" w:bidi="mr-IN"/>
        </w:rPr>
        <w:br/>
      </w:r>
      <w:r w:rsidRPr="00626D45">
        <w:rPr>
          <w:rFonts w:ascii="Courier New" w:eastAsia="Times New Roman" w:hAnsi="Courier New" w:cs="Courier New"/>
          <w:b/>
          <w:bCs/>
          <w:color w:val="000080"/>
          <w:sz w:val="18"/>
          <w:szCs w:val="18"/>
          <w:lang w:val="en-IN" w:eastAsia="en-IN" w:bidi="mr-IN"/>
        </w:rPr>
        <w:t xml:space="preserve">public void </w:t>
      </w:r>
      <w:r w:rsidRPr="00626D45">
        <w:rPr>
          <w:rFonts w:ascii="Courier New" w:eastAsia="Times New Roman" w:hAnsi="Courier New" w:cs="Courier New"/>
          <w:color w:val="000000"/>
          <w:sz w:val="18"/>
          <w:szCs w:val="18"/>
          <w:lang w:val="en-IN" w:eastAsia="en-IN" w:bidi="mr-IN"/>
        </w:rPr>
        <w:t>onClick(View arg0) {</w:t>
      </w:r>
      <w:r w:rsidRPr="00626D45">
        <w:rPr>
          <w:rFonts w:ascii="Courier New" w:eastAsia="Times New Roman" w:hAnsi="Courier New" w:cs="Courier New"/>
          <w:color w:val="000000"/>
          <w:sz w:val="18"/>
          <w:szCs w:val="18"/>
          <w:lang w:val="en-IN" w:eastAsia="en-IN" w:bidi="mr-IN"/>
        </w:rPr>
        <w:br/>
      </w:r>
      <w:r w:rsidRPr="00626D45">
        <w:rPr>
          <w:rFonts w:ascii="Courier New" w:eastAsia="Times New Roman" w:hAnsi="Courier New" w:cs="Courier New"/>
          <w:color w:val="000000"/>
          <w:sz w:val="18"/>
          <w:szCs w:val="18"/>
          <w:lang w:val="en-IN" w:eastAsia="en-IN" w:bidi="mr-IN"/>
        </w:rPr>
        <w:br/>
      </w:r>
      <w:r w:rsidRPr="00626D45">
        <w:rPr>
          <w:rFonts w:ascii="Courier New" w:eastAsia="Times New Roman" w:hAnsi="Courier New" w:cs="Courier New"/>
          <w:b/>
          <w:bCs/>
          <w:color w:val="000080"/>
          <w:sz w:val="18"/>
          <w:szCs w:val="18"/>
          <w:lang w:val="en-IN" w:eastAsia="en-IN" w:bidi="mr-IN"/>
        </w:rPr>
        <w:t xml:space="preserve">try </w:t>
      </w:r>
      <w:r w:rsidRPr="00626D45">
        <w:rPr>
          <w:rFonts w:ascii="Courier New" w:eastAsia="Times New Roman" w:hAnsi="Courier New" w:cs="Courier New"/>
          <w:color w:val="000000"/>
          <w:sz w:val="18"/>
          <w:szCs w:val="18"/>
          <w:lang w:val="en-IN" w:eastAsia="en-IN" w:bidi="mr-IN"/>
        </w:rPr>
        <w:t>{</w:t>
      </w:r>
      <w:r w:rsidRPr="00626D45">
        <w:rPr>
          <w:rFonts w:ascii="Courier New" w:eastAsia="Times New Roman" w:hAnsi="Courier New" w:cs="Courier New"/>
          <w:color w:val="000000"/>
          <w:sz w:val="18"/>
          <w:szCs w:val="18"/>
          <w:lang w:val="en-IN" w:eastAsia="en-IN" w:bidi="mr-IN"/>
        </w:rPr>
        <w:br/>
      </w:r>
      <w:r w:rsidRPr="00626D45">
        <w:rPr>
          <w:rFonts w:ascii="Courier New" w:eastAsia="Times New Roman" w:hAnsi="Courier New" w:cs="Courier New"/>
          <w:color w:val="000000"/>
          <w:sz w:val="18"/>
          <w:szCs w:val="18"/>
          <w:lang w:val="en-IN" w:eastAsia="en-IN" w:bidi="mr-IN"/>
        </w:rPr>
        <w:br/>
        <w:t xml:space="preserve">                addEmp();</w:t>
      </w:r>
      <w:r w:rsidRPr="00626D45">
        <w:rPr>
          <w:rFonts w:ascii="Courier New" w:eastAsia="Times New Roman" w:hAnsi="Courier New" w:cs="Courier New"/>
          <w:color w:val="000000"/>
          <w:sz w:val="18"/>
          <w:szCs w:val="18"/>
          <w:lang w:val="en-IN" w:eastAsia="en-IN" w:bidi="mr-IN"/>
        </w:rPr>
        <w:br/>
      </w:r>
      <w:r w:rsidRPr="00626D45">
        <w:rPr>
          <w:rFonts w:ascii="Courier New" w:eastAsia="Times New Roman" w:hAnsi="Courier New" w:cs="Courier New"/>
          <w:color w:val="000000"/>
          <w:sz w:val="18"/>
          <w:szCs w:val="18"/>
          <w:lang w:val="en-IN" w:eastAsia="en-IN" w:bidi="mr-IN"/>
        </w:rPr>
        <w:br/>
        <w:t xml:space="preserve">            } </w:t>
      </w:r>
      <w:r w:rsidRPr="00626D45">
        <w:rPr>
          <w:rFonts w:ascii="Courier New" w:eastAsia="Times New Roman" w:hAnsi="Courier New" w:cs="Courier New"/>
          <w:b/>
          <w:bCs/>
          <w:color w:val="000080"/>
          <w:sz w:val="18"/>
          <w:szCs w:val="18"/>
          <w:lang w:val="en-IN" w:eastAsia="en-IN" w:bidi="mr-IN"/>
        </w:rPr>
        <w:t xml:space="preserve">catch </w:t>
      </w:r>
      <w:r w:rsidRPr="00626D45">
        <w:rPr>
          <w:rFonts w:ascii="Courier New" w:eastAsia="Times New Roman" w:hAnsi="Courier New" w:cs="Courier New"/>
          <w:color w:val="000000"/>
          <w:sz w:val="18"/>
          <w:szCs w:val="18"/>
          <w:lang w:val="en-IN" w:eastAsia="en-IN" w:bidi="mr-IN"/>
        </w:rPr>
        <w:t>(IOException e) {</w:t>
      </w:r>
      <w:r w:rsidRPr="00626D45">
        <w:rPr>
          <w:rFonts w:ascii="Courier New" w:eastAsia="Times New Roman" w:hAnsi="Courier New" w:cs="Courier New"/>
          <w:color w:val="000000"/>
          <w:sz w:val="18"/>
          <w:szCs w:val="18"/>
          <w:lang w:val="en-IN" w:eastAsia="en-IN" w:bidi="mr-IN"/>
        </w:rPr>
        <w:br/>
        <w:t xml:space="preserve">                e.printStackTrace();</w:t>
      </w:r>
      <w:r w:rsidRPr="00626D45">
        <w:rPr>
          <w:rFonts w:ascii="Courier New" w:eastAsia="Times New Roman" w:hAnsi="Courier New" w:cs="Courier New"/>
          <w:color w:val="000000"/>
          <w:sz w:val="18"/>
          <w:szCs w:val="18"/>
          <w:lang w:val="en-IN" w:eastAsia="en-IN" w:bidi="mr-IN"/>
        </w:rPr>
        <w:br/>
        <w:t xml:space="preserve">            }</w:t>
      </w:r>
      <w:r w:rsidRPr="00626D45">
        <w:rPr>
          <w:rFonts w:ascii="Courier New" w:eastAsia="Times New Roman" w:hAnsi="Courier New" w:cs="Courier New"/>
          <w:color w:val="000000"/>
          <w:sz w:val="18"/>
          <w:szCs w:val="18"/>
          <w:lang w:val="en-IN" w:eastAsia="en-IN" w:bidi="mr-IN"/>
        </w:rPr>
        <w:br/>
      </w:r>
      <w:r w:rsidRPr="00626D45">
        <w:rPr>
          <w:rFonts w:ascii="Courier New" w:eastAsia="Times New Roman" w:hAnsi="Courier New" w:cs="Courier New"/>
          <w:color w:val="000000"/>
          <w:sz w:val="18"/>
          <w:szCs w:val="18"/>
          <w:lang w:val="en-IN" w:eastAsia="en-IN" w:bidi="mr-IN"/>
        </w:rPr>
        <w:br/>
      </w:r>
      <w:r w:rsidRPr="00626D45">
        <w:rPr>
          <w:rFonts w:ascii="Courier New" w:eastAsia="Times New Roman" w:hAnsi="Courier New" w:cs="Courier New"/>
          <w:color w:val="000000"/>
          <w:sz w:val="18"/>
          <w:szCs w:val="18"/>
          <w:lang w:val="en-IN" w:eastAsia="en-IN" w:bidi="mr-IN"/>
        </w:rPr>
        <w:br/>
        <w:t xml:space="preserve">        }</w:t>
      </w:r>
      <w:r w:rsidRPr="00626D45">
        <w:rPr>
          <w:rFonts w:ascii="Courier New" w:eastAsia="Times New Roman" w:hAnsi="Courier New" w:cs="Courier New"/>
          <w:color w:val="000000"/>
          <w:sz w:val="18"/>
          <w:szCs w:val="18"/>
          <w:lang w:val="en-IN" w:eastAsia="en-IN" w:bidi="mr-IN"/>
        </w:rPr>
        <w:br/>
        <w:t xml:space="preserve">    });</w:t>
      </w:r>
      <w:r w:rsidRPr="00626D45">
        <w:rPr>
          <w:rFonts w:ascii="Courier New" w:eastAsia="Times New Roman" w:hAnsi="Courier New" w:cs="Courier New"/>
          <w:color w:val="000000"/>
          <w:sz w:val="18"/>
          <w:szCs w:val="18"/>
          <w:lang w:val="en-IN" w:eastAsia="en-IN" w:bidi="mr-IN"/>
        </w:rPr>
        <w:br/>
      </w:r>
      <w:r w:rsidRPr="00626D45">
        <w:rPr>
          <w:rFonts w:ascii="Courier New" w:eastAsia="Times New Roman" w:hAnsi="Courier New" w:cs="Courier New"/>
          <w:color w:val="000000"/>
          <w:sz w:val="18"/>
          <w:szCs w:val="18"/>
          <w:lang w:val="en-IN" w:eastAsia="en-IN" w:bidi="mr-IN"/>
        </w:rPr>
        <w:br/>
      </w:r>
      <w:r w:rsidRPr="00626D45">
        <w:rPr>
          <w:rFonts w:ascii="Courier New" w:eastAsia="Times New Roman" w:hAnsi="Courier New" w:cs="Courier New"/>
          <w:color w:val="000000"/>
          <w:sz w:val="18"/>
          <w:szCs w:val="18"/>
          <w:lang w:val="en-IN" w:eastAsia="en-IN" w:bidi="mr-IN"/>
        </w:rPr>
        <w:br/>
      </w:r>
      <w:r w:rsidRPr="00626D45">
        <w:rPr>
          <w:rFonts w:ascii="Courier New" w:eastAsia="Times New Roman" w:hAnsi="Courier New" w:cs="Courier New"/>
          <w:color w:val="000000"/>
          <w:sz w:val="18"/>
          <w:szCs w:val="18"/>
          <w:lang w:val="en-IN" w:eastAsia="en-IN" w:bidi="mr-IN"/>
        </w:rPr>
        <w:br/>
        <w:t>}</w:t>
      </w:r>
      <w:r w:rsidRPr="00626D45">
        <w:rPr>
          <w:rFonts w:ascii="Courier New" w:eastAsia="Times New Roman" w:hAnsi="Courier New" w:cs="Courier New"/>
          <w:color w:val="000000"/>
          <w:sz w:val="18"/>
          <w:szCs w:val="18"/>
          <w:lang w:val="en-IN" w:eastAsia="en-IN" w:bidi="mr-IN"/>
        </w:rPr>
        <w:br/>
      </w:r>
      <w:r w:rsidRPr="00626D45">
        <w:rPr>
          <w:rFonts w:ascii="Courier New" w:eastAsia="Times New Roman" w:hAnsi="Courier New" w:cs="Courier New"/>
          <w:color w:val="000000"/>
          <w:sz w:val="18"/>
          <w:szCs w:val="18"/>
          <w:lang w:val="en-IN" w:eastAsia="en-IN" w:bidi="mr-IN"/>
        </w:rPr>
        <w:br/>
      </w:r>
      <w:r w:rsidRPr="00626D45">
        <w:rPr>
          <w:rFonts w:ascii="Courier New" w:eastAsia="Times New Roman" w:hAnsi="Courier New" w:cs="Courier New"/>
          <w:b/>
          <w:bCs/>
          <w:color w:val="000080"/>
          <w:sz w:val="18"/>
          <w:szCs w:val="18"/>
          <w:lang w:val="en-IN" w:eastAsia="en-IN" w:bidi="mr-IN"/>
        </w:rPr>
        <w:t xml:space="preserve">private void </w:t>
      </w:r>
      <w:r w:rsidRPr="00626D45">
        <w:rPr>
          <w:rFonts w:ascii="Courier New" w:eastAsia="Times New Roman" w:hAnsi="Courier New" w:cs="Courier New"/>
          <w:color w:val="000000"/>
          <w:sz w:val="18"/>
          <w:szCs w:val="18"/>
          <w:lang w:val="en-IN" w:eastAsia="en-IN" w:bidi="mr-IN"/>
        </w:rPr>
        <w:t xml:space="preserve">addEmp() </w:t>
      </w:r>
      <w:r w:rsidRPr="00626D45">
        <w:rPr>
          <w:rFonts w:ascii="Courier New" w:eastAsia="Times New Roman" w:hAnsi="Courier New" w:cs="Courier New"/>
          <w:b/>
          <w:bCs/>
          <w:color w:val="000080"/>
          <w:sz w:val="18"/>
          <w:szCs w:val="18"/>
          <w:lang w:val="en-IN" w:eastAsia="en-IN" w:bidi="mr-IN"/>
        </w:rPr>
        <w:t xml:space="preserve">throws </w:t>
      </w:r>
      <w:r w:rsidRPr="00626D45">
        <w:rPr>
          <w:rFonts w:ascii="Courier New" w:eastAsia="Times New Roman" w:hAnsi="Courier New" w:cs="Courier New"/>
          <w:color w:val="000000"/>
          <w:sz w:val="18"/>
          <w:szCs w:val="18"/>
          <w:lang w:val="en-IN" w:eastAsia="en-IN" w:bidi="mr-IN"/>
        </w:rPr>
        <w:t>IOException {</w:t>
      </w:r>
      <w:r w:rsidRPr="00626D45">
        <w:rPr>
          <w:rFonts w:ascii="Courier New" w:eastAsia="Times New Roman" w:hAnsi="Courier New" w:cs="Courier New"/>
          <w:color w:val="000000"/>
          <w:sz w:val="18"/>
          <w:szCs w:val="18"/>
          <w:lang w:val="en-IN" w:eastAsia="en-IN" w:bidi="mr-IN"/>
        </w:rPr>
        <w:br/>
      </w:r>
      <w:r w:rsidRPr="00626D45">
        <w:rPr>
          <w:rFonts w:ascii="Courier New" w:eastAsia="Times New Roman" w:hAnsi="Courier New" w:cs="Courier New"/>
          <w:color w:val="000000"/>
          <w:sz w:val="18"/>
          <w:szCs w:val="18"/>
          <w:lang w:val="en-IN" w:eastAsia="en-IN" w:bidi="mr-IN"/>
        </w:rPr>
        <w:br/>
      </w:r>
      <w:r w:rsidRPr="00626D45">
        <w:rPr>
          <w:rFonts w:ascii="Courier New" w:eastAsia="Times New Roman" w:hAnsi="Courier New" w:cs="Courier New"/>
          <w:color w:val="000000"/>
          <w:sz w:val="18"/>
          <w:szCs w:val="18"/>
          <w:lang w:val="en-IN" w:eastAsia="en-IN" w:bidi="mr-IN"/>
        </w:rPr>
        <w:br/>
      </w:r>
      <w:r w:rsidRPr="00626D45">
        <w:rPr>
          <w:rFonts w:ascii="Courier New" w:eastAsia="Times New Roman" w:hAnsi="Courier New" w:cs="Courier New"/>
          <w:b/>
          <w:bCs/>
          <w:color w:val="000080"/>
          <w:sz w:val="18"/>
          <w:szCs w:val="18"/>
          <w:lang w:val="en-IN" w:eastAsia="en-IN" w:bidi="mr-IN"/>
        </w:rPr>
        <w:t xml:space="preserve">if </w:t>
      </w:r>
      <w:r w:rsidRPr="00626D45">
        <w:rPr>
          <w:rFonts w:ascii="Courier New" w:eastAsia="Times New Roman" w:hAnsi="Courier New" w:cs="Courier New"/>
          <w:color w:val="000000"/>
          <w:sz w:val="18"/>
          <w:szCs w:val="18"/>
          <w:lang w:val="en-IN" w:eastAsia="en-IN" w:bidi="mr-IN"/>
        </w:rPr>
        <w:t>(</w:t>
      </w:r>
      <w:r w:rsidRPr="00626D45">
        <w:rPr>
          <w:rFonts w:ascii="Courier New" w:eastAsia="Times New Roman" w:hAnsi="Courier New" w:cs="Courier New"/>
          <w:b/>
          <w:bCs/>
          <w:color w:val="660E7A"/>
          <w:sz w:val="18"/>
          <w:szCs w:val="18"/>
          <w:lang w:val="en-IN" w:eastAsia="en-IN" w:bidi="mr-IN"/>
        </w:rPr>
        <w:t>empId</w:t>
      </w:r>
      <w:r w:rsidRPr="00626D45">
        <w:rPr>
          <w:rFonts w:ascii="Courier New" w:eastAsia="Times New Roman" w:hAnsi="Courier New" w:cs="Courier New"/>
          <w:color w:val="000000"/>
          <w:sz w:val="18"/>
          <w:szCs w:val="18"/>
          <w:lang w:val="en-IN" w:eastAsia="en-IN" w:bidi="mr-IN"/>
        </w:rPr>
        <w:t>.getText().toString().equalsIgnoreCase(</w:t>
      </w:r>
      <w:r w:rsidRPr="00626D45">
        <w:rPr>
          <w:rFonts w:ascii="Courier New" w:eastAsia="Times New Roman" w:hAnsi="Courier New" w:cs="Courier New"/>
          <w:b/>
          <w:bCs/>
          <w:color w:val="008000"/>
          <w:sz w:val="18"/>
          <w:szCs w:val="18"/>
          <w:lang w:val="en-IN" w:eastAsia="en-IN" w:bidi="mr-IN"/>
        </w:rPr>
        <w:t>""</w:t>
      </w:r>
      <w:r w:rsidRPr="00626D45">
        <w:rPr>
          <w:rFonts w:ascii="Courier New" w:eastAsia="Times New Roman" w:hAnsi="Courier New" w:cs="Courier New"/>
          <w:color w:val="000000"/>
          <w:sz w:val="18"/>
          <w:szCs w:val="18"/>
          <w:lang w:val="en-IN" w:eastAsia="en-IN" w:bidi="mr-IN"/>
        </w:rPr>
        <w:t>)) {</w:t>
      </w:r>
      <w:r w:rsidRPr="00626D45">
        <w:rPr>
          <w:rFonts w:ascii="Courier New" w:eastAsia="Times New Roman" w:hAnsi="Courier New" w:cs="Courier New"/>
          <w:color w:val="000000"/>
          <w:sz w:val="18"/>
          <w:szCs w:val="18"/>
          <w:lang w:val="en-IN" w:eastAsia="en-IN" w:bidi="mr-IN"/>
        </w:rPr>
        <w:br/>
        <w:t xml:space="preserve">        Toast.</w:t>
      </w:r>
      <w:r w:rsidRPr="00626D45">
        <w:rPr>
          <w:rFonts w:ascii="Courier New" w:eastAsia="Times New Roman" w:hAnsi="Courier New" w:cs="Courier New"/>
          <w:i/>
          <w:iCs/>
          <w:color w:val="000000"/>
          <w:sz w:val="18"/>
          <w:szCs w:val="18"/>
          <w:lang w:val="en-IN" w:eastAsia="en-IN" w:bidi="mr-IN"/>
        </w:rPr>
        <w:t>makeText</w:t>
      </w:r>
      <w:r w:rsidRPr="00626D45">
        <w:rPr>
          <w:rFonts w:ascii="Courier New" w:eastAsia="Times New Roman" w:hAnsi="Courier New" w:cs="Courier New"/>
          <w:color w:val="000000"/>
          <w:sz w:val="18"/>
          <w:szCs w:val="18"/>
          <w:lang w:val="en-IN" w:eastAsia="en-IN" w:bidi="mr-IN"/>
        </w:rPr>
        <w:t xml:space="preserve">(getApplicationContext(), </w:t>
      </w:r>
      <w:r w:rsidRPr="00626D45">
        <w:rPr>
          <w:rFonts w:ascii="Courier New" w:eastAsia="Times New Roman" w:hAnsi="Courier New" w:cs="Courier New"/>
          <w:b/>
          <w:bCs/>
          <w:color w:val="008000"/>
          <w:sz w:val="18"/>
          <w:szCs w:val="18"/>
          <w:lang w:val="en-IN" w:eastAsia="en-IN" w:bidi="mr-IN"/>
        </w:rPr>
        <w:t>"plz enter EmpId"</w:t>
      </w:r>
      <w:r w:rsidRPr="00626D45">
        <w:rPr>
          <w:rFonts w:ascii="Courier New" w:eastAsia="Times New Roman" w:hAnsi="Courier New" w:cs="Courier New"/>
          <w:color w:val="000000"/>
          <w:sz w:val="18"/>
          <w:szCs w:val="18"/>
          <w:lang w:val="en-IN" w:eastAsia="en-IN" w:bidi="mr-IN"/>
        </w:rPr>
        <w:t>, Toast.</w:t>
      </w:r>
      <w:r w:rsidRPr="00626D45">
        <w:rPr>
          <w:rFonts w:ascii="Courier New" w:eastAsia="Times New Roman" w:hAnsi="Courier New" w:cs="Courier New"/>
          <w:b/>
          <w:bCs/>
          <w:i/>
          <w:iCs/>
          <w:color w:val="660E7A"/>
          <w:sz w:val="18"/>
          <w:szCs w:val="18"/>
          <w:lang w:val="en-IN" w:eastAsia="en-IN" w:bidi="mr-IN"/>
        </w:rPr>
        <w:t>LENGTH_LONG</w:t>
      </w:r>
      <w:r w:rsidRPr="00626D45">
        <w:rPr>
          <w:rFonts w:ascii="Courier New" w:eastAsia="Times New Roman" w:hAnsi="Courier New" w:cs="Courier New"/>
          <w:color w:val="000000"/>
          <w:sz w:val="18"/>
          <w:szCs w:val="18"/>
          <w:lang w:val="en-IN" w:eastAsia="en-IN" w:bidi="mr-IN"/>
        </w:rPr>
        <w:t>).show();</w:t>
      </w:r>
      <w:r w:rsidRPr="00626D45">
        <w:rPr>
          <w:rFonts w:ascii="Courier New" w:eastAsia="Times New Roman" w:hAnsi="Courier New" w:cs="Courier New"/>
          <w:color w:val="000000"/>
          <w:sz w:val="18"/>
          <w:szCs w:val="18"/>
          <w:lang w:val="en-IN" w:eastAsia="en-IN" w:bidi="mr-IN"/>
        </w:rPr>
        <w:br/>
        <w:t xml:space="preserve">    } </w:t>
      </w:r>
      <w:r w:rsidRPr="00626D45">
        <w:rPr>
          <w:rFonts w:ascii="Courier New" w:eastAsia="Times New Roman" w:hAnsi="Courier New" w:cs="Courier New"/>
          <w:b/>
          <w:bCs/>
          <w:color w:val="000080"/>
          <w:sz w:val="18"/>
          <w:szCs w:val="18"/>
          <w:lang w:val="en-IN" w:eastAsia="en-IN" w:bidi="mr-IN"/>
        </w:rPr>
        <w:t xml:space="preserve">else if </w:t>
      </w:r>
      <w:r w:rsidRPr="00626D45">
        <w:rPr>
          <w:rFonts w:ascii="Courier New" w:eastAsia="Times New Roman" w:hAnsi="Courier New" w:cs="Courier New"/>
          <w:color w:val="000000"/>
          <w:sz w:val="18"/>
          <w:szCs w:val="18"/>
          <w:lang w:val="en-IN" w:eastAsia="en-IN" w:bidi="mr-IN"/>
        </w:rPr>
        <w:t>(</w:t>
      </w:r>
      <w:r w:rsidRPr="00626D45">
        <w:rPr>
          <w:rFonts w:ascii="Courier New" w:eastAsia="Times New Roman" w:hAnsi="Courier New" w:cs="Courier New"/>
          <w:b/>
          <w:bCs/>
          <w:color w:val="660E7A"/>
          <w:sz w:val="18"/>
          <w:szCs w:val="18"/>
          <w:lang w:val="en-IN" w:eastAsia="en-IN" w:bidi="mr-IN"/>
        </w:rPr>
        <w:t>empName</w:t>
      </w:r>
      <w:r w:rsidRPr="00626D45">
        <w:rPr>
          <w:rFonts w:ascii="Courier New" w:eastAsia="Times New Roman" w:hAnsi="Courier New" w:cs="Courier New"/>
          <w:color w:val="000000"/>
          <w:sz w:val="18"/>
          <w:szCs w:val="18"/>
          <w:lang w:val="en-IN" w:eastAsia="en-IN" w:bidi="mr-IN"/>
        </w:rPr>
        <w:t>.getText().toString().equalsIgnoreCase(</w:t>
      </w:r>
      <w:r w:rsidRPr="00626D45">
        <w:rPr>
          <w:rFonts w:ascii="Courier New" w:eastAsia="Times New Roman" w:hAnsi="Courier New" w:cs="Courier New"/>
          <w:b/>
          <w:bCs/>
          <w:color w:val="008000"/>
          <w:sz w:val="18"/>
          <w:szCs w:val="18"/>
          <w:lang w:val="en-IN" w:eastAsia="en-IN" w:bidi="mr-IN"/>
        </w:rPr>
        <w:t>""</w:t>
      </w:r>
      <w:r w:rsidRPr="00626D45">
        <w:rPr>
          <w:rFonts w:ascii="Courier New" w:eastAsia="Times New Roman" w:hAnsi="Courier New" w:cs="Courier New"/>
          <w:color w:val="000000"/>
          <w:sz w:val="18"/>
          <w:szCs w:val="18"/>
          <w:lang w:val="en-IN" w:eastAsia="en-IN" w:bidi="mr-IN"/>
        </w:rPr>
        <w:t>)) {</w:t>
      </w:r>
      <w:r w:rsidRPr="00626D45">
        <w:rPr>
          <w:rFonts w:ascii="Courier New" w:eastAsia="Times New Roman" w:hAnsi="Courier New" w:cs="Courier New"/>
          <w:color w:val="000000"/>
          <w:sz w:val="18"/>
          <w:szCs w:val="18"/>
          <w:lang w:val="en-IN" w:eastAsia="en-IN" w:bidi="mr-IN"/>
        </w:rPr>
        <w:br/>
      </w:r>
      <w:r w:rsidRPr="00626D45">
        <w:rPr>
          <w:rFonts w:ascii="Courier New" w:eastAsia="Times New Roman" w:hAnsi="Courier New" w:cs="Courier New"/>
          <w:color w:val="000000"/>
          <w:sz w:val="18"/>
          <w:szCs w:val="18"/>
          <w:lang w:val="en-IN" w:eastAsia="en-IN" w:bidi="mr-IN"/>
        </w:rPr>
        <w:br/>
        <w:t xml:space="preserve">        Toast.</w:t>
      </w:r>
      <w:r w:rsidRPr="00626D45">
        <w:rPr>
          <w:rFonts w:ascii="Courier New" w:eastAsia="Times New Roman" w:hAnsi="Courier New" w:cs="Courier New"/>
          <w:i/>
          <w:iCs/>
          <w:color w:val="000000"/>
          <w:sz w:val="18"/>
          <w:szCs w:val="18"/>
          <w:lang w:val="en-IN" w:eastAsia="en-IN" w:bidi="mr-IN"/>
        </w:rPr>
        <w:t>makeText</w:t>
      </w:r>
      <w:r w:rsidRPr="00626D45">
        <w:rPr>
          <w:rFonts w:ascii="Courier New" w:eastAsia="Times New Roman" w:hAnsi="Courier New" w:cs="Courier New"/>
          <w:color w:val="000000"/>
          <w:sz w:val="18"/>
          <w:szCs w:val="18"/>
          <w:lang w:val="en-IN" w:eastAsia="en-IN" w:bidi="mr-IN"/>
        </w:rPr>
        <w:t xml:space="preserve">(getApplicationContext(), </w:t>
      </w:r>
      <w:r w:rsidRPr="00626D45">
        <w:rPr>
          <w:rFonts w:ascii="Courier New" w:eastAsia="Times New Roman" w:hAnsi="Courier New" w:cs="Courier New"/>
          <w:b/>
          <w:bCs/>
          <w:color w:val="008000"/>
          <w:sz w:val="18"/>
          <w:szCs w:val="18"/>
          <w:lang w:val="en-IN" w:eastAsia="en-IN" w:bidi="mr-IN"/>
        </w:rPr>
        <w:t>"plz enter EmpName"</w:t>
      </w:r>
      <w:r w:rsidRPr="00626D45">
        <w:rPr>
          <w:rFonts w:ascii="Courier New" w:eastAsia="Times New Roman" w:hAnsi="Courier New" w:cs="Courier New"/>
          <w:color w:val="000000"/>
          <w:sz w:val="18"/>
          <w:szCs w:val="18"/>
          <w:lang w:val="en-IN" w:eastAsia="en-IN" w:bidi="mr-IN"/>
        </w:rPr>
        <w:t>, Toast.</w:t>
      </w:r>
      <w:r w:rsidRPr="00626D45">
        <w:rPr>
          <w:rFonts w:ascii="Courier New" w:eastAsia="Times New Roman" w:hAnsi="Courier New" w:cs="Courier New"/>
          <w:b/>
          <w:bCs/>
          <w:i/>
          <w:iCs/>
          <w:color w:val="660E7A"/>
          <w:sz w:val="18"/>
          <w:szCs w:val="18"/>
          <w:lang w:val="en-IN" w:eastAsia="en-IN" w:bidi="mr-IN"/>
        </w:rPr>
        <w:t>LENGTH_LONG</w:t>
      </w:r>
      <w:r w:rsidRPr="00626D45">
        <w:rPr>
          <w:rFonts w:ascii="Courier New" w:eastAsia="Times New Roman" w:hAnsi="Courier New" w:cs="Courier New"/>
          <w:color w:val="000000"/>
          <w:sz w:val="18"/>
          <w:szCs w:val="18"/>
          <w:lang w:val="en-IN" w:eastAsia="en-IN" w:bidi="mr-IN"/>
        </w:rPr>
        <w:t>).show();</w:t>
      </w:r>
      <w:r w:rsidRPr="00626D45">
        <w:rPr>
          <w:rFonts w:ascii="Courier New" w:eastAsia="Times New Roman" w:hAnsi="Courier New" w:cs="Courier New"/>
          <w:color w:val="000000"/>
          <w:sz w:val="18"/>
          <w:szCs w:val="18"/>
          <w:lang w:val="en-IN" w:eastAsia="en-IN" w:bidi="mr-IN"/>
        </w:rPr>
        <w:br/>
        <w:t xml:space="preserve">    } </w:t>
      </w:r>
      <w:r w:rsidRPr="00626D45">
        <w:rPr>
          <w:rFonts w:ascii="Courier New" w:eastAsia="Times New Roman" w:hAnsi="Courier New" w:cs="Courier New"/>
          <w:b/>
          <w:bCs/>
          <w:color w:val="000080"/>
          <w:sz w:val="18"/>
          <w:szCs w:val="18"/>
          <w:lang w:val="en-IN" w:eastAsia="en-IN" w:bidi="mr-IN"/>
        </w:rPr>
        <w:t xml:space="preserve">else if </w:t>
      </w:r>
      <w:r w:rsidRPr="00626D45">
        <w:rPr>
          <w:rFonts w:ascii="Courier New" w:eastAsia="Times New Roman" w:hAnsi="Courier New" w:cs="Courier New"/>
          <w:color w:val="000000"/>
          <w:sz w:val="18"/>
          <w:szCs w:val="18"/>
          <w:lang w:val="en-IN" w:eastAsia="en-IN" w:bidi="mr-IN"/>
        </w:rPr>
        <w:t>(</w:t>
      </w:r>
      <w:r w:rsidRPr="00626D45">
        <w:rPr>
          <w:rFonts w:ascii="Courier New" w:eastAsia="Times New Roman" w:hAnsi="Courier New" w:cs="Courier New"/>
          <w:b/>
          <w:bCs/>
          <w:color w:val="660E7A"/>
          <w:sz w:val="18"/>
          <w:szCs w:val="18"/>
          <w:lang w:val="en-IN" w:eastAsia="en-IN" w:bidi="mr-IN"/>
        </w:rPr>
        <w:t>empSalary</w:t>
      </w:r>
      <w:r w:rsidRPr="00626D45">
        <w:rPr>
          <w:rFonts w:ascii="Courier New" w:eastAsia="Times New Roman" w:hAnsi="Courier New" w:cs="Courier New"/>
          <w:color w:val="000000"/>
          <w:sz w:val="18"/>
          <w:szCs w:val="18"/>
          <w:lang w:val="en-IN" w:eastAsia="en-IN" w:bidi="mr-IN"/>
        </w:rPr>
        <w:t>.getText().toString().equalsIgnoreCase(</w:t>
      </w:r>
      <w:r w:rsidRPr="00626D45">
        <w:rPr>
          <w:rFonts w:ascii="Courier New" w:eastAsia="Times New Roman" w:hAnsi="Courier New" w:cs="Courier New"/>
          <w:b/>
          <w:bCs/>
          <w:color w:val="008000"/>
          <w:sz w:val="18"/>
          <w:szCs w:val="18"/>
          <w:lang w:val="en-IN" w:eastAsia="en-IN" w:bidi="mr-IN"/>
        </w:rPr>
        <w:t>""</w:t>
      </w:r>
      <w:r w:rsidRPr="00626D45">
        <w:rPr>
          <w:rFonts w:ascii="Courier New" w:eastAsia="Times New Roman" w:hAnsi="Courier New" w:cs="Courier New"/>
          <w:color w:val="000000"/>
          <w:sz w:val="18"/>
          <w:szCs w:val="18"/>
          <w:lang w:val="en-IN" w:eastAsia="en-IN" w:bidi="mr-IN"/>
        </w:rPr>
        <w:t>)) {</w:t>
      </w:r>
      <w:r w:rsidRPr="00626D45">
        <w:rPr>
          <w:rFonts w:ascii="Courier New" w:eastAsia="Times New Roman" w:hAnsi="Courier New" w:cs="Courier New"/>
          <w:color w:val="000000"/>
          <w:sz w:val="18"/>
          <w:szCs w:val="18"/>
          <w:lang w:val="en-IN" w:eastAsia="en-IN" w:bidi="mr-IN"/>
        </w:rPr>
        <w:br/>
      </w:r>
      <w:r w:rsidRPr="00626D45">
        <w:rPr>
          <w:rFonts w:ascii="Courier New" w:eastAsia="Times New Roman" w:hAnsi="Courier New" w:cs="Courier New"/>
          <w:color w:val="000000"/>
          <w:sz w:val="18"/>
          <w:szCs w:val="18"/>
          <w:lang w:val="en-IN" w:eastAsia="en-IN" w:bidi="mr-IN"/>
        </w:rPr>
        <w:br/>
        <w:t xml:space="preserve">        Toast.</w:t>
      </w:r>
      <w:r w:rsidRPr="00626D45">
        <w:rPr>
          <w:rFonts w:ascii="Courier New" w:eastAsia="Times New Roman" w:hAnsi="Courier New" w:cs="Courier New"/>
          <w:i/>
          <w:iCs/>
          <w:color w:val="000000"/>
          <w:sz w:val="18"/>
          <w:szCs w:val="18"/>
          <w:lang w:val="en-IN" w:eastAsia="en-IN" w:bidi="mr-IN"/>
        </w:rPr>
        <w:t>makeText</w:t>
      </w:r>
      <w:r w:rsidRPr="00626D45">
        <w:rPr>
          <w:rFonts w:ascii="Courier New" w:eastAsia="Times New Roman" w:hAnsi="Courier New" w:cs="Courier New"/>
          <w:color w:val="000000"/>
          <w:sz w:val="18"/>
          <w:szCs w:val="18"/>
          <w:lang w:val="en-IN" w:eastAsia="en-IN" w:bidi="mr-IN"/>
        </w:rPr>
        <w:t xml:space="preserve">(getApplicationContext(), </w:t>
      </w:r>
      <w:r w:rsidRPr="00626D45">
        <w:rPr>
          <w:rFonts w:ascii="Courier New" w:eastAsia="Times New Roman" w:hAnsi="Courier New" w:cs="Courier New"/>
          <w:b/>
          <w:bCs/>
          <w:color w:val="008000"/>
          <w:sz w:val="18"/>
          <w:szCs w:val="18"/>
          <w:lang w:val="en-IN" w:eastAsia="en-IN" w:bidi="mr-IN"/>
        </w:rPr>
        <w:t>"plz enter EmpSalary"</w:t>
      </w:r>
      <w:r w:rsidRPr="00626D45">
        <w:rPr>
          <w:rFonts w:ascii="Courier New" w:eastAsia="Times New Roman" w:hAnsi="Courier New" w:cs="Courier New"/>
          <w:color w:val="000000"/>
          <w:sz w:val="18"/>
          <w:szCs w:val="18"/>
          <w:lang w:val="en-IN" w:eastAsia="en-IN" w:bidi="mr-IN"/>
        </w:rPr>
        <w:t>, Toast.</w:t>
      </w:r>
      <w:r w:rsidRPr="00626D45">
        <w:rPr>
          <w:rFonts w:ascii="Courier New" w:eastAsia="Times New Roman" w:hAnsi="Courier New" w:cs="Courier New"/>
          <w:b/>
          <w:bCs/>
          <w:i/>
          <w:iCs/>
          <w:color w:val="660E7A"/>
          <w:sz w:val="18"/>
          <w:szCs w:val="18"/>
          <w:lang w:val="en-IN" w:eastAsia="en-IN" w:bidi="mr-IN"/>
        </w:rPr>
        <w:t>LENGTH_LONG</w:t>
      </w:r>
      <w:r w:rsidRPr="00626D45">
        <w:rPr>
          <w:rFonts w:ascii="Courier New" w:eastAsia="Times New Roman" w:hAnsi="Courier New" w:cs="Courier New"/>
          <w:color w:val="000000"/>
          <w:sz w:val="18"/>
          <w:szCs w:val="18"/>
          <w:lang w:val="en-IN" w:eastAsia="en-IN" w:bidi="mr-IN"/>
        </w:rPr>
        <w:t>).show();</w:t>
      </w:r>
      <w:r w:rsidRPr="00626D45">
        <w:rPr>
          <w:rFonts w:ascii="Courier New" w:eastAsia="Times New Roman" w:hAnsi="Courier New" w:cs="Courier New"/>
          <w:color w:val="000000"/>
          <w:sz w:val="18"/>
          <w:szCs w:val="18"/>
          <w:lang w:val="en-IN" w:eastAsia="en-IN" w:bidi="mr-IN"/>
        </w:rPr>
        <w:br/>
      </w:r>
      <w:r w:rsidRPr="00626D45">
        <w:rPr>
          <w:rFonts w:ascii="Courier New" w:eastAsia="Times New Roman" w:hAnsi="Courier New" w:cs="Courier New"/>
          <w:color w:val="000000"/>
          <w:sz w:val="18"/>
          <w:szCs w:val="18"/>
          <w:lang w:val="en-IN" w:eastAsia="en-IN" w:bidi="mr-IN"/>
        </w:rPr>
        <w:br/>
        <w:t xml:space="preserve">    } </w:t>
      </w:r>
      <w:r w:rsidRPr="00626D45">
        <w:rPr>
          <w:rFonts w:ascii="Courier New" w:eastAsia="Times New Roman" w:hAnsi="Courier New" w:cs="Courier New"/>
          <w:b/>
          <w:bCs/>
          <w:color w:val="000080"/>
          <w:sz w:val="18"/>
          <w:szCs w:val="18"/>
          <w:lang w:val="en-IN" w:eastAsia="en-IN" w:bidi="mr-IN"/>
        </w:rPr>
        <w:t xml:space="preserve">else </w:t>
      </w:r>
      <w:r w:rsidRPr="00626D45">
        <w:rPr>
          <w:rFonts w:ascii="Courier New" w:eastAsia="Times New Roman" w:hAnsi="Courier New" w:cs="Courier New"/>
          <w:color w:val="000000"/>
          <w:sz w:val="18"/>
          <w:szCs w:val="18"/>
          <w:lang w:val="en-IN" w:eastAsia="en-IN" w:bidi="mr-IN"/>
        </w:rPr>
        <w:t>{</w:t>
      </w:r>
      <w:r w:rsidRPr="00626D45">
        <w:rPr>
          <w:rFonts w:ascii="Courier New" w:eastAsia="Times New Roman" w:hAnsi="Courier New" w:cs="Courier New"/>
          <w:color w:val="000000"/>
          <w:sz w:val="18"/>
          <w:szCs w:val="18"/>
          <w:lang w:val="en-IN" w:eastAsia="en-IN" w:bidi="mr-IN"/>
        </w:rPr>
        <w:br/>
      </w:r>
      <w:r w:rsidRPr="00626D45">
        <w:rPr>
          <w:rFonts w:ascii="Courier New" w:eastAsia="Times New Roman" w:hAnsi="Courier New" w:cs="Courier New"/>
          <w:color w:val="000000"/>
          <w:sz w:val="18"/>
          <w:szCs w:val="18"/>
          <w:lang w:val="en-IN" w:eastAsia="en-IN" w:bidi="mr-IN"/>
        </w:rPr>
        <w:br/>
        <w:t xml:space="preserve">        String s1 = </w:t>
      </w:r>
      <w:r w:rsidRPr="00626D45">
        <w:rPr>
          <w:rFonts w:ascii="Courier New" w:eastAsia="Times New Roman" w:hAnsi="Courier New" w:cs="Courier New"/>
          <w:b/>
          <w:bCs/>
          <w:color w:val="660E7A"/>
          <w:sz w:val="18"/>
          <w:szCs w:val="18"/>
          <w:lang w:val="en-IN" w:eastAsia="en-IN" w:bidi="mr-IN"/>
        </w:rPr>
        <w:t>empId</w:t>
      </w:r>
      <w:r w:rsidRPr="00626D45">
        <w:rPr>
          <w:rFonts w:ascii="Courier New" w:eastAsia="Times New Roman" w:hAnsi="Courier New" w:cs="Courier New"/>
          <w:color w:val="000000"/>
          <w:sz w:val="18"/>
          <w:szCs w:val="18"/>
          <w:lang w:val="en-IN" w:eastAsia="en-IN" w:bidi="mr-IN"/>
        </w:rPr>
        <w:t>.getText().toString();</w:t>
      </w:r>
      <w:r w:rsidRPr="00626D45">
        <w:rPr>
          <w:rFonts w:ascii="Courier New" w:eastAsia="Times New Roman" w:hAnsi="Courier New" w:cs="Courier New"/>
          <w:color w:val="000000"/>
          <w:sz w:val="18"/>
          <w:szCs w:val="18"/>
          <w:lang w:val="en-IN" w:eastAsia="en-IN" w:bidi="mr-IN"/>
        </w:rPr>
        <w:br/>
      </w:r>
      <w:r w:rsidRPr="00626D45">
        <w:rPr>
          <w:rFonts w:ascii="Courier New" w:eastAsia="Times New Roman" w:hAnsi="Courier New" w:cs="Courier New"/>
          <w:b/>
          <w:bCs/>
          <w:color w:val="000080"/>
          <w:sz w:val="18"/>
          <w:szCs w:val="18"/>
          <w:lang w:val="en-IN" w:eastAsia="en-IN" w:bidi="mr-IN"/>
        </w:rPr>
        <w:t xml:space="preserve">int </w:t>
      </w:r>
      <w:r w:rsidRPr="00626D45">
        <w:rPr>
          <w:rFonts w:ascii="Courier New" w:eastAsia="Times New Roman" w:hAnsi="Courier New" w:cs="Courier New"/>
          <w:color w:val="000000"/>
          <w:sz w:val="18"/>
          <w:szCs w:val="18"/>
          <w:lang w:val="en-IN" w:eastAsia="en-IN" w:bidi="mr-IN"/>
        </w:rPr>
        <w:t>eid = Integer.</w:t>
      </w:r>
      <w:r w:rsidRPr="00626D45">
        <w:rPr>
          <w:rFonts w:ascii="Courier New" w:eastAsia="Times New Roman" w:hAnsi="Courier New" w:cs="Courier New"/>
          <w:i/>
          <w:iCs/>
          <w:color w:val="000000"/>
          <w:sz w:val="18"/>
          <w:szCs w:val="18"/>
          <w:lang w:val="en-IN" w:eastAsia="en-IN" w:bidi="mr-IN"/>
        </w:rPr>
        <w:t>parseInt</w:t>
      </w:r>
      <w:r w:rsidRPr="00626D45">
        <w:rPr>
          <w:rFonts w:ascii="Courier New" w:eastAsia="Times New Roman" w:hAnsi="Courier New" w:cs="Courier New"/>
          <w:color w:val="000000"/>
          <w:sz w:val="18"/>
          <w:szCs w:val="18"/>
          <w:lang w:val="en-IN" w:eastAsia="en-IN" w:bidi="mr-IN"/>
        </w:rPr>
        <w:t>(s1);</w:t>
      </w:r>
      <w:r w:rsidRPr="00626D45">
        <w:rPr>
          <w:rFonts w:ascii="Courier New" w:eastAsia="Times New Roman" w:hAnsi="Courier New" w:cs="Courier New"/>
          <w:color w:val="000000"/>
          <w:sz w:val="18"/>
          <w:szCs w:val="18"/>
          <w:lang w:val="en-IN" w:eastAsia="en-IN" w:bidi="mr-IN"/>
        </w:rPr>
        <w:br/>
        <w:t xml:space="preserve">        String s2 = </w:t>
      </w:r>
      <w:r w:rsidRPr="00626D45">
        <w:rPr>
          <w:rFonts w:ascii="Courier New" w:eastAsia="Times New Roman" w:hAnsi="Courier New" w:cs="Courier New"/>
          <w:b/>
          <w:bCs/>
          <w:color w:val="660E7A"/>
          <w:sz w:val="18"/>
          <w:szCs w:val="18"/>
          <w:lang w:val="en-IN" w:eastAsia="en-IN" w:bidi="mr-IN"/>
        </w:rPr>
        <w:t>empName</w:t>
      </w:r>
      <w:r w:rsidRPr="00626D45">
        <w:rPr>
          <w:rFonts w:ascii="Courier New" w:eastAsia="Times New Roman" w:hAnsi="Courier New" w:cs="Courier New"/>
          <w:color w:val="000000"/>
          <w:sz w:val="18"/>
          <w:szCs w:val="18"/>
          <w:lang w:val="en-IN" w:eastAsia="en-IN" w:bidi="mr-IN"/>
        </w:rPr>
        <w:t>.getText().toString();</w:t>
      </w:r>
      <w:r w:rsidRPr="00626D45">
        <w:rPr>
          <w:rFonts w:ascii="Courier New" w:eastAsia="Times New Roman" w:hAnsi="Courier New" w:cs="Courier New"/>
          <w:color w:val="000000"/>
          <w:sz w:val="18"/>
          <w:szCs w:val="18"/>
          <w:lang w:val="en-IN" w:eastAsia="en-IN" w:bidi="mr-IN"/>
        </w:rPr>
        <w:br/>
        <w:t xml:space="preserve">        String s3 = </w:t>
      </w:r>
      <w:r w:rsidRPr="00626D45">
        <w:rPr>
          <w:rFonts w:ascii="Courier New" w:eastAsia="Times New Roman" w:hAnsi="Courier New" w:cs="Courier New"/>
          <w:b/>
          <w:bCs/>
          <w:color w:val="660E7A"/>
          <w:sz w:val="18"/>
          <w:szCs w:val="18"/>
          <w:lang w:val="en-IN" w:eastAsia="en-IN" w:bidi="mr-IN"/>
        </w:rPr>
        <w:t>empSalary</w:t>
      </w:r>
      <w:r w:rsidRPr="00626D45">
        <w:rPr>
          <w:rFonts w:ascii="Courier New" w:eastAsia="Times New Roman" w:hAnsi="Courier New" w:cs="Courier New"/>
          <w:color w:val="000000"/>
          <w:sz w:val="18"/>
          <w:szCs w:val="18"/>
          <w:lang w:val="en-IN" w:eastAsia="en-IN" w:bidi="mr-IN"/>
        </w:rPr>
        <w:t>.getText().toString();</w:t>
      </w:r>
      <w:r w:rsidRPr="00626D45">
        <w:rPr>
          <w:rFonts w:ascii="Courier New" w:eastAsia="Times New Roman" w:hAnsi="Courier New" w:cs="Courier New"/>
          <w:color w:val="000000"/>
          <w:sz w:val="18"/>
          <w:szCs w:val="18"/>
          <w:lang w:val="en-IN" w:eastAsia="en-IN" w:bidi="mr-IN"/>
        </w:rPr>
        <w:br/>
      </w:r>
      <w:r w:rsidRPr="00626D45">
        <w:rPr>
          <w:rFonts w:ascii="Courier New" w:eastAsia="Times New Roman" w:hAnsi="Courier New" w:cs="Courier New"/>
          <w:b/>
          <w:bCs/>
          <w:color w:val="000080"/>
          <w:sz w:val="18"/>
          <w:szCs w:val="18"/>
          <w:lang w:val="en-IN" w:eastAsia="en-IN" w:bidi="mr-IN"/>
        </w:rPr>
        <w:t xml:space="preserve">float </w:t>
      </w:r>
      <w:r w:rsidRPr="00626D45">
        <w:rPr>
          <w:rFonts w:ascii="Courier New" w:eastAsia="Times New Roman" w:hAnsi="Courier New" w:cs="Courier New"/>
          <w:color w:val="000000"/>
          <w:sz w:val="18"/>
          <w:szCs w:val="18"/>
          <w:lang w:val="en-IN" w:eastAsia="en-IN" w:bidi="mr-IN"/>
        </w:rPr>
        <w:t xml:space="preserve">sal = </w:t>
      </w:r>
      <w:r w:rsidRPr="00626D45">
        <w:rPr>
          <w:rFonts w:ascii="Courier New" w:eastAsia="Times New Roman" w:hAnsi="Courier New" w:cs="Courier New"/>
          <w:color w:val="000000"/>
          <w:sz w:val="18"/>
          <w:szCs w:val="18"/>
          <w:shd w:val="clear" w:color="auto" w:fill="E4E4FF"/>
          <w:lang w:val="en-IN" w:eastAsia="en-IN" w:bidi="mr-IN"/>
        </w:rPr>
        <w:t>Float</w:t>
      </w:r>
      <w:r w:rsidRPr="00626D45">
        <w:rPr>
          <w:rFonts w:ascii="Courier New" w:eastAsia="Times New Roman" w:hAnsi="Courier New" w:cs="Courier New"/>
          <w:color w:val="000000"/>
          <w:sz w:val="18"/>
          <w:szCs w:val="18"/>
          <w:lang w:val="en-IN" w:eastAsia="en-IN" w:bidi="mr-IN"/>
        </w:rPr>
        <w:t>.</w:t>
      </w:r>
      <w:r w:rsidRPr="00626D45">
        <w:rPr>
          <w:rFonts w:ascii="Courier New" w:eastAsia="Times New Roman" w:hAnsi="Courier New" w:cs="Courier New"/>
          <w:i/>
          <w:iCs/>
          <w:color w:val="000000"/>
          <w:sz w:val="18"/>
          <w:szCs w:val="18"/>
          <w:lang w:val="en-IN" w:eastAsia="en-IN" w:bidi="mr-IN"/>
        </w:rPr>
        <w:t>parseFloat</w:t>
      </w:r>
      <w:r w:rsidRPr="00626D45">
        <w:rPr>
          <w:rFonts w:ascii="Courier New" w:eastAsia="Times New Roman" w:hAnsi="Courier New" w:cs="Courier New"/>
          <w:color w:val="000000"/>
          <w:sz w:val="18"/>
          <w:szCs w:val="18"/>
          <w:lang w:val="en-IN" w:eastAsia="en-IN" w:bidi="mr-IN"/>
        </w:rPr>
        <w:t>(s3);</w:t>
      </w:r>
      <w:r w:rsidRPr="00626D45">
        <w:rPr>
          <w:rFonts w:ascii="Courier New" w:eastAsia="Times New Roman" w:hAnsi="Courier New" w:cs="Courier New"/>
          <w:color w:val="000000"/>
          <w:sz w:val="18"/>
          <w:szCs w:val="18"/>
          <w:lang w:val="en-IN" w:eastAsia="en-IN" w:bidi="mr-IN"/>
        </w:rPr>
        <w:br/>
      </w:r>
      <w:r w:rsidRPr="00626D45">
        <w:rPr>
          <w:rFonts w:ascii="Courier New" w:eastAsia="Times New Roman" w:hAnsi="Courier New" w:cs="Courier New"/>
          <w:b/>
          <w:bCs/>
          <w:color w:val="000080"/>
          <w:sz w:val="18"/>
          <w:szCs w:val="18"/>
          <w:lang w:val="en-IN" w:eastAsia="en-IN" w:bidi="mr-IN"/>
        </w:rPr>
        <w:t xml:space="preserve">boolean </w:t>
      </w:r>
      <w:r w:rsidRPr="00626D45">
        <w:rPr>
          <w:rFonts w:ascii="Courier New" w:eastAsia="Times New Roman" w:hAnsi="Courier New" w:cs="Courier New"/>
          <w:color w:val="000000"/>
          <w:sz w:val="18"/>
          <w:szCs w:val="18"/>
          <w:lang w:val="en-IN" w:eastAsia="en-IN" w:bidi="mr-IN"/>
        </w:rPr>
        <w:t xml:space="preserve">in = </w:t>
      </w:r>
      <w:r w:rsidRPr="00626D45">
        <w:rPr>
          <w:rFonts w:ascii="Courier New" w:eastAsia="Times New Roman" w:hAnsi="Courier New" w:cs="Courier New"/>
          <w:b/>
          <w:bCs/>
          <w:color w:val="660E7A"/>
          <w:sz w:val="18"/>
          <w:szCs w:val="18"/>
          <w:lang w:val="en-IN" w:eastAsia="en-IN" w:bidi="mr-IN"/>
        </w:rPr>
        <w:t>mydb</w:t>
      </w:r>
      <w:r w:rsidRPr="00626D45">
        <w:rPr>
          <w:rFonts w:ascii="Courier New" w:eastAsia="Times New Roman" w:hAnsi="Courier New" w:cs="Courier New"/>
          <w:color w:val="000000"/>
          <w:sz w:val="18"/>
          <w:szCs w:val="18"/>
          <w:lang w:val="en-IN" w:eastAsia="en-IN" w:bidi="mr-IN"/>
        </w:rPr>
        <w:t>.insertData(eid, s2, sal);</w:t>
      </w:r>
      <w:r w:rsidRPr="00626D45">
        <w:rPr>
          <w:rFonts w:ascii="Courier New" w:eastAsia="Times New Roman" w:hAnsi="Courier New" w:cs="Courier New"/>
          <w:color w:val="000000"/>
          <w:sz w:val="18"/>
          <w:szCs w:val="18"/>
          <w:lang w:val="en-IN" w:eastAsia="en-IN" w:bidi="mr-IN"/>
        </w:rPr>
        <w:br/>
      </w:r>
      <w:r w:rsidRPr="00626D45">
        <w:rPr>
          <w:rFonts w:ascii="Courier New" w:eastAsia="Times New Roman" w:hAnsi="Courier New" w:cs="Courier New"/>
          <w:b/>
          <w:bCs/>
          <w:color w:val="000080"/>
          <w:sz w:val="18"/>
          <w:szCs w:val="18"/>
          <w:lang w:val="en-IN" w:eastAsia="en-IN" w:bidi="mr-IN"/>
        </w:rPr>
        <w:t xml:space="preserve">if </w:t>
      </w:r>
      <w:r w:rsidRPr="00626D45">
        <w:rPr>
          <w:rFonts w:ascii="Courier New" w:eastAsia="Times New Roman" w:hAnsi="Courier New" w:cs="Courier New"/>
          <w:color w:val="000000"/>
          <w:sz w:val="18"/>
          <w:szCs w:val="18"/>
          <w:lang w:val="en-IN" w:eastAsia="en-IN" w:bidi="mr-IN"/>
        </w:rPr>
        <w:t xml:space="preserve">(in == </w:t>
      </w:r>
      <w:r w:rsidRPr="00626D45">
        <w:rPr>
          <w:rFonts w:ascii="Courier New" w:eastAsia="Times New Roman" w:hAnsi="Courier New" w:cs="Courier New"/>
          <w:b/>
          <w:bCs/>
          <w:color w:val="000080"/>
          <w:sz w:val="18"/>
          <w:szCs w:val="18"/>
          <w:lang w:val="en-IN" w:eastAsia="en-IN" w:bidi="mr-IN"/>
        </w:rPr>
        <w:t>true</w:t>
      </w:r>
      <w:r w:rsidRPr="00626D45">
        <w:rPr>
          <w:rFonts w:ascii="Courier New" w:eastAsia="Times New Roman" w:hAnsi="Courier New" w:cs="Courier New"/>
          <w:color w:val="000000"/>
          <w:sz w:val="18"/>
          <w:szCs w:val="18"/>
          <w:lang w:val="en-IN" w:eastAsia="en-IN" w:bidi="mr-IN"/>
        </w:rPr>
        <w:t>) {</w:t>
      </w:r>
      <w:r w:rsidRPr="00626D45">
        <w:rPr>
          <w:rFonts w:ascii="Courier New" w:eastAsia="Times New Roman" w:hAnsi="Courier New" w:cs="Courier New"/>
          <w:color w:val="000000"/>
          <w:sz w:val="18"/>
          <w:szCs w:val="18"/>
          <w:lang w:val="en-IN" w:eastAsia="en-IN" w:bidi="mr-IN"/>
        </w:rPr>
        <w:br/>
        <w:t xml:space="preserve">            Toast.</w:t>
      </w:r>
      <w:r w:rsidRPr="00626D45">
        <w:rPr>
          <w:rFonts w:ascii="Courier New" w:eastAsia="Times New Roman" w:hAnsi="Courier New" w:cs="Courier New"/>
          <w:i/>
          <w:iCs/>
          <w:color w:val="000000"/>
          <w:sz w:val="18"/>
          <w:szCs w:val="18"/>
          <w:lang w:val="en-IN" w:eastAsia="en-IN" w:bidi="mr-IN"/>
        </w:rPr>
        <w:t>makeText</w:t>
      </w:r>
      <w:r w:rsidRPr="00626D45">
        <w:rPr>
          <w:rFonts w:ascii="Courier New" w:eastAsia="Times New Roman" w:hAnsi="Courier New" w:cs="Courier New"/>
          <w:color w:val="000000"/>
          <w:sz w:val="18"/>
          <w:szCs w:val="18"/>
          <w:lang w:val="en-IN" w:eastAsia="en-IN" w:bidi="mr-IN"/>
        </w:rPr>
        <w:t>(MainActivity.</w:t>
      </w:r>
      <w:r w:rsidRPr="00626D45">
        <w:rPr>
          <w:rFonts w:ascii="Courier New" w:eastAsia="Times New Roman" w:hAnsi="Courier New" w:cs="Courier New"/>
          <w:b/>
          <w:bCs/>
          <w:color w:val="000080"/>
          <w:sz w:val="18"/>
          <w:szCs w:val="18"/>
          <w:lang w:val="en-IN" w:eastAsia="en-IN" w:bidi="mr-IN"/>
        </w:rPr>
        <w:t>this</w:t>
      </w:r>
      <w:r w:rsidRPr="00626D45">
        <w:rPr>
          <w:rFonts w:ascii="Courier New" w:eastAsia="Times New Roman" w:hAnsi="Courier New" w:cs="Courier New"/>
          <w:color w:val="000000"/>
          <w:sz w:val="18"/>
          <w:szCs w:val="18"/>
          <w:lang w:val="en-IN" w:eastAsia="en-IN" w:bidi="mr-IN"/>
        </w:rPr>
        <w:t xml:space="preserve">, </w:t>
      </w:r>
      <w:r w:rsidRPr="00626D45">
        <w:rPr>
          <w:rFonts w:ascii="Courier New" w:eastAsia="Times New Roman" w:hAnsi="Courier New" w:cs="Courier New"/>
          <w:b/>
          <w:bCs/>
          <w:color w:val="008000"/>
          <w:sz w:val="18"/>
          <w:szCs w:val="18"/>
          <w:lang w:val="en-IN" w:eastAsia="en-IN" w:bidi="mr-IN"/>
        </w:rPr>
        <w:t>"1 record inserted"</w:t>
      </w:r>
      <w:r w:rsidRPr="00626D45">
        <w:rPr>
          <w:rFonts w:ascii="Courier New" w:eastAsia="Times New Roman" w:hAnsi="Courier New" w:cs="Courier New"/>
          <w:color w:val="000000"/>
          <w:sz w:val="18"/>
          <w:szCs w:val="18"/>
          <w:lang w:val="en-IN" w:eastAsia="en-IN" w:bidi="mr-IN"/>
        </w:rPr>
        <w:t>, Toast.</w:t>
      </w:r>
      <w:r w:rsidRPr="00626D45">
        <w:rPr>
          <w:rFonts w:ascii="Courier New" w:eastAsia="Times New Roman" w:hAnsi="Courier New" w:cs="Courier New"/>
          <w:b/>
          <w:bCs/>
          <w:i/>
          <w:iCs/>
          <w:color w:val="660E7A"/>
          <w:sz w:val="18"/>
          <w:szCs w:val="18"/>
          <w:lang w:val="en-IN" w:eastAsia="en-IN" w:bidi="mr-IN"/>
        </w:rPr>
        <w:t>LENGTH_SHORT</w:t>
      </w:r>
      <w:r w:rsidRPr="00626D45">
        <w:rPr>
          <w:rFonts w:ascii="Courier New" w:eastAsia="Times New Roman" w:hAnsi="Courier New" w:cs="Courier New"/>
          <w:color w:val="000000"/>
          <w:sz w:val="18"/>
          <w:szCs w:val="18"/>
          <w:lang w:val="en-IN" w:eastAsia="en-IN" w:bidi="mr-IN"/>
        </w:rPr>
        <w:t>).show();</w:t>
      </w:r>
      <w:r w:rsidRPr="00626D45">
        <w:rPr>
          <w:rFonts w:ascii="Courier New" w:eastAsia="Times New Roman" w:hAnsi="Courier New" w:cs="Courier New"/>
          <w:color w:val="000000"/>
          <w:sz w:val="18"/>
          <w:szCs w:val="18"/>
          <w:lang w:val="en-IN" w:eastAsia="en-IN" w:bidi="mr-IN"/>
        </w:rPr>
        <w:br/>
        <w:t xml:space="preserve">        } </w:t>
      </w:r>
      <w:r w:rsidRPr="00626D45">
        <w:rPr>
          <w:rFonts w:ascii="Courier New" w:eastAsia="Times New Roman" w:hAnsi="Courier New" w:cs="Courier New"/>
          <w:b/>
          <w:bCs/>
          <w:color w:val="000080"/>
          <w:sz w:val="18"/>
          <w:szCs w:val="18"/>
          <w:lang w:val="en-IN" w:eastAsia="en-IN" w:bidi="mr-IN"/>
        </w:rPr>
        <w:t>else</w:t>
      </w:r>
      <w:r w:rsidRPr="00626D45">
        <w:rPr>
          <w:rFonts w:ascii="Courier New" w:eastAsia="Times New Roman" w:hAnsi="Courier New" w:cs="Courier New"/>
          <w:b/>
          <w:bCs/>
          <w:color w:val="000080"/>
          <w:sz w:val="18"/>
          <w:szCs w:val="18"/>
          <w:lang w:val="en-IN" w:eastAsia="en-IN" w:bidi="mr-IN"/>
        </w:rPr>
        <w:br/>
      </w:r>
      <w:r w:rsidRPr="00626D45">
        <w:rPr>
          <w:rFonts w:ascii="Courier New" w:eastAsia="Times New Roman" w:hAnsi="Courier New" w:cs="Courier New"/>
          <w:color w:val="000000"/>
          <w:sz w:val="18"/>
          <w:szCs w:val="18"/>
          <w:lang w:val="en-IN" w:eastAsia="en-IN" w:bidi="mr-IN"/>
        </w:rPr>
        <w:t>Toast.</w:t>
      </w:r>
      <w:r w:rsidRPr="00626D45">
        <w:rPr>
          <w:rFonts w:ascii="Courier New" w:eastAsia="Times New Roman" w:hAnsi="Courier New" w:cs="Courier New"/>
          <w:i/>
          <w:iCs/>
          <w:color w:val="000000"/>
          <w:sz w:val="18"/>
          <w:szCs w:val="18"/>
          <w:lang w:val="en-IN" w:eastAsia="en-IN" w:bidi="mr-IN"/>
        </w:rPr>
        <w:t>makeText</w:t>
      </w:r>
      <w:r w:rsidRPr="00626D45">
        <w:rPr>
          <w:rFonts w:ascii="Courier New" w:eastAsia="Times New Roman" w:hAnsi="Courier New" w:cs="Courier New"/>
          <w:color w:val="000000"/>
          <w:sz w:val="18"/>
          <w:szCs w:val="18"/>
          <w:lang w:val="en-IN" w:eastAsia="en-IN" w:bidi="mr-IN"/>
        </w:rPr>
        <w:t>(MainActivity.</w:t>
      </w:r>
      <w:r w:rsidRPr="00626D45">
        <w:rPr>
          <w:rFonts w:ascii="Courier New" w:eastAsia="Times New Roman" w:hAnsi="Courier New" w:cs="Courier New"/>
          <w:b/>
          <w:bCs/>
          <w:color w:val="000080"/>
          <w:sz w:val="18"/>
          <w:szCs w:val="18"/>
          <w:lang w:val="en-IN" w:eastAsia="en-IN" w:bidi="mr-IN"/>
        </w:rPr>
        <w:t>this</w:t>
      </w:r>
      <w:r w:rsidRPr="00626D45">
        <w:rPr>
          <w:rFonts w:ascii="Courier New" w:eastAsia="Times New Roman" w:hAnsi="Courier New" w:cs="Courier New"/>
          <w:color w:val="000000"/>
          <w:sz w:val="18"/>
          <w:szCs w:val="18"/>
          <w:lang w:val="en-IN" w:eastAsia="en-IN" w:bidi="mr-IN"/>
        </w:rPr>
        <w:t xml:space="preserve">, </w:t>
      </w:r>
      <w:r w:rsidRPr="00626D45">
        <w:rPr>
          <w:rFonts w:ascii="Courier New" w:eastAsia="Times New Roman" w:hAnsi="Courier New" w:cs="Courier New"/>
          <w:b/>
          <w:bCs/>
          <w:color w:val="008000"/>
          <w:sz w:val="18"/>
          <w:szCs w:val="18"/>
          <w:lang w:val="en-IN" w:eastAsia="en-IN" w:bidi="mr-IN"/>
        </w:rPr>
        <w:t>"record not inserted"</w:t>
      </w:r>
      <w:r w:rsidRPr="00626D45">
        <w:rPr>
          <w:rFonts w:ascii="Courier New" w:eastAsia="Times New Roman" w:hAnsi="Courier New" w:cs="Courier New"/>
          <w:color w:val="000000"/>
          <w:sz w:val="18"/>
          <w:szCs w:val="18"/>
          <w:lang w:val="en-IN" w:eastAsia="en-IN" w:bidi="mr-IN"/>
        </w:rPr>
        <w:t>, Toast.</w:t>
      </w:r>
      <w:r w:rsidRPr="00626D45">
        <w:rPr>
          <w:rFonts w:ascii="Courier New" w:eastAsia="Times New Roman" w:hAnsi="Courier New" w:cs="Courier New"/>
          <w:b/>
          <w:bCs/>
          <w:i/>
          <w:iCs/>
          <w:color w:val="660E7A"/>
          <w:sz w:val="18"/>
          <w:szCs w:val="18"/>
          <w:lang w:val="en-IN" w:eastAsia="en-IN" w:bidi="mr-IN"/>
        </w:rPr>
        <w:t>LENGTH_SHORT</w:t>
      </w:r>
      <w:r w:rsidRPr="00626D45">
        <w:rPr>
          <w:rFonts w:ascii="Courier New" w:eastAsia="Times New Roman" w:hAnsi="Courier New" w:cs="Courier New"/>
          <w:color w:val="000000"/>
          <w:sz w:val="18"/>
          <w:szCs w:val="18"/>
          <w:lang w:val="en-IN" w:eastAsia="en-IN" w:bidi="mr-IN"/>
        </w:rPr>
        <w:t>).show();</w:t>
      </w:r>
      <w:r w:rsidRPr="00626D45">
        <w:rPr>
          <w:rFonts w:ascii="Courier New" w:eastAsia="Times New Roman" w:hAnsi="Courier New" w:cs="Courier New"/>
          <w:color w:val="000000"/>
          <w:sz w:val="18"/>
          <w:szCs w:val="18"/>
          <w:lang w:val="en-IN" w:eastAsia="en-IN" w:bidi="mr-IN"/>
        </w:rPr>
        <w:br/>
      </w:r>
      <w:r w:rsidRPr="00626D45">
        <w:rPr>
          <w:rFonts w:ascii="Courier New" w:eastAsia="Times New Roman" w:hAnsi="Courier New" w:cs="Courier New"/>
          <w:color w:val="000000"/>
          <w:sz w:val="18"/>
          <w:szCs w:val="18"/>
          <w:lang w:val="en-IN" w:eastAsia="en-IN" w:bidi="mr-IN"/>
        </w:rPr>
        <w:br/>
        <w:t xml:space="preserve">    }</w:t>
      </w:r>
      <w:r w:rsidRPr="00626D45">
        <w:rPr>
          <w:rFonts w:ascii="Courier New" w:eastAsia="Times New Roman" w:hAnsi="Courier New" w:cs="Courier New"/>
          <w:color w:val="000000"/>
          <w:sz w:val="18"/>
          <w:szCs w:val="18"/>
          <w:lang w:val="en-IN" w:eastAsia="en-IN" w:bidi="mr-IN"/>
        </w:rPr>
        <w:br/>
      </w:r>
      <w:r w:rsidRPr="00626D45">
        <w:rPr>
          <w:rFonts w:ascii="Courier New" w:eastAsia="Times New Roman" w:hAnsi="Courier New" w:cs="Courier New"/>
          <w:color w:val="000000"/>
          <w:sz w:val="18"/>
          <w:szCs w:val="18"/>
          <w:lang w:val="en-IN" w:eastAsia="en-IN" w:bidi="mr-IN"/>
        </w:rPr>
        <w:lastRenderedPageBreak/>
        <w:br/>
        <w:t>}</w:t>
      </w:r>
    </w:p>
    <w:p w:rsidR="00626D45" w:rsidRPr="00626D45" w:rsidRDefault="00626D45" w:rsidP="00626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IN" w:eastAsia="en-IN" w:bidi="mr-IN"/>
        </w:rPr>
      </w:pPr>
    </w:p>
    <w:p w:rsidR="009B1C82" w:rsidRPr="00403003" w:rsidRDefault="009B1C82" w:rsidP="009B1C82">
      <w:pPr>
        <w:rPr>
          <w:rFonts w:ascii="Times New Roman" w:hAnsi="Times New Roman" w:cs="Times New Roman"/>
          <w:color w:val="000000" w:themeColor="text1"/>
          <w:sz w:val="24"/>
          <w:szCs w:val="24"/>
        </w:rPr>
      </w:pPr>
      <w:r w:rsidRPr="00403003">
        <w:rPr>
          <w:rFonts w:ascii="Times New Roman" w:hAnsi="Times New Roman" w:cs="Times New Roman"/>
          <w:color w:val="000000" w:themeColor="text1"/>
          <w:sz w:val="24"/>
          <w:szCs w:val="24"/>
        </w:rPr>
        <w:t>}</w:t>
      </w:r>
    </w:p>
    <w:p w:rsidR="009B1C82" w:rsidRPr="00403003" w:rsidRDefault="009B1C82" w:rsidP="009B1C82">
      <w:pPr>
        <w:rPr>
          <w:rFonts w:ascii="Times New Roman" w:hAnsi="Times New Roman" w:cs="Times New Roman"/>
          <w:color w:val="000000" w:themeColor="text1"/>
          <w:sz w:val="24"/>
          <w:szCs w:val="24"/>
        </w:rPr>
      </w:pPr>
    </w:p>
    <w:p w:rsidR="009B1C82" w:rsidRPr="00403003" w:rsidRDefault="009B1C82">
      <w:pPr>
        <w:rPr>
          <w:rFonts w:ascii="Times New Roman" w:hAnsi="Times New Roman" w:cs="Times New Roman"/>
          <w:color w:val="000000" w:themeColor="text1"/>
          <w:sz w:val="24"/>
          <w:szCs w:val="24"/>
        </w:rPr>
      </w:pPr>
    </w:p>
    <w:p w:rsidR="00983A52" w:rsidRPr="00403003" w:rsidRDefault="00983A52">
      <w:pPr>
        <w:rPr>
          <w:rFonts w:ascii="Times New Roman" w:hAnsi="Times New Roman" w:cs="Times New Roman"/>
          <w:color w:val="000000" w:themeColor="text1"/>
          <w:sz w:val="24"/>
          <w:szCs w:val="24"/>
        </w:rPr>
      </w:pPr>
    </w:p>
    <w:p w:rsidR="00983A52" w:rsidRPr="00403003" w:rsidRDefault="00DE0C41">
      <w:pPr>
        <w:rPr>
          <w:rFonts w:ascii="Times New Roman" w:hAnsi="Times New Roman" w:cs="Times New Roman"/>
          <w:color w:val="000000" w:themeColor="text1"/>
          <w:sz w:val="24"/>
          <w:szCs w:val="24"/>
        </w:rPr>
      </w:pPr>
      <w:r>
        <w:rPr>
          <w:noProof/>
        </w:rPr>
        <w:drawing>
          <wp:inline distT="0" distB="0" distL="0" distR="0">
            <wp:extent cx="3568303" cy="6343650"/>
            <wp:effectExtent l="0" t="0" r="0" b="0"/>
            <wp:docPr id="1" name="Picture 1" descr="C:\Users\Sameera\AppData\Local\Microsoft\Windows\INetCache\Content.Word\Screenshot_2018-03-02-19-32-46-435_com.example.zaheer.dat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eera\AppData\Local\Microsoft\Windows\INetCache\Content.Word\Screenshot_2018-03-02-19-32-46-435_com.example.zaheer.data1.png"/>
                    <pic:cNvPicPr>
                      <a:picLocks noChangeAspect="1" noChangeArrowheads="1"/>
                    </pic:cNvPicPr>
                  </pic:nvPicPr>
                  <pic:blipFill>
                    <a:blip r:embed="rId2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70428" cy="6347428"/>
                    </a:xfrm>
                    <a:prstGeom prst="rect">
                      <a:avLst/>
                    </a:prstGeom>
                    <a:noFill/>
                    <a:ln>
                      <a:noFill/>
                    </a:ln>
                  </pic:spPr>
                </pic:pic>
              </a:graphicData>
            </a:graphic>
          </wp:inline>
        </w:drawing>
      </w:r>
    </w:p>
    <w:p w:rsidR="00983A52" w:rsidRPr="00403003" w:rsidRDefault="00983A52">
      <w:pPr>
        <w:rPr>
          <w:rFonts w:ascii="Times New Roman" w:hAnsi="Times New Roman" w:cs="Times New Roman"/>
          <w:color w:val="000000" w:themeColor="text1"/>
          <w:sz w:val="24"/>
          <w:szCs w:val="24"/>
        </w:rPr>
      </w:pPr>
    </w:p>
    <w:p w:rsidR="008B2D4C" w:rsidRDefault="008B2D4C" w:rsidP="008B2D4C">
      <w:pPr>
        <w:jc w:val="center"/>
        <w:rPr>
          <w:b/>
          <w:sz w:val="24"/>
          <w:szCs w:val="28"/>
        </w:rPr>
      </w:pPr>
      <w:r>
        <w:rPr>
          <w:b/>
          <w:sz w:val="24"/>
          <w:szCs w:val="28"/>
        </w:rPr>
        <w:lastRenderedPageBreak/>
        <w:t>Practical -12</w:t>
      </w:r>
    </w:p>
    <w:p w:rsidR="008B2D4C" w:rsidRDefault="008B2D4C" w:rsidP="008B2D4C">
      <w:pPr>
        <w:rPr>
          <w:rFonts w:ascii="Times New Roman" w:hAnsi="Times New Roman" w:cs="Times New Roman"/>
          <w:sz w:val="28"/>
          <w:szCs w:val="28"/>
        </w:rPr>
      </w:pPr>
      <w:r w:rsidRPr="00300077">
        <w:rPr>
          <w:b/>
          <w:sz w:val="24"/>
          <w:szCs w:val="28"/>
        </w:rPr>
        <w:t>Aim:</w:t>
      </w:r>
      <w:r w:rsidRPr="00300077">
        <w:rPr>
          <w:sz w:val="24"/>
          <w:szCs w:val="28"/>
        </w:rPr>
        <w:t xml:space="preserve">  Create a table  login (username ,password) insert  record to it ,Fetch Records and check whether its correct or not.</w:t>
      </w:r>
      <w:r w:rsidRPr="00300077">
        <w:rPr>
          <w:b/>
          <w:sz w:val="24"/>
          <w:szCs w:val="28"/>
          <w:u w:val="single"/>
        </w:rPr>
        <w:t xml:space="preserve"> </w:t>
      </w:r>
    </w:p>
    <w:p w:rsidR="00983A52" w:rsidRPr="00403003" w:rsidRDefault="00983A52">
      <w:pPr>
        <w:rPr>
          <w:rFonts w:ascii="Times New Roman" w:hAnsi="Times New Roman" w:cs="Times New Roman"/>
          <w:color w:val="000000" w:themeColor="text1"/>
          <w:sz w:val="24"/>
          <w:szCs w:val="24"/>
        </w:rPr>
      </w:pPr>
    </w:p>
    <w:p w:rsidR="008B2D4C" w:rsidRPr="008B2D4C" w:rsidRDefault="008B2D4C" w:rsidP="008B2D4C">
      <w:pPr>
        <w:rPr>
          <w:rFonts w:ascii="Times New Roman" w:hAnsi="Times New Roman" w:cs="Times New Roman"/>
          <w:b/>
          <w:sz w:val="28"/>
          <w:szCs w:val="28"/>
          <w:u w:val="single"/>
        </w:rPr>
      </w:pPr>
      <w:r w:rsidRPr="008B2D4C">
        <w:rPr>
          <w:rFonts w:ascii="Times New Roman" w:hAnsi="Times New Roman" w:cs="Times New Roman"/>
          <w:b/>
          <w:sz w:val="28"/>
          <w:szCs w:val="28"/>
          <w:u w:val="single"/>
        </w:rPr>
        <w:t>Activity_main.xml</w:t>
      </w:r>
    </w:p>
    <w:p w:rsidR="008B2D4C" w:rsidRPr="00BA6C2B" w:rsidRDefault="008B2D4C" w:rsidP="008B2D4C">
      <w:pPr>
        <w:pStyle w:val="HTMLPreformatted"/>
        <w:shd w:val="clear" w:color="auto" w:fill="FFFFFF"/>
        <w:rPr>
          <w:color w:val="000000"/>
        </w:rPr>
      </w:pPr>
      <w:r w:rsidRPr="00BA6C2B">
        <w:rPr>
          <w:color w:val="000000"/>
        </w:rPr>
        <w:t>&lt;</w:t>
      </w:r>
      <w:r w:rsidRPr="00BA6C2B">
        <w:rPr>
          <w:b/>
          <w:bCs/>
          <w:color w:val="000080"/>
        </w:rPr>
        <w:t>RelativeLayout</w:t>
      </w:r>
      <w:r w:rsidRPr="00BA6C2B">
        <w:rPr>
          <w:b/>
          <w:bCs/>
          <w:color w:val="0000FF"/>
        </w:rPr>
        <w:t>xmlns:</w:t>
      </w:r>
      <w:r w:rsidRPr="00BA6C2B">
        <w:rPr>
          <w:b/>
          <w:bCs/>
          <w:color w:val="660E7A"/>
        </w:rPr>
        <w:t>android</w:t>
      </w:r>
      <w:r w:rsidRPr="00BA6C2B">
        <w:rPr>
          <w:b/>
          <w:bCs/>
          <w:color w:val="0000FF"/>
        </w:rPr>
        <w:t>=</w:t>
      </w:r>
      <w:r w:rsidRPr="00BA6C2B">
        <w:rPr>
          <w:b/>
          <w:bCs/>
          <w:color w:val="008000"/>
        </w:rPr>
        <w:t>"http://schemas.android.com/apk/res/android"</w:t>
      </w:r>
      <w:r w:rsidRPr="00BA6C2B">
        <w:rPr>
          <w:b/>
          <w:bCs/>
          <w:color w:val="008000"/>
        </w:rPr>
        <w:br/>
      </w:r>
      <w:r w:rsidRPr="00BA6C2B">
        <w:rPr>
          <w:b/>
          <w:bCs/>
          <w:color w:val="0000FF"/>
        </w:rPr>
        <w:t>xmlns:</w:t>
      </w:r>
      <w:r w:rsidRPr="00BA6C2B">
        <w:rPr>
          <w:b/>
          <w:bCs/>
          <w:color w:val="660E7A"/>
        </w:rPr>
        <w:t>tools</w:t>
      </w:r>
      <w:r w:rsidRPr="00BA6C2B">
        <w:rPr>
          <w:b/>
          <w:bCs/>
          <w:color w:val="0000FF"/>
        </w:rPr>
        <w:t>=</w:t>
      </w:r>
      <w:r w:rsidRPr="00BA6C2B">
        <w:rPr>
          <w:b/>
          <w:bCs/>
          <w:color w:val="008000"/>
        </w:rPr>
        <w:t xml:space="preserve">"http://schemas.android.com/tools" </w:t>
      </w:r>
      <w:r w:rsidRPr="00BA6C2B">
        <w:rPr>
          <w:b/>
          <w:bCs/>
          <w:color w:val="660E7A"/>
        </w:rPr>
        <w:t>android</w:t>
      </w:r>
      <w:r w:rsidRPr="00BA6C2B">
        <w:rPr>
          <w:b/>
          <w:bCs/>
          <w:color w:val="0000FF"/>
        </w:rPr>
        <w:t>:layout_width=</w:t>
      </w:r>
      <w:r w:rsidRPr="00BA6C2B">
        <w:rPr>
          <w:b/>
          <w:bCs/>
          <w:color w:val="008000"/>
        </w:rPr>
        <w:t>"match_parent"</w:t>
      </w:r>
      <w:r w:rsidRPr="00BA6C2B">
        <w:rPr>
          <w:b/>
          <w:bCs/>
          <w:color w:val="008000"/>
        </w:rPr>
        <w:br/>
      </w:r>
      <w:r w:rsidRPr="00BA6C2B">
        <w:rPr>
          <w:b/>
          <w:bCs/>
          <w:color w:val="660E7A"/>
        </w:rPr>
        <w:t>android</w:t>
      </w:r>
      <w:r w:rsidRPr="00BA6C2B">
        <w:rPr>
          <w:b/>
          <w:bCs/>
          <w:color w:val="0000FF"/>
        </w:rPr>
        <w:t>:layout_height=</w:t>
      </w:r>
      <w:r w:rsidRPr="00BA6C2B">
        <w:rPr>
          <w:b/>
          <w:bCs/>
          <w:color w:val="008000"/>
        </w:rPr>
        <w:t xml:space="preserve">"match_parent" </w:t>
      </w:r>
      <w:r w:rsidRPr="00BA6C2B">
        <w:rPr>
          <w:b/>
          <w:bCs/>
          <w:color w:val="660E7A"/>
        </w:rPr>
        <w:t>android</w:t>
      </w:r>
      <w:r w:rsidRPr="00BA6C2B">
        <w:rPr>
          <w:b/>
          <w:bCs/>
          <w:color w:val="0000FF"/>
        </w:rPr>
        <w:t>:paddingLeft=</w:t>
      </w:r>
      <w:r w:rsidRPr="00BA6C2B">
        <w:rPr>
          <w:b/>
          <w:bCs/>
          <w:color w:val="008000"/>
        </w:rPr>
        <w:t>"@dimen/activity_horizontal_margin"</w:t>
      </w:r>
      <w:r w:rsidRPr="00BA6C2B">
        <w:rPr>
          <w:b/>
          <w:bCs/>
          <w:color w:val="008000"/>
        </w:rPr>
        <w:br/>
      </w:r>
      <w:r w:rsidRPr="00BA6C2B">
        <w:rPr>
          <w:b/>
          <w:bCs/>
          <w:color w:val="660E7A"/>
        </w:rPr>
        <w:t>android</w:t>
      </w:r>
      <w:r w:rsidRPr="00BA6C2B">
        <w:rPr>
          <w:b/>
          <w:bCs/>
          <w:color w:val="0000FF"/>
        </w:rPr>
        <w:t>:paddingRight=</w:t>
      </w:r>
      <w:r w:rsidRPr="00BA6C2B">
        <w:rPr>
          <w:b/>
          <w:bCs/>
          <w:color w:val="008000"/>
        </w:rPr>
        <w:t>"@dimen/activity_horizontal_margin"</w:t>
      </w:r>
      <w:r w:rsidRPr="00BA6C2B">
        <w:rPr>
          <w:b/>
          <w:bCs/>
          <w:color w:val="008000"/>
        </w:rPr>
        <w:br/>
      </w:r>
      <w:r w:rsidRPr="00BA6C2B">
        <w:rPr>
          <w:b/>
          <w:bCs/>
          <w:color w:val="660E7A"/>
        </w:rPr>
        <w:t>android</w:t>
      </w:r>
      <w:r w:rsidRPr="00BA6C2B">
        <w:rPr>
          <w:b/>
          <w:bCs/>
          <w:color w:val="0000FF"/>
        </w:rPr>
        <w:t>:paddingTop=</w:t>
      </w:r>
      <w:r w:rsidRPr="00BA6C2B">
        <w:rPr>
          <w:b/>
          <w:bCs/>
          <w:color w:val="008000"/>
        </w:rPr>
        <w:t>"@dimen/activity_vertical_margin"</w:t>
      </w:r>
      <w:r w:rsidRPr="00BA6C2B">
        <w:rPr>
          <w:b/>
          <w:bCs/>
          <w:color w:val="008000"/>
        </w:rPr>
        <w:br/>
      </w:r>
      <w:r w:rsidRPr="00BA6C2B">
        <w:rPr>
          <w:b/>
          <w:bCs/>
          <w:color w:val="660E7A"/>
        </w:rPr>
        <w:t>android</w:t>
      </w:r>
      <w:r w:rsidRPr="00BA6C2B">
        <w:rPr>
          <w:b/>
          <w:bCs/>
          <w:color w:val="0000FF"/>
        </w:rPr>
        <w:t>:paddingBottom=</w:t>
      </w:r>
      <w:r w:rsidRPr="00BA6C2B">
        <w:rPr>
          <w:b/>
          <w:bCs/>
          <w:color w:val="008000"/>
        </w:rPr>
        <w:t xml:space="preserve">"@dimen/activity_vertical_margin" </w:t>
      </w:r>
      <w:r w:rsidRPr="00BA6C2B">
        <w:rPr>
          <w:b/>
          <w:bCs/>
          <w:color w:val="660E7A"/>
        </w:rPr>
        <w:t>tools</w:t>
      </w:r>
      <w:r w:rsidRPr="00BA6C2B">
        <w:rPr>
          <w:b/>
          <w:bCs/>
          <w:color w:val="0000FF"/>
        </w:rPr>
        <w:t>:context=</w:t>
      </w:r>
      <w:r w:rsidRPr="00BA6C2B">
        <w:rPr>
          <w:b/>
          <w:bCs/>
          <w:color w:val="008000"/>
        </w:rPr>
        <w:t>".MainActivity"</w:t>
      </w:r>
      <w:r w:rsidRPr="00BA6C2B">
        <w:rPr>
          <w:b/>
          <w:bCs/>
          <w:color w:val="008000"/>
        </w:rPr>
        <w:br/>
      </w:r>
      <w:r w:rsidRPr="00BA6C2B">
        <w:rPr>
          <w:b/>
          <w:bCs/>
          <w:color w:val="660E7A"/>
        </w:rPr>
        <w:t>android</w:t>
      </w:r>
      <w:r w:rsidRPr="00BA6C2B">
        <w:rPr>
          <w:b/>
          <w:bCs/>
          <w:color w:val="0000FF"/>
        </w:rPr>
        <w:t>:id=</w:t>
      </w:r>
      <w:r w:rsidRPr="00BA6C2B">
        <w:rPr>
          <w:b/>
          <w:bCs/>
          <w:color w:val="008000"/>
        </w:rPr>
        <w:t>"@+id/R"</w:t>
      </w:r>
      <w:r w:rsidRPr="00BA6C2B">
        <w:rPr>
          <w:color w:val="000000"/>
        </w:rPr>
        <w:t>&gt;</w:t>
      </w:r>
      <w:r w:rsidRPr="00BA6C2B">
        <w:rPr>
          <w:color w:val="000000"/>
        </w:rPr>
        <w:br/>
      </w:r>
      <w:r w:rsidRPr="00BA6C2B">
        <w:rPr>
          <w:color w:val="000000"/>
        </w:rPr>
        <w:br/>
        <w:t>&lt;</w:t>
      </w:r>
      <w:r w:rsidRPr="00BA6C2B">
        <w:rPr>
          <w:b/>
          <w:bCs/>
          <w:color w:val="000080"/>
        </w:rPr>
        <w:t>TextView</w:t>
      </w:r>
      <w:r w:rsidRPr="00BA6C2B">
        <w:rPr>
          <w:b/>
          <w:bCs/>
          <w:color w:val="000080"/>
        </w:rPr>
        <w:br/>
      </w:r>
      <w:r w:rsidRPr="00BA6C2B">
        <w:rPr>
          <w:b/>
          <w:bCs/>
          <w:color w:val="660E7A"/>
        </w:rPr>
        <w:t>android</w:t>
      </w:r>
      <w:r w:rsidRPr="00BA6C2B">
        <w:rPr>
          <w:b/>
          <w:bCs/>
          <w:color w:val="0000FF"/>
        </w:rPr>
        <w:t>:layout_width=</w:t>
      </w:r>
      <w:r w:rsidRPr="00BA6C2B">
        <w:rPr>
          <w:b/>
          <w:bCs/>
          <w:color w:val="008000"/>
        </w:rPr>
        <w:t>"wrap_content"</w:t>
      </w:r>
      <w:r w:rsidRPr="00BA6C2B">
        <w:rPr>
          <w:b/>
          <w:bCs/>
          <w:color w:val="008000"/>
        </w:rPr>
        <w:br/>
      </w:r>
      <w:r w:rsidRPr="00BA6C2B">
        <w:rPr>
          <w:b/>
          <w:bCs/>
          <w:color w:val="660E7A"/>
        </w:rPr>
        <w:t>android</w:t>
      </w:r>
      <w:r w:rsidRPr="00BA6C2B">
        <w:rPr>
          <w:b/>
          <w:bCs/>
          <w:color w:val="0000FF"/>
        </w:rPr>
        <w:t>:layout_height=</w:t>
      </w:r>
      <w:r w:rsidRPr="00BA6C2B">
        <w:rPr>
          <w:b/>
          <w:bCs/>
          <w:color w:val="008000"/>
        </w:rPr>
        <w:t>"wrap_content"</w:t>
      </w:r>
      <w:r w:rsidRPr="00BA6C2B">
        <w:rPr>
          <w:b/>
          <w:bCs/>
          <w:color w:val="008000"/>
        </w:rPr>
        <w:br/>
      </w:r>
      <w:r w:rsidRPr="00BA6C2B">
        <w:rPr>
          <w:b/>
          <w:bCs/>
          <w:color w:val="660E7A"/>
        </w:rPr>
        <w:t>android</w:t>
      </w:r>
      <w:r w:rsidRPr="00BA6C2B">
        <w:rPr>
          <w:b/>
          <w:bCs/>
          <w:color w:val="0000FF"/>
        </w:rPr>
        <w:t>:text=</w:t>
      </w:r>
      <w:r w:rsidRPr="00BA6C2B">
        <w:rPr>
          <w:b/>
          <w:bCs/>
          <w:color w:val="008000"/>
        </w:rPr>
        <w:t>"Enter username"</w:t>
      </w:r>
      <w:r w:rsidRPr="00BA6C2B">
        <w:rPr>
          <w:b/>
          <w:bCs/>
          <w:color w:val="008000"/>
        </w:rPr>
        <w:br/>
      </w:r>
      <w:r w:rsidRPr="00BA6C2B">
        <w:rPr>
          <w:b/>
          <w:bCs/>
          <w:color w:val="660E7A"/>
        </w:rPr>
        <w:t>android</w:t>
      </w:r>
      <w:r w:rsidRPr="00BA6C2B">
        <w:rPr>
          <w:b/>
          <w:bCs/>
          <w:color w:val="0000FF"/>
        </w:rPr>
        <w:t>:id=</w:t>
      </w:r>
      <w:r w:rsidRPr="00BA6C2B">
        <w:rPr>
          <w:b/>
          <w:bCs/>
          <w:color w:val="008000"/>
        </w:rPr>
        <w:t>"@+id/luser"</w:t>
      </w:r>
      <w:r w:rsidRPr="00BA6C2B">
        <w:rPr>
          <w:b/>
          <w:bCs/>
          <w:color w:val="008000"/>
        </w:rPr>
        <w:br/>
      </w:r>
      <w:r w:rsidRPr="00BA6C2B">
        <w:rPr>
          <w:b/>
          <w:bCs/>
          <w:color w:val="660E7A"/>
        </w:rPr>
        <w:t>android</w:t>
      </w:r>
      <w:r w:rsidRPr="00BA6C2B">
        <w:rPr>
          <w:b/>
          <w:bCs/>
          <w:color w:val="0000FF"/>
        </w:rPr>
        <w:t>:layout_alignParentTop=</w:t>
      </w:r>
      <w:r w:rsidRPr="00BA6C2B">
        <w:rPr>
          <w:b/>
          <w:bCs/>
          <w:color w:val="008000"/>
        </w:rPr>
        <w:t>"true"</w:t>
      </w:r>
      <w:r w:rsidRPr="00BA6C2B">
        <w:rPr>
          <w:b/>
          <w:bCs/>
          <w:color w:val="008000"/>
        </w:rPr>
        <w:br/>
      </w:r>
      <w:r w:rsidRPr="00BA6C2B">
        <w:rPr>
          <w:b/>
          <w:bCs/>
          <w:color w:val="660E7A"/>
        </w:rPr>
        <w:t>android</w:t>
      </w:r>
      <w:r w:rsidRPr="00BA6C2B">
        <w:rPr>
          <w:b/>
          <w:bCs/>
          <w:color w:val="0000FF"/>
        </w:rPr>
        <w:t>:layout_alignParentStart=</w:t>
      </w:r>
      <w:r w:rsidRPr="00BA6C2B">
        <w:rPr>
          <w:b/>
          <w:bCs/>
          <w:color w:val="008000"/>
        </w:rPr>
        <w:t>"true"</w:t>
      </w:r>
      <w:r w:rsidRPr="00BA6C2B">
        <w:rPr>
          <w:b/>
          <w:bCs/>
          <w:color w:val="008000"/>
        </w:rPr>
        <w:br/>
      </w:r>
      <w:r w:rsidRPr="00BA6C2B">
        <w:rPr>
          <w:b/>
          <w:bCs/>
          <w:color w:val="660E7A"/>
        </w:rPr>
        <w:t>android</w:t>
      </w:r>
      <w:r w:rsidRPr="00BA6C2B">
        <w:rPr>
          <w:b/>
          <w:bCs/>
          <w:color w:val="0000FF"/>
        </w:rPr>
        <w:t>:layout_marginTop=</w:t>
      </w:r>
      <w:r w:rsidRPr="00BA6C2B">
        <w:rPr>
          <w:b/>
          <w:bCs/>
          <w:color w:val="008000"/>
        </w:rPr>
        <w:t xml:space="preserve">"34dp" </w:t>
      </w:r>
      <w:r w:rsidRPr="00BA6C2B">
        <w:rPr>
          <w:color w:val="000000"/>
        </w:rPr>
        <w:t>/&gt;</w:t>
      </w:r>
      <w:r w:rsidRPr="00BA6C2B">
        <w:rPr>
          <w:color w:val="000000"/>
        </w:rPr>
        <w:br/>
      </w:r>
      <w:r w:rsidRPr="00BA6C2B">
        <w:rPr>
          <w:color w:val="000000"/>
        </w:rPr>
        <w:br/>
        <w:t>&lt;</w:t>
      </w:r>
      <w:r w:rsidRPr="00BA6C2B">
        <w:rPr>
          <w:b/>
          <w:bCs/>
          <w:color w:val="000080"/>
        </w:rPr>
        <w:t>TextView</w:t>
      </w:r>
      <w:r w:rsidRPr="00BA6C2B">
        <w:rPr>
          <w:b/>
          <w:bCs/>
          <w:color w:val="000080"/>
        </w:rPr>
        <w:br/>
      </w:r>
      <w:r w:rsidRPr="00BA6C2B">
        <w:rPr>
          <w:b/>
          <w:bCs/>
          <w:color w:val="660E7A"/>
        </w:rPr>
        <w:t>android</w:t>
      </w:r>
      <w:r w:rsidRPr="00BA6C2B">
        <w:rPr>
          <w:b/>
          <w:bCs/>
          <w:color w:val="0000FF"/>
        </w:rPr>
        <w:t>:layout_width=</w:t>
      </w:r>
      <w:r w:rsidRPr="00BA6C2B">
        <w:rPr>
          <w:b/>
          <w:bCs/>
          <w:color w:val="008000"/>
        </w:rPr>
        <w:t>"wrap_content"</w:t>
      </w:r>
      <w:r w:rsidRPr="00BA6C2B">
        <w:rPr>
          <w:b/>
          <w:bCs/>
          <w:color w:val="008000"/>
        </w:rPr>
        <w:br/>
      </w:r>
      <w:r w:rsidRPr="00BA6C2B">
        <w:rPr>
          <w:b/>
          <w:bCs/>
          <w:color w:val="660E7A"/>
        </w:rPr>
        <w:t>android</w:t>
      </w:r>
      <w:r w:rsidRPr="00BA6C2B">
        <w:rPr>
          <w:b/>
          <w:bCs/>
          <w:color w:val="0000FF"/>
        </w:rPr>
        <w:t>:layout_height=</w:t>
      </w:r>
      <w:r w:rsidRPr="00BA6C2B">
        <w:rPr>
          <w:b/>
          <w:bCs/>
          <w:color w:val="008000"/>
        </w:rPr>
        <w:t>"wrap_content"</w:t>
      </w:r>
      <w:r w:rsidRPr="00BA6C2B">
        <w:rPr>
          <w:b/>
          <w:bCs/>
          <w:color w:val="008000"/>
        </w:rPr>
        <w:br/>
      </w:r>
      <w:r w:rsidRPr="00BA6C2B">
        <w:rPr>
          <w:b/>
          <w:bCs/>
          <w:color w:val="660E7A"/>
        </w:rPr>
        <w:t>android</w:t>
      </w:r>
      <w:r w:rsidRPr="00BA6C2B">
        <w:rPr>
          <w:b/>
          <w:bCs/>
          <w:color w:val="0000FF"/>
        </w:rPr>
        <w:t>:text=</w:t>
      </w:r>
      <w:r w:rsidRPr="00BA6C2B">
        <w:rPr>
          <w:b/>
          <w:bCs/>
          <w:color w:val="008000"/>
        </w:rPr>
        <w:t>"Enter Password"</w:t>
      </w:r>
      <w:r w:rsidRPr="00BA6C2B">
        <w:rPr>
          <w:b/>
          <w:bCs/>
          <w:color w:val="008000"/>
        </w:rPr>
        <w:br/>
      </w:r>
      <w:r w:rsidRPr="00BA6C2B">
        <w:rPr>
          <w:b/>
          <w:bCs/>
          <w:color w:val="660E7A"/>
        </w:rPr>
        <w:t>android</w:t>
      </w:r>
      <w:r w:rsidRPr="00BA6C2B">
        <w:rPr>
          <w:b/>
          <w:bCs/>
          <w:color w:val="0000FF"/>
        </w:rPr>
        <w:t>:id=</w:t>
      </w:r>
      <w:r w:rsidRPr="00BA6C2B">
        <w:rPr>
          <w:b/>
          <w:bCs/>
          <w:color w:val="008000"/>
        </w:rPr>
        <w:t>"@+id/lpass"</w:t>
      </w:r>
      <w:r w:rsidRPr="00BA6C2B">
        <w:rPr>
          <w:b/>
          <w:bCs/>
          <w:color w:val="008000"/>
        </w:rPr>
        <w:br/>
      </w:r>
      <w:r w:rsidRPr="00BA6C2B">
        <w:rPr>
          <w:b/>
          <w:bCs/>
          <w:color w:val="660E7A"/>
        </w:rPr>
        <w:t>android</w:t>
      </w:r>
      <w:r w:rsidRPr="00BA6C2B">
        <w:rPr>
          <w:b/>
          <w:bCs/>
          <w:color w:val="0000FF"/>
        </w:rPr>
        <w:t>:layout_below=</w:t>
      </w:r>
      <w:r w:rsidRPr="00BA6C2B">
        <w:rPr>
          <w:b/>
          <w:bCs/>
          <w:color w:val="008000"/>
        </w:rPr>
        <w:t>"@+id/luser"</w:t>
      </w:r>
      <w:r w:rsidRPr="00BA6C2B">
        <w:rPr>
          <w:b/>
          <w:bCs/>
          <w:color w:val="008000"/>
        </w:rPr>
        <w:br/>
      </w:r>
      <w:r w:rsidRPr="00BA6C2B">
        <w:rPr>
          <w:b/>
          <w:bCs/>
          <w:color w:val="660E7A"/>
        </w:rPr>
        <w:t>android</w:t>
      </w:r>
      <w:r w:rsidRPr="00BA6C2B">
        <w:rPr>
          <w:b/>
          <w:bCs/>
          <w:color w:val="0000FF"/>
        </w:rPr>
        <w:t>:layout_alignParentStart=</w:t>
      </w:r>
      <w:r w:rsidRPr="00BA6C2B">
        <w:rPr>
          <w:b/>
          <w:bCs/>
          <w:color w:val="008000"/>
        </w:rPr>
        <w:t>"true"</w:t>
      </w:r>
      <w:r w:rsidRPr="00BA6C2B">
        <w:rPr>
          <w:b/>
          <w:bCs/>
          <w:color w:val="008000"/>
        </w:rPr>
        <w:br/>
      </w:r>
      <w:r w:rsidRPr="00BA6C2B">
        <w:rPr>
          <w:b/>
          <w:bCs/>
          <w:color w:val="660E7A"/>
        </w:rPr>
        <w:t>android</w:t>
      </w:r>
      <w:r w:rsidRPr="00BA6C2B">
        <w:rPr>
          <w:b/>
          <w:bCs/>
          <w:color w:val="0000FF"/>
        </w:rPr>
        <w:t>:layout_marginTop=</w:t>
      </w:r>
      <w:r w:rsidRPr="00BA6C2B">
        <w:rPr>
          <w:b/>
          <w:bCs/>
          <w:color w:val="008000"/>
        </w:rPr>
        <w:t xml:space="preserve">"54dp" </w:t>
      </w:r>
      <w:r w:rsidRPr="00BA6C2B">
        <w:rPr>
          <w:color w:val="000000"/>
        </w:rPr>
        <w:t>/&gt;</w:t>
      </w:r>
      <w:r w:rsidRPr="00BA6C2B">
        <w:rPr>
          <w:color w:val="000000"/>
        </w:rPr>
        <w:br/>
      </w:r>
      <w:r w:rsidRPr="00BA6C2B">
        <w:rPr>
          <w:color w:val="000000"/>
        </w:rPr>
        <w:br/>
        <w:t>&lt;</w:t>
      </w:r>
      <w:r w:rsidRPr="00BA6C2B">
        <w:rPr>
          <w:b/>
          <w:bCs/>
          <w:color w:val="000080"/>
        </w:rPr>
        <w:t>EditText</w:t>
      </w:r>
      <w:r w:rsidRPr="00BA6C2B">
        <w:rPr>
          <w:b/>
          <w:bCs/>
          <w:color w:val="000080"/>
        </w:rPr>
        <w:br/>
      </w:r>
      <w:r w:rsidRPr="00BA6C2B">
        <w:rPr>
          <w:b/>
          <w:bCs/>
          <w:color w:val="660E7A"/>
        </w:rPr>
        <w:t>android</w:t>
      </w:r>
      <w:r w:rsidRPr="00BA6C2B">
        <w:rPr>
          <w:b/>
          <w:bCs/>
          <w:color w:val="0000FF"/>
        </w:rPr>
        <w:t>:layout_width=</w:t>
      </w:r>
      <w:r w:rsidRPr="00BA6C2B">
        <w:rPr>
          <w:b/>
          <w:bCs/>
          <w:color w:val="008000"/>
        </w:rPr>
        <w:t>"wrap_content"</w:t>
      </w:r>
      <w:r w:rsidRPr="00BA6C2B">
        <w:rPr>
          <w:b/>
          <w:bCs/>
          <w:color w:val="008000"/>
        </w:rPr>
        <w:br/>
      </w:r>
      <w:r w:rsidRPr="00BA6C2B">
        <w:rPr>
          <w:b/>
          <w:bCs/>
          <w:color w:val="660E7A"/>
        </w:rPr>
        <w:t>android</w:t>
      </w:r>
      <w:r w:rsidRPr="00BA6C2B">
        <w:rPr>
          <w:b/>
          <w:bCs/>
          <w:color w:val="0000FF"/>
        </w:rPr>
        <w:t>:layout_height=</w:t>
      </w:r>
      <w:r w:rsidRPr="00BA6C2B">
        <w:rPr>
          <w:b/>
          <w:bCs/>
          <w:color w:val="008000"/>
        </w:rPr>
        <w:t>"wrap_content"</w:t>
      </w:r>
      <w:r w:rsidRPr="00BA6C2B">
        <w:rPr>
          <w:b/>
          <w:bCs/>
          <w:color w:val="008000"/>
        </w:rPr>
        <w:br/>
      </w:r>
      <w:r w:rsidRPr="00BA6C2B">
        <w:rPr>
          <w:b/>
          <w:bCs/>
          <w:color w:val="660E7A"/>
        </w:rPr>
        <w:t>android</w:t>
      </w:r>
      <w:r w:rsidRPr="00BA6C2B">
        <w:rPr>
          <w:b/>
          <w:bCs/>
          <w:color w:val="0000FF"/>
        </w:rPr>
        <w:t>:id=</w:t>
      </w:r>
      <w:r w:rsidRPr="00BA6C2B">
        <w:rPr>
          <w:b/>
          <w:bCs/>
          <w:color w:val="008000"/>
        </w:rPr>
        <w:t>"@+id/user"</w:t>
      </w:r>
      <w:r w:rsidRPr="00BA6C2B">
        <w:rPr>
          <w:b/>
          <w:bCs/>
          <w:color w:val="008000"/>
        </w:rPr>
        <w:br/>
      </w:r>
      <w:r w:rsidRPr="00BA6C2B">
        <w:rPr>
          <w:b/>
          <w:bCs/>
          <w:color w:val="660E7A"/>
        </w:rPr>
        <w:t>android</w:t>
      </w:r>
      <w:r w:rsidRPr="00BA6C2B">
        <w:rPr>
          <w:b/>
          <w:bCs/>
          <w:color w:val="0000FF"/>
        </w:rPr>
        <w:t>:layout_alignBottom=</w:t>
      </w:r>
      <w:r w:rsidRPr="00BA6C2B">
        <w:rPr>
          <w:b/>
          <w:bCs/>
          <w:color w:val="008000"/>
        </w:rPr>
        <w:t>"@+id/luser"</w:t>
      </w:r>
      <w:r w:rsidRPr="00BA6C2B">
        <w:rPr>
          <w:b/>
          <w:bCs/>
          <w:color w:val="008000"/>
        </w:rPr>
        <w:br/>
      </w:r>
      <w:r w:rsidRPr="00BA6C2B">
        <w:rPr>
          <w:b/>
          <w:bCs/>
          <w:color w:val="660E7A"/>
        </w:rPr>
        <w:t>android</w:t>
      </w:r>
      <w:r w:rsidRPr="00BA6C2B">
        <w:rPr>
          <w:b/>
          <w:bCs/>
          <w:color w:val="0000FF"/>
        </w:rPr>
        <w:t>:layout_centerHorizontal=</w:t>
      </w:r>
      <w:r w:rsidRPr="00BA6C2B">
        <w:rPr>
          <w:b/>
          <w:bCs/>
          <w:color w:val="008000"/>
        </w:rPr>
        <w:t xml:space="preserve">"true" </w:t>
      </w:r>
      <w:r w:rsidRPr="00BA6C2B">
        <w:rPr>
          <w:color w:val="000000"/>
        </w:rPr>
        <w:t>/&gt;</w:t>
      </w:r>
      <w:r w:rsidRPr="00BA6C2B">
        <w:rPr>
          <w:color w:val="000000"/>
        </w:rPr>
        <w:br/>
      </w:r>
      <w:r w:rsidRPr="00BA6C2B">
        <w:rPr>
          <w:color w:val="000000"/>
        </w:rPr>
        <w:br/>
        <w:t>&lt;</w:t>
      </w:r>
      <w:r w:rsidRPr="00BA6C2B">
        <w:rPr>
          <w:b/>
          <w:bCs/>
          <w:color w:val="000080"/>
        </w:rPr>
        <w:t>EditText</w:t>
      </w:r>
      <w:r w:rsidRPr="00BA6C2B">
        <w:rPr>
          <w:b/>
          <w:bCs/>
          <w:color w:val="000080"/>
        </w:rPr>
        <w:br/>
      </w:r>
      <w:r w:rsidRPr="00BA6C2B">
        <w:rPr>
          <w:b/>
          <w:bCs/>
          <w:color w:val="660E7A"/>
        </w:rPr>
        <w:t>android</w:t>
      </w:r>
      <w:r w:rsidRPr="00BA6C2B">
        <w:rPr>
          <w:b/>
          <w:bCs/>
          <w:color w:val="0000FF"/>
        </w:rPr>
        <w:t>:layout_width=</w:t>
      </w:r>
      <w:r w:rsidRPr="00BA6C2B">
        <w:rPr>
          <w:b/>
          <w:bCs/>
          <w:color w:val="008000"/>
        </w:rPr>
        <w:t>"wrap_content"</w:t>
      </w:r>
      <w:r w:rsidRPr="00BA6C2B">
        <w:rPr>
          <w:b/>
          <w:bCs/>
          <w:color w:val="008000"/>
        </w:rPr>
        <w:br/>
      </w:r>
      <w:r w:rsidRPr="00BA6C2B">
        <w:rPr>
          <w:b/>
          <w:bCs/>
          <w:color w:val="660E7A"/>
        </w:rPr>
        <w:t>android</w:t>
      </w:r>
      <w:r w:rsidRPr="00BA6C2B">
        <w:rPr>
          <w:b/>
          <w:bCs/>
          <w:color w:val="0000FF"/>
        </w:rPr>
        <w:t>:layout_height=</w:t>
      </w:r>
      <w:r w:rsidRPr="00BA6C2B">
        <w:rPr>
          <w:b/>
          <w:bCs/>
          <w:color w:val="008000"/>
        </w:rPr>
        <w:t>"wrap_content"</w:t>
      </w:r>
      <w:r w:rsidRPr="00BA6C2B">
        <w:rPr>
          <w:b/>
          <w:bCs/>
          <w:color w:val="008000"/>
        </w:rPr>
        <w:br/>
      </w:r>
      <w:r w:rsidRPr="00BA6C2B">
        <w:rPr>
          <w:b/>
          <w:bCs/>
          <w:color w:val="660E7A"/>
        </w:rPr>
        <w:t>android</w:t>
      </w:r>
      <w:r w:rsidRPr="00BA6C2B">
        <w:rPr>
          <w:b/>
          <w:bCs/>
          <w:color w:val="0000FF"/>
        </w:rPr>
        <w:t>:id=</w:t>
      </w:r>
      <w:r w:rsidRPr="00BA6C2B">
        <w:rPr>
          <w:b/>
          <w:bCs/>
          <w:color w:val="008000"/>
        </w:rPr>
        <w:t>"@+id/pass"</w:t>
      </w:r>
      <w:r w:rsidRPr="00BA6C2B">
        <w:rPr>
          <w:b/>
          <w:bCs/>
          <w:color w:val="008000"/>
        </w:rPr>
        <w:br/>
      </w:r>
      <w:r w:rsidRPr="00BA6C2B">
        <w:rPr>
          <w:b/>
          <w:bCs/>
          <w:color w:val="660E7A"/>
        </w:rPr>
        <w:t>android</w:t>
      </w:r>
      <w:r w:rsidRPr="00BA6C2B">
        <w:rPr>
          <w:b/>
          <w:bCs/>
          <w:color w:val="0000FF"/>
        </w:rPr>
        <w:t>:layout_alignTop=</w:t>
      </w:r>
      <w:r w:rsidRPr="00BA6C2B">
        <w:rPr>
          <w:b/>
          <w:bCs/>
          <w:color w:val="008000"/>
        </w:rPr>
        <w:t>"@+id/lpass"</w:t>
      </w:r>
      <w:r w:rsidRPr="00BA6C2B">
        <w:rPr>
          <w:b/>
          <w:bCs/>
          <w:color w:val="008000"/>
        </w:rPr>
        <w:br/>
      </w:r>
      <w:r w:rsidRPr="00BA6C2B">
        <w:rPr>
          <w:b/>
          <w:bCs/>
          <w:color w:val="660E7A"/>
        </w:rPr>
        <w:t>android</w:t>
      </w:r>
      <w:r w:rsidRPr="00BA6C2B">
        <w:rPr>
          <w:b/>
          <w:bCs/>
          <w:color w:val="0000FF"/>
        </w:rPr>
        <w:t>:layout_centerHorizontal=</w:t>
      </w:r>
      <w:r w:rsidRPr="00BA6C2B">
        <w:rPr>
          <w:b/>
          <w:bCs/>
          <w:color w:val="008000"/>
        </w:rPr>
        <w:t xml:space="preserve">"true" </w:t>
      </w:r>
      <w:r w:rsidRPr="00BA6C2B">
        <w:rPr>
          <w:color w:val="000000"/>
        </w:rPr>
        <w:t>/&gt;</w:t>
      </w:r>
      <w:r w:rsidRPr="00BA6C2B">
        <w:rPr>
          <w:color w:val="000000"/>
        </w:rPr>
        <w:br/>
      </w:r>
      <w:r w:rsidRPr="00BA6C2B">
        <w:rPr>
          <w:color w:val="000000"/>
        </w:rPr>
        <w:br/>
        <w:t>&lt;</w:t>
      </w:r>
      <w:r w:rsidRPr="00BA6C2B">
        <w:rPr>
          <w:b/>
          <w:bCs/>
          <w:color w:val="000080"/>
        </w:rPr>
        <w:t>Button</w:t>
      </w:r>
      <w:r w:rsidRPr="00BA6C2B">
        <w:rPr>
          <w:b/>
          <w:bCs/>
          <w:color w:val="000080"/>
        </w:rPr>
        <w:br/>
      </w:r>
      <w:r w:rsidRPr="00BA6C2B">
        <w:rPr>
          <w:b/>
          <w:bCs/>
          <w:color w:val="660E7A"/>
        </w:rPr>
        <w:t>android</w:t>
      </w:r>
      <w:r w:rsidRPr="00BA6C2B">
        <w:rPr>
          <w:b/>
          <w:bCs/>
          <w:color w:val="0000FF"/>
        </w:rPr>
        <w:t>:layout_width=</w:t>
      </w:r>
      <w:r w:rsidRPr="00BA6C2B">
        <w:rPr>
          <w:b/>
          <w:bCs/>
          <w:color w:val="008000"/>
        </w:rPr>
        <w:t>"wrap_content"</w:t>
      </w:r>
      <w:r w:rsidRPr="00BA6C2B">
        <w:rPr>
          <w:b/>
          <w:bCs/>
          <w:color w:val="008000"/>
        </w:rPr>
        <w:br/>
      </w:r>
      <w:r w:rsidRPr="00BA6C2B">
        <w:rPr>
          <w:b/>
          <w:bCs/>
          <w:color w:val="660E7A"/>
        </w:rPr>
        <w:t>android</w:t>
      </w:r>
      <w:r w:rsidRPr="00BA6C2B">
        <w:rPr>
          <w:b/>
          <w:bCs/>
          <w:color w:val="0000FF"/>
        </w:rPr>
        <w:t>:layout_height=</w:t>
      </w:r>
      <w:r w:rsidRPr="00BA6C2B">
        <w:rPr>
          <w:b/>
          <w:bCs/>
          <w:color w:val="008000"/>
        </w:rPr>
        <w:t>"wrap_content"</w:t>
      </w:r>
      <w:r w:rsidRPr="00BA6C2B">
        <w:rPr>
          <w:b/>
          <w:bCs/>
          <w:color w:val="008000"/>
        </w:rPr>
        <w:br/>
      </w:r>
      <w:r w:rsidRPr="00BA6C2B">
        <w:rPr>
          <w:b/>
          <w:bCs/>
          <w:color w:val="660E7A"/>
        </w:rPr>
        <w:t>android</w:t>
      </w:r>
      <w:r w:rsidRPr="00BA6C2B">
        <w:rPr>
          <w:b/>
          <w:bCs/>
          <w:color w:val="0000FF"/>
        </w:rPr>
        <w:t>:text=</w:t>
      </w:r>
      <w:r w:rsidRPr="00BA6C2B">
        <w:rPr>
          <w:b/>
          <w:bCs/>
          <w:color w:val="008000"/>
        </w:rPr>
        <w:t>"login"</w:t>
      </w:r>
      <w:r w:rsidRPr="00BA6C2B">
        <w:rPr>
          <w:b/>
          <w:bCs/>
          <w:color w:val="008000"/>
        </w:rPr>
        <w:br/>
      </w:r>
      <w:r w:rsidRPr="00BA6C2B">
        <w:rPr>
          <w:b/>
          <w:bCs/>
          <w:color w:val="660E7A"/>
        </w:rPr>
        <w:lastRenderedPageBreak/>
        <w:t>android</w:t>
      </w:r>
      <w:r w:rsidRPr="00BA6C2B">
        <w:rPr>
          <w:b/>
          <w:bCs/>
          <w:color w:val="0000FF"/>
        </w:rPr>
        <w:t>:id=</w:t>
      </w:r>
      <w:r w:rsidRPr="00BA6C2B">
        <w:rPr>
          <w:b/>
          <w:bCs/>
          <w:color w:val="008000"/>
        </w:rPr>
        <w:t>"@+id/button"</w:t>
      </w:r>
      <w:r w:rsidRPr="00BA6C2B">
        <w:rPr>
          <w:b/>
          <w:bCs/>
          <w:color w:val="008000"/>
        </w:rPr>
        <w:br/>
      </w:r>
      <w:r w:rsidRPr="00BA6C2B">
        <w:rPr>
          <w:b/>
          <w:bCs/>
          <w:color w:val="660E7A"/>
        </w:rPr>
        <w:t>android</w:t>
      </w:r>
      <w:r w:rsidRPr="00BA6C2B">
        <w:rPr>
          <w:b/>
          <w:bCs/>
          <w:color w:val="0000FF"/>
        </w:rPr>
        <w:t>:layout_below=</w:t>
      </w:r>
      <w:r w:rsidRPr="00BA6C2B">
        <w:rPr>
          <w:b/>
          <w:bCs/>
          <w:color w:val="008000"/>
        </w:rPr>
        <w:t>"@+id/pass"</w:t>
      </w:r>
      <w:r w:rsidRPr="00BA6C2B">
        <w:rPr>
          <w:b/>
          <w:bCs/>
          <w:color w:val="008000"/>
        </w:rPr>
        <w:br/>
      </w:r>
      <w:r w:rsidRPr="00BA6C2B">
        <w:rPr>
          <w:b/>
          <w:bCs/>
          <w:color w:val="660E7A"/>
        </w:rPr>
        <w:t>android</w:t>
      </w:r>
      <w:r w:rsidRPr="00BA6C2B">
        <w:rPr>
          <w:b/>
          <w:bCs/>
          <w:color w:val="0000FF"/>
        </w:rPr>
        <w:t>:layout_alignParentStart=</w:t>
      </w:r>
      <w:r w:rsidRPr="00BA6C2B">
        <w:rPr>
          <w:b/>
          <w:bCs/>
          <w:color w:val="008000"/>
        </w:rPr>
        <w:t>"true"</w:t>
      </w:r>
      <w:r w:rsidRPr="00BA6C2B">
        <w:rPr>
          <w:b/>
          <w:bCs/>
          <w:color w:val="008000"/>
        </w:rPr>
        <w:br/>
      </w:r>
      <w:r w:rsidRPr="00BA6C2B">
        <w:rPr>
          <w:b/>
          <w:bCs/>
          <w:color w:val="660E7A"/>
        </w:rPr>
        <w:t>android</w:t>
      </w:r>
      <w:r w:rsidRPr="00BA6C2B">
        <w:rPr>
          <w:b/>
          <w:bCs/>
          <w:color w:val="0000FF"/>
        </w:rPr>
        <w:t>:onClick=</w:t>
      </w:r>
      <w:r w:rsidRPr="00BA6C2B">
        <w:rPr>
          <w:b/>
          <w:bCs/>
          <w:color w:val="008000"/>
        </w:rPr>
        <w:t xml:space="preserve">"login_fun" </w:t>
      </w:r>
      <w:r w:rsidRPr="00BA6C2B">
        <w:rPr>
          <w:color w:val="000000"/>
        </w:rPr>
        <w:t>/&gt;</w:t>
      </w:r>
      <w:r w:rsidRPr="00BA6C2B">
        <w:rPr>
          <w:color w:val="000000"/>
        </w:rPr>
        <w:br/>
      </w:r>
      <w:r w:rsidRPr="00BA6C2B">
        <w:rPr>
          <w:color w:val="000000"/>
        </w:rPr>
        <w:br/>
        <w:t>&lt;</w:t>
      </w:r>
      <w:r w:rsidRPr="00BA6C2B">
        <w:rPr>
          <w:b/>
          <w:bCs/>
          <w:color w:val="000080"/>
        </w:rPr>
        <w:t>Button</w:t>
      </w:r>
      <w:r w:rsidRPr="00BA6C2B">
        <w:rPr>
          <w:b/>
          <w:bCs/>
          <w:color w:val="000080"/>
        </w:rPr>
        <w:br/>
      </w:r>
      <w:r w:rsidRPr="00BA6C2B">
        <w:rPr>
          <w:b/>
          <w:bCs/>
          <w:color w:val="660E7A"/>
        </w:rPr>
        <w:t>android</w:t>
      </w:r>
      <w:r w:rsidRPr="00BA6C2B">
        <w:rPr>
          <w:b/>
          <w:bCs/>
          <w:color w:val="0000FF"/>
        </w:rPr>
        <w:t>:layout_width=</w:t>
      </w:r>
      <w:r w:rsidRPr="00BA6C2B">
        <w:rPr>
          <w:b/>
          <w:bCs/>
          <w:color w:val="008000"/>
        </w:rPr>
        <w:t>"wrap_content"</w:t>
      </w:r>
      <w:r w:rsidRPr="00BA6C2B">
        <w:rPr>
          <w:b/>
          <w:bCs/>
          <w:color w:val="008000"/>
        </w:rPr>
        <w:br/>
      </w:r>
      <w:r w:rsidRPr="00BA6C2B">
        <w:rPr>
          <w:b/>
          <w:bCs/>
          <w:color w:val="660E7A"/>
        </w:rPr>
        <w:t>android</w:t>
      </w:r>
      <w:r w:rsidRPr="00BA6C2B">
        <w:rPr>
          <w:b/>
          <w:bCs/>
          <w:color w:val="0000FF"/>
        </w:rPr>
        <w:t>:layout_height=</w:t>
      </w:r>
      <w:r w:rsidRPr="00BA6C2B">
        <w:rPr>
          <w:b/>
          <w:bCs/>
          <w:color w:val="008000"/>
        </w:rPr>
        <w:t>"wrap_content"</w:t>
      </w:r>
      <w:r w:rsidRPr="00BA6C2B">
        <w:rPr>
          <w:b/>
          <w:bCs/>
          <w:color w:val="008000"/>
        </w:rPr>
        <w:br/>
      </w:r>
      <w:r w:rsidRPr="00BA6C2B">
        <w:rPr>
          <w:b/>
          <w:bCs/>
          <w:color w:val="660E7A"/>
        </w:rPr>
        <w:t>android</w:t>
      </w:r>
      <w:r w:rsidRPr="00BA6C2B">
        <w:rPr>
          <w:b/>
          <w:bCs/>
          <w:color w:val="0000FF"/>
        </w:rPr>
        <w:t>:text=</w:t>
      </w:r>
      <w:r w:rsidRPr="00BA6C2B">
        <w:rPr>
          <w:b/>
          <w:bCs/>
          <w:color w:val="008000"/>
        </w:rPr>
        <w:t>"Register"</w:t>
      </w:r>
      <w:r w:rsidRPr="00BA6C2B">
        <w:rPr>
          <w:b/>
          <w:bCs/>
          <w:color w:val="008000"/>
        </w:rPr>
        <w:br/>
      </w:r>
      <w:r w:rsidRPr="00BA6C2B">
        <w:rPr>
          <w:b/>
          <w:bCs/>
          <w:color w:val="660E7A"/>
        </w:rPr>
        <w:t>android</w:t>
      </w:r>
      <w:r w:rsidRPr="00BA6C2B">
        <w:rPr>
          <w:b/>
          <w:bCs/>
          <w:color w:val="0000FF"/>
        </w:rPr>
        <w:t>:id=</w:t>
      </w:r>
      <w:r w:rsidRPr="00BA6C2B">
        <w:rPr>
          <w:b/>
          <w:bCs/>
          <w:color w:val="008000"/>
        </w:rPr>
        <w:t>"@+id/button2"</w:t>
      </w:r>
      <w:r w:rsidRPr="00BA6C2B">
        <w:rPr>
          <w:b/>
          <w:bCs/>
          <w:color w:val="008000"/>
        </w:rPr>
        <w:br/>
      </w:r>
      <w:r w:rsidRPr="00BA6C2B">
        <w:rPr>
          <w:b/>
          <w:bCs/>
          <w:color w:val="660E7A"/>
        </w:rPr>
        <w:t>android</w:t>
      </w:r>
      <w:r w:rsidRPr="00BA6C2B">
        <w:rPr>
          <w:b/>
          <w:bCs/>
          <w:color w:val="0000FF"/>
        </w:rPr>
        <w:t>:layout_below=</w:t>
      </w:r>
      <w:r w:rsidRPr="00BA6C2B">
        <w:rPr>
          <w:b/>
          <w:bCs/>
          <w:color w:val="008000"/>
        </w:rPr>
        <w:t>"@+id/pass"</w:t>
      </w:r>
      <w:r w:rsidRPr="00BA6C2B">
        <w:rPr>
          <w:b/>
          <w:bCs/>
          <w:color w:val="008000"/>
        </w:rPr>
        <w:br/>
      </w:r>
      <w:r w:rsidRPr="00BA6C2B">
        <w:rPr>
          <w:b/>
          <w:bCs/>
          <w:color w:val="660E7A"/>
        </w:rPr>
        <w:t>android</w:t>
      </w:r>
      <w:r w:rsidRPr="00BA6C2B">
        <w:rPr>
          <w:b/>
          <w:bCs/>
          <w:color w:val="0000FF"/>
        </w:rPr>
        <w:t>:layout_centerHorizontal=</w:t>
      </w:r>
      <w:r w:rsidRPr="00BA6C2B">
        <w:rPr>
          <w:b/>
          <w:bCs/>
          <w:color w:val="008000"/>
        </w:rPr>
        <w:t>"true"</w:t>
      </w:r>
      <w:r w:rsidRPr="00BA6C2B">
        <w:rPr>
          <w:b/>
          <w:bCs/>
          <w:color w:val="008000"/>
        </w:rPr>
        <w:br/>
      </w:r>
      <w:r w:rsidRPr="00BA6C2B">
        <w:rPr>
          <w:b/>
          <w:bCs/>
          <w:color w:val="660E7A"/>
        </w:rPr>
        <w:t>android</w:t>
      </w:r>
      <w:r w:rsidRPr="00BA6C2B">
        <w:rPr>
          <w:b/>
          <w:bCs/>
          <w:color w:val="0000FF"/>
        </w:rPr>
        <w:t>:onClick=</w:t>
      </w:r>
      <w:r w:rsidRPr="00BA6C2B">
        <w:rPr>
          <w:b/>
          <w:bCs/>
          <w:color w:val="008000"/>
        </w:rPr>
        <w:t xml:space="preserve">"register" </w:t>
      </w:r>
      <w:r w:rsidRPr="00BA6C2B">
        <w:rPr>
          <w:color w:val="000000"/>
        </w:rPr>
        <w:t>/&gt;</w:t>
      </w:r>
      <w:r w:rsidRPr="00BA6C2B">
        <w:rPr>
          <w:color w:val="000000"/>
        </w:rPr>
        <w:br/>
        <w:t>&lt;/</w:t>
      </w:r>
      <w:r w:rsidRPr="00BA6C2B">
        <w:rPr>
          <w:b/>
          <w:bCs/>
          <w:color w:val="000080"/>
        </w:rPr>
        <w:t>RelativeLayout</w:t>
      </w:r>
      <w:r w:rsidRPr="00BA6C2B">
        <w:rPr>
          <w:color w:val="000000"/>
        </w:rPr>
        <w:t>&gt;</w:t>
      </w:r>
    </w:p>
    <w:p w:rsidR="008B2D4C" w:rsidRPr="00BA6C2B" w:rsidRDefault="008B2D4C" w:rsidP="008B2D4C">
      <w:pPr>
        <w:rPr>
          <w:rFonts w:ascii="Times New Roman" w:hAnsi="Times New Roman" w:cs="Times New Roman"/>
          <w:b/>
          <w:sz w:val="28"/>
          <w:szCs w:val="28"/>
          <w:u w:val="single"/>
        </w:rPr>
      </w:pPr>
    </w:p>
    <w:p w:rsidR="008B2D4C" w:rsidRDefault="008B2D4C" w:rsidP="008B2D4C">
      <w:pPr>
        <w:rPr>
          <w:rFonts w:ascii="Times New Roman" w:hAnsi="Times New Roman" w:cs="Times New Roman"/>
          <w:b/>
          <w:sz w:val="28"/>
          <w:szCs w:val="28"/>
          <w:u w:val="single"/>
        </w:rPr>
      </w:pPr>
      <w:r w:rsidRPr="00BA6C2B">
        <w:rPr>
          <w:rFonts w:ascii="Times New Roman" w:hAnsi="Times New Roman" w:cs="Times New Roman"/>
          <w:b/>
          <w:sz w:val="28"/>
          <w:szCs w:val="28"/>
          <w:u w:val="single"/>
        </w:rPr>
        <w:t>MyDatabase.java</w:t>
      </w:r>
    </w:p>
    <w:p w:rsidR="008B2D4C" w:rsidRPr="00BA6C2B" w:rsidRDefault="008B2D4C" w:rsidP="008B2D4C">
      <w:pPr>
        <w:pStyle w:val="HTMLPreformatted"/>
        <w:shd w:val="clear" w:color="auto" w:fill="FFFFFF"/>
        <w:rPr>
          <w:color w:val="000000"/>
          <w:sz w:val="22"/>
          <w:szCs w:val="22"/>
        </w:rPr>
      </w:pPr>
      <w:r w:rsidRPr="00BA6C2B">
        <w:rPr>
          <w:b/>
          <w:bCs/>
          <w:color w:val="000080"/>
          <w:sz w:val="22"/>
          <w:szCs w:val="22"/>
        </w:rPr>
        <w:t xml:space="preserve">package </w:t>
      </w:r>
      <w:r w:rsidRPr="00BA6C2B">
        <w:rPr>
          <w:color w:val="000000"/>
          <w:sz w:val="22"/>
          <w:szCs w:val="22"/>
        </w:rPr>
        <w:t>com.example.msc.myapplication;</w:t>
      </w:r>
      <w:r w:rsidRPr="00BA6C2B">
        <w:rPr>
          <w:color w:val="000000"/>
          <w:sz w:val="22"/>
          <w:szCs w:val="22"/>
        </w:rPr>
        <w:br/>
      </w:r>
      <w:r w:rsidRPr="00BA6C2B">
        <w:rPr>
          <w:color w:val="000000"/>
          <w:sz w:val="22"/>
          <w:szCs w:val="22"/>
        </w:rPr>
        <w:br/>
      </w:r>
      <w:r w:rsidRPr="00BA6C2B">
        <w:rPr>
          <w:b/>
          <w:bCs/>
          <w:color w:val="000080"/>
          <w:sz w:val="22"/>
          <w:szCs w:val="22"/>
        </w:rPr>
        <w:t xml:space="preserve">import </w:t>
      </w:r>
      <w:r w:rsidRPr="00BA6C2B">
        <w:rPr>
          <w:color w:val="000000"/>
          <w:sz w:val="22"/>
          <w:szCs w:val="22"/>
        </w:rPr>
        <w:t>android.content.Context;</w:t>
      </w:r>
      <w:r w:rsidRPr="00BA6C2B">
        <w:rPr>
          <w:color w:val="000000"/>
          <w:sz w:val="22"/>
          <w:szCs w:val="22"/>
        </w:rPr>
        <w:br/>
      </w:r>
      <w:r w:rsidRPr="00BA6C2B">
        <w:rPr>
          <w:b/>
          <w:bCs/>
          <w:color w:val="000080"/>
          <w:sz w:val="22"/>
          <w:szCs w:val="22"/>
        </w:rPr>
        <w:t xml:space="preserve">import </w:t>
      </w:r>
      <w:r w:rsidRPr="00BA6C2B">
        <w:rPr>
          <w:color w:val="000000"/>
          <w:sz w:val="22"/>
          <w:szCs w:val="22"/>
        </w:rPr>
        <w:t>android.database.sqlite.SQLiteDatabase;</w:t>
      </w:r>
      <w:r w:rsidRPr="00BA6C2B">
        <w:rPr>
          <w:color w:val="000000"/>
          <w:sz w:val="22"/>
          <w:szCs w:val="22"/>
        </w:rPr>
        <w:br/>
      </w:r>
      <w:r w:rsidRPr="00BA6C2B">
        <w:rPr>
          <w:b/>
          <w:bCs/>
          <w:color w:val="000080"/>
          <w:sz w:val="22"/>
          <w:szCs w:val="22"/>
        </w:rPr>
        <w:t xml:space="preserve">import </w:t>
      </w:r>
      <w:r w:rsidRPr="00BA6C2B">
        <w:rPr>
          <w:color w:val="000000"/>
          <w:sz w:val="22"/>
          <w:szCs w:val="22"/>
        </w:rPr>
        <w:t>android.database.sqlite.SQLiteOpenHelper;</w:t>
      </w:r>
      <w:r w:rsidRPr="00BA6C2B">
        <w:rPr>
          <w:color w:val="000000"/>
          <w:sz w:val="22"/>
          <w:szCs w:val="22"/>
        </w:rPr>
        <w:br/>
      </w:r>
      <w:r w:rsidRPr="00BA6C2B">
        <w:rPr>
          <w:color w:val="000000"/>
          <w:sz w:val="22"/>
          <w:szCs w:val="22"/>
        </w:rPr>
        <w:br/>
      </w:r>
      <w:r w:rsidRPr="00BA6C2B">
        <w:rPr>
          <w:b/>
          <w:bCs/>
          <w:color w:val="000080"/>
          <w:sz w:val="22"/>
          <w:szCs w:val="22"/>
        </w:rPr>
        <w:t xml:space="preserve">public class </w:t>
      </w:r>
      <w:r w:rsidRPr="00BA6C2B">
        <w:rPr>
          <w:color w:val="000000"/>
          <w:sz w:val="22"/>
          <w:szCs w:val="22"/>
        </w:rPr>
        <w:t>MyDatabase</w:t>
      </w:r>
      <w:r w:rsidRPr="00BA6C2B">
        <w:rPr>
          <w:b/>
          <w:bCs/>
          <w:color w:val="000080"/>
          <w:sz w:val="22"/>
          <w:szCs w:val="22"/>
        </w:rPr>
        <w:t xml:space="preserve">extends </w:t>
      </w:r>
      <w:r w:rsidRPr="00BA6C2B">
        <w:rPr>
          <w:color w:val="000000"/>
          <w:sz w:val="22"/>
          <w:szCs w:val="22"/>
        </w:rPr>
        <w:t>SQLiteOpenHelper {</w:t>
      </w:r>
      <w:r w:rsidRPr="00BA6C2B">
        <w:rPr>
          <w:color w:val="000000"/>
          <w:sz w:val="22"/>
          <w:szCs w:val="22"/>
        </w:rPr>
        <w:br/>
      </w:r>
      <w:r w:rsidRPr="00BA6C2B">
        <w:rPr>
          <w:color w:val="000000"/>
          <w:sz w:val="22"/>
          <w:szCs w:val="22"/>
        </w:rPr>
        <w:br/>
      </w:r>
      <w:r w:rsidRPr="00BA6C2B">
        <w:rPr>
          <w:b/>
          <w:bCs/>
          <w:color w:val="000080"/>
          <w:sz w:val="22"/>
          <w:szCs w:val="22"/>
        </w:rPr>
        <w:t xml:space="preserve">public </w:t>
      </w:r>
      <w:r w:rsidRPr="00BA6C2B">
        <w:rPr>
          <w:color w:val="000000"/>
          <w:sz w:val="22"/>
          <w:szCs w:val="22"/>
        </w:rPr>
        <w:t>MyDatabase(Context context)</w:t>
      </w:r>
      <w:r w:rsidRPr="00BA6C2B">
        <w:rPr>
          <w:color w:val="000000"/>
          <w:sz w:val="22"/>
          <w:szCs w:val="22"/>
        </w:rPr>
        <w:br/>
        <w:t xml:space="preserve">    {</w:t>
      </w:r>
      <w:r w:rsidRPr="00BA6C2B">
        <w:rPr>
          <w:color w:val="000000"/>
          <w:sz w:val="22"/>
          <w:szCs w:val="22"/>
        </w:rPr>
        <w:br/>
      </w:r>
      <w:r w:rsidRPr="00BA6C2B">
        <w:rPr>
          <w:b/>
          <w:bCs/>
          <w:color w:val="000080"/>
          <w:sz w:val="22"/>
          <w:szCs w:val="22"/>
        </w:rPr>
        <w:t>super</w:t>
      </w:r>
      <w:r w:rsidRPr="00BA6C2B">
        <w:rPr>
          <w:color w:val="000000"/>
          <w:sz w:val="22"/>
          <w:szCs w:val="22"/>
        </w:rPr>
        <w:t>(context,</w:t>
      </w:r>
      <w:r w:rsidRPr="00BA6C2B">
        <w:rPr>
          <w:b/>
          <w:bCs/>
          <w:color w:val="008000"/>
          <w:sz w:val="22"/>
          <w:szCs w:val="22"/>
        </w:rPr>
        <w:t>"logindb"</w:t>
      </w:r>
      <w:r w:rsidRPr="00BA6C2B">
        <w:rPr>
          <w:color w:val="000000"/>
          <w:sz w:val="22"/>
          <w:szCs w:val="22"/>
        </w:rPr>
        <w:t>,</w:t>
      </w:r>
      <w:r w:rsidRPr="00BA6C2B">
        <w:rPr>
          <w:b/>
          <w:bCs/>
          <w:color w:val="000080"/>
          <w:sz w:val="22"/>
          <w:szCs w:val="22"/>
        </w:rPr>
        <w:t>null</w:t>
      </w:r>
      <w:r w:rsidRPr="00BA6C2B">
        <w:rPr>
          <w:color w:val="000000"/>
          <w:sz w:val="22"/>
          <w:szCs w:val="22"/>
        </w:rPr>
        <w:t>,</w:t>
      </w:r>
      <w:r w:rsidRPr="00BA6C2B">
        <w:rPr>
          <w:color w:val="0000FF"/>
          <w:sz w:val="22"/>
          <w:szCs w:val="22"/>
        </w:rPr>
        <w:t>1</w:t>
      </w:r>
      <w:r w:rsidRPr="00BA6C2B">
        <w:rPr>
          <w:color w:val="000000"/>
          <w:sz w:val="22"/>
          <w:szCs w:val="22"/>
        </w:rPr>
        <w:t>);</w:t>
      </w:r>
      <w:r w:rsidRPr="00BA6C2B">
        <w:rPr>
          <w:color w:val="000000"/>
          <w:sz w:val="22"/>
          <w:szCs w:val="22"/>
        </w:rPr>
        <w:br/>
        <w:t xml:space="preserve">    }</w:t>
      </w:r>
      <w:r w:rsidRPr="00BA6C2B">
        <w:rPr>
          <w:color w:val="000000"/>
          <w:sz w:val="22"/>
          <w:szCs w:val="22"/>
        </w:rPr>
        <w:br/>
      </w:r>
      <w:r w:rsidRPr="00BA6C2B">
        <w:rPr>
          <w:color w:val="808000"/>
          <w:sz w:val="22"/>
          <w:szCs w:val="22"/>
        </w:rPr>
        <w:t>@Override</w:t>
      </w:r>
      <w:r w:rsidRPr="00BA6C2B">
        <w:rPr>
          <w:color w:val="808000"/>
          <w:sz w:val="22"/>
          <w:szCs w:val="22"/>
        </w:rPr>
        <w:br/>
      </w:r>
      <w:r w:rsidRPr="00BA6C2B">
        <w:rPr>
          <w:b/>
          <w:bCs/>
          <w:color w:val="000080"/>
          <w:sz w:val="22"/>
          <w:szCs w:val="22"/>
        </w:rPr>
        <w:t xml:space="preserve">public void </w:t>
      </w:r>
      <w:r w:rsidRPr="00BA6C2B">
        <w:rPr>
          <w:color w:val="000000"/>
          <w:sz w:val="22"/>
          <w:szCs w:val="22"/>
        </w:rPr>
        <w:t>onCreate(SQLiteDatabasedb)</w:t>
      </w:r>
      <w:r w:rsidRPr="00BA6C2B">
        <w:rPr>
          <w:color w:val="000000"/>
          <w:sz w:val="22"/>
          <w:szCs w:val="22"/>
        </w:rPr>
        <w:br/>
        <w:t xml:space="preserve">    {</w:t>
      </w:r>
      <w:r w:rsidRPr="00BA6C2B">
        <w:rPr>
          <w:color w:val="000000"/>
          <w:sz w:val="22"/>
          <w:szCs w:val="22"/>
        </w:rPr>
        <w:br/>
        <w:t xml:space="preserve">     String str=</w:t>
      </w:r>
      <w:r w:rsidRPr="00BA6C2B">
        <w:rPr>
          <w:b/>
          <w:bCs/>
          <w:color w:val="008000"/>
          <w:sz w:val="22"/>
          <w:szCs w:val="22"/>
        </w:rPr>
        <w:t xml:space="preserve">"create table login(username text,password text)" </w:t>
      </w:r>
      <w:r w:rsidRPr="00BA6C2B">
        <w:rPr>
          <w:color w:val="000000"/>
          <w:sz w:val="22"/>
          <w:szCs w:val="22"/>
        </w:rPr>
        <w:t>;</w:t>
      </w:r>
      <w:r w:rsidRPr="00BA6C2B">
        <w:rPr>
          <w:color w:val="000000"/>
          <w:sz w:val="22"/>
          <w:szCs w:val="22"/>
        </w:rPr>
        <w:br/>
        <w:t>db.execSQL(str);</w:t>
      </w:r>
      <w:r w:rsidRPr="00BA6C2B">
        <w:rPr>
          <w:color w:val="000000"/>
          <w:sz w:val="22"/>
          <w:szCs w:val="22"/>
        </w:rPr>
        <w:br/>
      </w:r>
      <w:r w:rsidRPr="00BA6C2B">
        <w:rPr>
          <w:color w:val="000000"/>
          <w:sz w:val="22"/>
          <w:szCs w:val="22"/>
        </w:rPr>
        <w:br/>
        <w:t xml:space="preserve">    }</w:t>
      </w:r>
      <w:r w:rsidRPr="00BA6C2B">
        <w:rPr>
          <w:color w:val="000000"/>
          <w:sz w:val="22"/>
          <w:szCs w:val="22"/>
        </w:rPr>
        <w:br/>
      </w:r>
      <w:r w:rsidRPr="00BA6C2B">
        <w:rPr>
          <w:color w:val="808000"/>
          <w:sz w:val="22"/>
          <w:szCs w:val="22"/>
        </w:rPr>
        <w:t>@Override</w:t>
      </w:r>
      <w:r w:rsidRPr="00BA6C2B">
        <w:rPr>
          <w:color w:val="808000"/>
          <w:sz w:val="22"/>
          <w:szCs w:val="22"/>
        </w:rPr>
        <w:br/>
      </w:r>
      <w:r w:rsidRPr="00BA6C2B">
        <w:rPr>
          <w:b/>
          <w:bCs/>
          <w:color w:val="000080"/>
          <w:sz w:val="22"/>
          <w:szCs w:val="22"/>
        </w:rPr>
        <w:t xml:space="preserve">public void </w:t>
      </w:r>
      <w:r w:rsidRPr="00BA6C2B">
        <w:rPr>
          <w:color w:val="000000"/>
          <w:sz w:val="22"/>
          <w:szCs w:val="22"/>
        </w:rPr>
        <w:t>onUpgrade(SQLiteDatabasedb,</w:t>
      </w:r>
      <w:r w:rsidRPr="00BA6C2B">
        <w:rPr>
          <w:b/>
          <w:bCs/>
          <w:color w:val="000080"/>
          <w:sz w:val="22"/>
          <w:szCs w:val="22"/>
        </w:rPr>
        <w:t>int</w:t>
      </w:r>
      <w:r w:rsidRPr="00BA6C2B">
        <w:rPr>
          <w:color w:val="000000"/>
          <w:sz w:val="22"/>
          <w:szCs w:val="22"/>
        </w:rPr>
        <w:t>oldVersion,</w:t>
      </w:r>
      <w:r w:rsidRPr="00BA6C2B">
        <w:rPr>
          <w:b/>
          <w:bCs/>
          <w:color w:val="000080"/>
          <w:sz w:val="22"/>
          <w:szCs w:val="22"/>
        </w:rPr>
        <w:t>int</w:t>
      </w:r>
      <w:r w:rsidRPr="00BA6C2B">
        <w:rPr>
          <w:color w:val="000000"/>
          <w:sz w:val="22"/>
          <w:szCs w:val="22"/>
        </w:rPr>
        <w:t>newVersion)</w:t>
      </w:r>
      <w:r w:rsidRPr="00BA6C2B">
        <w:rPr>
          <w:color w:val="000000"/>
          <w:sz w:val="22"/>
          <w:szCs w:val="22"/>
        </w:rPr>
        <w:br/>
        <w:t xml:space="preserve">    {</w:t>
      </w:r>
      <w:r w:rsidRPr="00BA6C2B">
        <w:rPr>
          <w:color w:val="000000"/>
          <w:sz w:val="22"/>
          <w:szCs w:val="22"/>
        </w:rPr>
        <w:br/>
        <w:t xml:space="preserve">        String str=</w:t>
      </w:r>
      <w:r w:rsidRPr="00BA6C2B">
        <w:rPr>
          <w:b/>
          <w:bCs/>
          <w:color w:val="008000"/>
          <w:sz w:val="22"/>
          <w:szCs w:val="22"/>
        </w:rPr>
        <w:t>"drop table  if exists login"</w:t>
      </w:r>
      <w:r w:rsidRPr="00BA6C2B">
        <w:rPr>
          <w:color w:val="000000"/>
          <w:sz w:val="22"/>
          <w:szCs w:val="22"/>
        </w:rPr>
        <w:t>;</w:t>
      </w:r>
      <w:r w:rsidRPr="00BA6C2B">
        <w:rPr>
          <w:color w:val="000000"/>
          <w:sz w:val="22"/>
          <w:szCs w:val="22"/>
        </w:rPr>
        <w:br/>
        <w:t>db.execSQL(str);</w:t>
      </w:r>
      <w:r w:rsidRPr="00BA6C2B">
        <w:rPr>
          <w:color w:val="000000"/>
          <w:sz w:val="22"/>
          <w:szCs w:val="22"/>
        </w:rPr>
        <w:br/>
        <w:t>onCreate(db);</w:t>
      </w:r>
      <w:r w:rsidRPr="00BA6C2B">
        <w:rPr>
          <w:color w:val="000000"/>
          <w:sz w:val="22"/>
          <w:szCs w:val="22"/>
        </w:rPr>
        <w:br/>
        <w:t xml:space="preserve">    }</w:t>
      </w:r>
      <w:r w:rsidRPr="00BA6C2B">
        <w:rPr>
          <w:color w:val="000000"/>
          <w:sz w:val="22"/>
          <w:szCs w:val="22"/>
        </w:rPr>
        <w:br/>
        <w:t>}</w:t>
      </w:r>
    </w:p>
    <w:p w:rsidR="00983A52" w:rsidRPr="00403003" w:rsidRDefault="00983A52">
      <w:pPr>
        <w:rPr>
          <w:rFonts w:ascii="Times New Roman" w:hAnsi="Times New Roman" w:cs="Times New Roman"/>
          <w:color w:val="000000" w:themeColor="text1"/>
          <w:sz w:val="24"/>
          <w:szCs w:val="24"/>
        </w:rPr>
      </w:pPr>
    </w:p>
    <w:p w:rsidR="00983A52" w:rsidRPr="00403003" w:rsidRDefault="00983A52">
      <w:pPr>
        <w:rPr>
          <w:rFonts w:ascii="Times New Roman" w:hAnsi="Times New Roman" w:cs="Times New Roman"/>
          <w:color w:val="000000" w:themeColor="text1"/>
          <w:sz w:val="24"/>
          <w:szCs w:val="24"/>
        </w:rPr>
      </w:pPr>
    </w:p>
    <w:p w:rsidR="00983A52" w:rsidRPr="00403003" w:rsidRDefault="00983A52">
      <w:pPr>
        <w:rPr>
          <w:rFonts w:ascii="Times New Roman" w:hAnsi="Times New Roman" w:cs="Times New Roman"/>
          <w:color w:val="000000" w:themeColor="text1"/>
          <w:sz w:val="24"/>
          <w:szCs w:val="24"/>
        </w:rPr>
      </w:pPr>
    </w:p>
    <w:p w:rsidR="00983A52" w:rsidRPr="00403003" w:rsidRDefault="00983A52">
      <w:pPr>
        <w:rPr>
          <w:rFonts w:ascii="Times New Roman" w:hAnsi="Times New Roman" w:cs="Times New Roman"/>
          <w:color w:val="000000" w:themeColor="text1"/>
          <w:sz w:val="24"/>
          <w:szCs w:val="24"/>
        </w:rPr>
      </w:pPr>
    </w:p>
    <w:p w:rsidR="008B2D4C" w:rsidRPr="00300077" w:rsidRDefault="008B2D4C" w:rsidP="008B2D4C">
      <w:pPr>
        <w:rPr>
          <w:rFonts w:ascii="Times New Roman" w:hAnsi="Times New Roman" w:cs="Times New Roman"/>
          <w:b/>
          <w:sz w:val="28"/>
          <w:szCs w:val="28"/>
        </w:rPr>
      </w:pPr>
      <w:r w:rsidRPr="00300077">
        <w:rPr>
          <w:rFonts w:ascii="Times New Roman" w:hAnsi="Times New Roman" w:cs="Times New Roman"/>
          <w:b/>
          <w:sz w:val="28"/>
          <w:szCs w:val="28"/>
        </w:rPr>
        <w:lastRenderedPageBreak/>
        <w:t>MainActivity. Java</w:t>
      </w:r>
    </w:p>
    <w:p w:rsidR="008B2D4C" w:rsidRPr="00BA6C2B" w:rsidRDefault="008B2D4C" w:rsidP="008B2D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BA6C2B">
        <w:rPr>
          <w:rFonts w:ascii="Times New Roman" w:eastAsia="Times New Roman" w:hAnsi="Times New Roman" w:cs="Times New Roman"/>
          <w:b/>
          <w:bCs/>
          <w:color w:val="000080"/>
        </w:rPr>
        <w:t xml:space="preserve">package </w:t>
      </w:r>
      <w:r w:rsidRPr="00BA6C2B">
        <w:rPr>
          <w:rFonts w:ascii="Times New Roman" w:eastAsia="Times New Roman" w:hAnsi="Times New Roman" w:cs="Times New Roman"/>
          <w:color w:val="000000"/>
        </w:rPr>
        <w:t>com.example.msc.myapplication;</w:t>
      </w:r>
      <w:r w:rsidRPr="00BA6C2B">
        <w:rPr>
          <w:rFonts w:ascii="Times New Roman" w:eastAsia="Times New Roman" w:hAnsi="Times New Roman" w:cs="Times New Roman"/>
          <w:color w:val="000000"/>
        </w:rPr>
        <w:br/>
      </w:r>
      <w:r w:rsidRPr="00BA6C2B">
        <w:rPr>
          <w:rFonts w:ascii="Times New Roman" w:eastAsia="Times New Roman" w:hAnsi="Times New Roman" w:cs="Times New Roman"/>
          <w:color w:val="000000"/>
        </w:rPr>
        <w:br/>
      </w:r>
      <w:r w:rsidRPr="00BA6C2B">
        <w:rPr>
          <w:rFonts w:ascii="Times New Roman" w:eastAsia="Times New Roman" w:hAnsi="Times New Roman" w:cs="Times New Roman"/>
          <w:b/>
          <w:bCs/>
          <w:color w:val="000080"/>
        </w:rPr>
        <w:t xml:space="preserve">import </w:t>
      </w:r>
      <w:r w:rsidRPr="00BA6C2B">
        <w:rPr>
          <w:rFonts w:ascii="Times New Roman" w:eastAsia="Times New Roman" w:hAnsi="Times New Roman" w:cs="Times New Roman"/>
          <w:color w:val="000000"/>
        </w:rPr>
        <w:t>android.app.Activity;</w:t>
      </w:r>
      <w:r w:rsidRPr="00BA6C2B">
        <w:rPr>
          <w:rFonts w:ascii="Times New Roman" w:eastAsia="Times New Roman" w:hAnsi="Times New Roman" w:cs="Times New Roman"/>
          <w:color w:val="000000"/>
        </w:rPr>
        <w:br/>
      </w:r>
      <w:r w:rsidRPr="00BA6C2B">
        <w:rPr>
          <w:rFonts w:ascii="Times New Roman" w:eastAsia="Times New Roman" w:hAnsi="Times New Roman" w:cs="Times New Roman"/>
          <w:b/>
          <w:bCs/>
          <w:color w:val="000080"/>
        </w:rPr>
        <w:t xml:space="preserve">import </w:t>
      </w:r>
      <w:r w:rsidRPr="00BA6C2B">
        <w:rPr>
          <w:rFonts w:ascii="Times New Roman" w:eastAsia="Times New Roman" w:hAnsi="Times New Roman" w:cs="Times New Roman"/>
          <w:color w:val="000000"/>
        </w:rPr>
        <w:t>android.database.Cursor;</w:t>
      </w:r>
      <w:r w:rsidRPr="00BA6C2B">
        <w:rPr>
          <w:rFonts w:ascii="Times New Roman" w:eastAsia="Times New Roman" w:hAnsi="Times New Roman" w:cs="Times New Roman"/>
          <w:color w:val="000000"/>
        </w:rPr>
        <w:br/>
      </w:r>
      <w:r w:rsidRPr="00BA6C2B">
        <w:rPr>
          <w:rFonts w:ascii="Times New Roman" w:eastAsia="Times New Roman" w:hAnsi="Times New Roman" w:cs="Times New Roman"/>
          <w:b/>
          <w:bCs/>
          <w:color w:val="000080"/>
        </w:rPr>
        <w:t xml:space="preserve">import </w:t>
      </w:r>
      <w:r w:rsidRPr="00BA6C2B">
        <w:rPr>
          <w:rFonts w:ascii="Times New Roman" w:eastAsia="Times New Roman" w:hAnsi="Times New Roman" w:cs="Times New Roman"/>
          <w:color w:val="000000"/>
        </w:rPr>
        <w:t>android.database.sqlite.SQLiteDatabase;</w:t>
      </w:r>
      <w:r w:rsidRPr="00BA6C2B">
        <w:rPr>
          <w:rFonts w:ascii="Times New Roman" w:eastAsia="Times New Roman" w:hAnsi="Times New Roman" w:cs="Times New Roman"/>
          <w:color w:val="000000"/>
        </w:rPr>
        <w:br/>
      </w:r>
      <w:r w:rsidRPr="00BA6C2B">
        <w:rPr>
          <w:rFonts w:ascii="Times New Roman" w:eastAsia="Times New Roman" w:hAnsi="Times New Roman" w:cs="Times New Roman"/>
          <w:b/>
          <w:bCs/>
          <w:color w:val="000080"/>
        </w:rPr>
        <w:t xml:space="preserve">import </w:t>
      </w:r>
      <w:r w:rsidRPr="00BA6C2B">
        <w:rPr>
          <w:rFonts w:ascii="Times New Roman" w:eastAsia="Times New Roman" w:hAnsi="Times New Roman" w:cs="Times New Roman"/>
          <w:color w:val="000000"/>
        </w:rPr>
        <w:t>android.database.sqlite.SQLiteException;</w:t>
      </w:r>
      <w:r w:rsidRPr="00BA6C2B">
        <w:rPr>
          <w:rFonts w:ascii="Times New Roman" w:eastAsia="Times New Roman" w:hAnsi="Times New Roman" w:cs="Times New Roman"/>
          <w:color w:val="000000"/>
        </w:rPr>
        <w:br/>
      </w:r>
      <w:r w:rsidRPr="00BA6C2B">
        <w:rPr>
          <w:rFonts w:ascii="Times New Roman" w:eastAsia="Times New Roman" w:hAnsi="Times New Roman" w:cs="Times New Roman"/>
          <w:b/>
          <w:bCs/>
          <w:color w:val="000080"/>
        </w:rPr>
        <w:t xml:space="preserve">import </w:t>
      </w:r>
      <w:r w:rsidRPr="00BA6C2B">
        <w:rPr>
          <w:rFonts w:ascii="Times New Roman" w:eastAsia="Times New Roman" w:hAnsi="Times New Roman" w:cs="Times New Roman"/>
          <w:color w:val="000000"/>
        </w:rPr>
        <w:t>android.os.Bundle;</w:t>
      </w:r>
      <w:r w:rsidRPr="00BA6C2B">
        <w:rPr>
          <w:rFonts w:ascii="Times New Roman" w:eastAsia="Times New Roman" w:hAnsi="Times New Roman" w:cs="Times New Roman"/>
          <w:color w:val="000000"/>
        </w:rPr>
        <w:br/>
      </w:r>
      <w:r w:rsidRPr="00BA6C2B">
        <w:rPr>
          <w:rFonts w:ascii="Times New Roman" w:eastAsia="Times New Roman" w:hAnsi="Times New Roman" w:cs="Times New Roman"/>
          <w:b/>
          <w:bCs/>
          <w:color w:val="000080"/>
        </w:rPr>
        <w:t xml:space="preserve">import </w:t>
      </w:r>
      <w:r w:rsidRPr="00BA6C2B">
        <w:rPr>
          <w:rFonts w:ascii="Times New Roman" w:eastAsia="Times New Roman" w:hAnsi="Times New Roman" w:cs="Times New Roman"/>
          <w:color w:val="000000"/>
        </w:rPr>
        <w:t>android.view.Menu;</w:t>
      </w:r>
      <w:r w:rsidRPr="00BA6C2B">
        <w:rPr>
          <w:rFonts w:ascii="Times New Roman" w:eastAsia="Times New Roman" w:hAnsi="Times New Roman" w:cs="Times New Roman"/>
          <w:color w:val="000000"/>
        </w:rPr>
        <w:br/>
      </w:r>
      <w:r w:rsidRPr="00BA6C2B">
        <w:rPr>
          <w:rFonts w:ascii="Times New Roman" w:eastAsia="Times New Roman" w:hAnsi="Times New Roman" w:cs="Times New Roman"/>
          <w:b/>
          <w:bCs/>
          <w:color w:val="000080"/>
        </w:rPr>
        <w:t xml:space="preserve">import </w:t>
      </w:r>
      <w:r w:rsidRPr="00BA6C2B">
        <w:rPr>
          <w:rFonts w:ascii="Times New Roman" w:eastAsia="Times New Roman" w:hAnsi="Times New Roman" w:cs="Times New Roman"/>
          <w:color w:val="000000"/>
        </w:rPr>
        <w:t>android.view.MenuItem;</w:t>
      </w:r>
      <w:r w:rsidRPr="00BA6C2B">
        <w:rPr>
          <w:rFonts w:ascii="Times New Roman" w:eastAsia="Times New Roman" w:hAnsi="Times New Roman" w:cs="Times New Roman"/>
          <w:color w:val="000000"/>
        </w:rPr>
        <w:br/>
      </w:r>
      <w:r w:rsidRPr="00BA6C2B">
        <w:rPr>
          <w:rFonts w:ascii="Times New Roman" w:eastAsia="Times New Roman" w:hAnsi="Times New Roman" w:cs="Times New Roman"/>
          <w:b/>
          <w:bCs/>
          <w:color w:val="000080"/>
        </w:rPr>
        <w:t xml:space="preserve">import </w:t>
      </w:r>
      <w:r w:rsidRPr="00BA6C2B">
        <w:rPr>
          <w:rFonts w:ascii="Times New Roman" w:eastAsia="Times New Roman" w:hAnsi="Times New Roman" w:cs="Times New Roman"/>
          <w:color w:val="000000"/>
        </w:rPr>
        <w:t>android.view.View;</w:t>
      </w:r>
      <w:r w:rsidRPr="00BA6C2B">
        <w:rPr>
          <w:rFonts w:ascii="Times New Roman" w:eastAsia="Times New Roman" w:hAnsi="Times New Roman" w:cs="Times New Roman"/>
          <w:color w:val="000000"/>
        </w:rPr>
        <w:br/>
      </w:r>
      <w:r w:rsidRPr="00BA6C2B">
        <w:rPr>
          <w:rFonts w:ascii="Times New Roman" w:eastAsia="Times New Roman" w:hAnsi="Times New Roman" w:cs="Times New Roman"/>
          <w:b/>
          <w:bCs/>
          <w:color w:val="000080"/>
        </w:rPr>
        <w:t xml:space="preserve">import </w:t>
      </w:r>
      <w:r w:rsidRPr="00BA6C2B">
        <w:rPr>
          <w:rFonts w:ascii="Times New Roman" w:eastAsia="Times New Roman" w:hAnsi="Times New Roman" w:cs="Times New Roman"/>
          <w:color w:val="000000"/>
        </w:rPr>
        <w:t>android.widget.EditText;</w:t>
      </w:r>
      <w:r w:rsidRPr="00BA6C2B">
        <w:rPr>
          <w:rFonts w:ascii="Times New Roman" w:eastAsia="Times New Roman" w:hAnsi="Times New Roman" w:cs="Times New Roman"/>
          <w:color w:val="000000"/>
        </w:rPr>
        <w:br/>
      </w:r>
      <w:r w:rsidRPr="00BA6C2B">
        <w:rPr>
          <w:rFonts w:ascii="Times New Roman" w:eastAsia="Times New Roman" w:hAnsi="Times New Roman" w:cs="Times New Roman"/>
          <w:b/>
          <w:bCs/>
          <w:color w:val="000080"/>
        </w:rPr>
        <w:t xml:space="preserve">import </w:t>
      </w:r>
      <w:r w:rsidRPr="00BA6C2B">
        <w:rPr>
          <w:rFonts w:ascii="Times New Roman" w:eastAsia="Times New Roman" w:hAnsi="Times New Roman" w:cs="Times New Roman"/>
          <w:color w:val="000000"/>
        </w:rPr>
        <w:t>android.widget.Toast;</w:t>
      </w:r>
      <w:r w:rsidRPr="00BA6C2B">
        <w:rPr>
          <w:rFonts w:ascii="Times New Roman" w:eastAsia="Times New Roman" w:hAnsi="Times New Roman" w:cs="Times New Roman"/>
          <w:color w:val="000000"/>
        </w:rPr>
        <w:br/>
      </w:r>
      <w:r w:rsidRPr="00BA6C2B">
        <w:rPr>
          <w:rFonts w:ascii="Times New Roman" w:eastAsia="Times New Roman" w:hAnsi="Times New Roman" w:cs="Times New Roman"/>
          <w:color w:val="000000"/>
        </w:rPr>
        <w:br/>
      </w:r>
      <w:r w:rsidRPr="00BA6C2B">
        <w:rPr>
          <w:rFonts w:ascii="Times New Roman" w:eastAsia="Times New Roman" w:hAnsi="Times New Roman" w:cs="Times New Roman"/>
          <w:color w:val="000000"/>
        </w:rPr>
        <w:br/>
      </w:r>
      <w:r w:rsidRPr="00BA6C2B">
        <w:rPr>
          <w:rFonts w:ascii="Times New Roman" w:eastAsia="Times New Roman" w:hAnsi="Times New Roman" w:cs="Times New Roman"/>
          <w:b/>
          <w:bCs/>
          <w:color w:val="000080"/>
        </w:rPr>
        <w:t xml:space="preserve">public class </w:t>
      </w:r>
      <w:r w:rsidRPr="00BA6C2B">
        <w:rPr>
          <w:rFonts w:ascii="Times New Roman" w:eastAsia="Times New Roman" w:hAnsi="Times New Roman" w:cs="Times New Roman"/>
          <w:color w:val="000000"/>
        </w:rPr>
        <w:t>MainActivity</w:t>
      </w:r>
      <w:r w:rsidRPr="00BA6C2B">
        <w:rPr>
          <w:rFonts w:ascii="Times New Roman" w:eastAsia="Times New Roman" w:hAnsi="Times New Roman" w:cs="Times New Roman"/>
          <w:b/>
          <w:bCs/>
          <w:color w:val="000080"/>
        </w:rPr>
        <w:t xml:space="preserve">extends </w:t>
      </w:r>
      <w:r w:rsidRPr="00BA6C2B">
        <w:rPr>
          <w:rFonts w:ascii="Times New Roman" w:eastAsia="Times New Roman" w:hAnsi="Times New Roman" w:cs="Times New Roman"/>
          <w:color w:val="000000"/>
        </w:rPr>
        <w:t>Activity {</w:t>
      </w:r>
      <w:r w:rsidRPr="00BA6C2B">
        <w:rPr>
          <w:rFonts w:ascii="Times New Roman" w:eastAsia="Times New Roman" w:hAnsi="Times New Roman" w:cs="Times New Roman"/>
          <w:color w:val="000000"/>
        </w:rPr>
        <w:br/>
        <w:t>MyDatabase</w:t>
      </w:r>
      <w:r w:rsidRPr="00BA6C2B">
        <w:rPr>
          <w:rFonts w:ascii="Times New Roman" w:eastAsia="Times New Roman" w:hAnsi="Times New Roman" w:cs="Times New Roman"/>
          <w:b/>
          <w:bCs/>
          <w:color w:val="660E7A"/>
        </w:rPr>
        <w:t>mdb</w:t>
      </w:r>
      <w:r w:rsidRPr="00BA6C2B">
        <w:rPr>
          <w:rFonts w:ascii="Times New Roman" w:eastAsia="Times New Roman" w:hAnsi="Times New Roman" w:cs="Times New Roman"/>
          <w:color w:val="000000"/>
        </w:rPr>
        <w:t>;</w:t>
      </w:r>
      <w:r w:rsidRPr="00BA6C2B">
        <w:rPr>
          <w:rFonts w:ascii="Times New Roman" w:eastAsia="Times New Roman" w:hAnsi="Times New Roman" w:cs="Times New Roman"/>
          <w:color w:val="000000"/>
        </w:rPr>
        <w:br/>
        <w:t>SQLiteDatabase</w:t>
      </w:r>
      <w:r w:rsidRPr="00BA6C2B">
        <w:rPr>
          <w:rFonts w:ascii="Times New Roman" w:eastAsia="Times New Roman" w:hAnsi="Times New Roman" w:cs="Times New Roman"/>
          <w:b/>
          <w:bCs/>
          <w:color w:val="660E7A"/>
        </w:rPr>
        <w:t>db</w:t>
      </w:r>
      <w:r w:rsidRPr="00BA6C2B">
        <w:rPr>
          <w:rFonts w:ascii="Times New Roman" w:eastAsia="Times New Roman" w:hAnsi="Times New Roman" w:cs="Times New Roman"/>
          <w:color w:val="000000"/>
        </w:rPr>
        <w:t>;</w:t>
      </w:r>
      <w:r w:rsidRPr="00BA6C2B">
        <w:rPr>
          <w:rFonts w:ascii="Times New Roman" w:eastAsia="Times New Roman" w:hAnsi="Times New Roman" w:cs="Times New Roman"/>
          <w:color w:val="000000"/>
        </w:rPr>
        <w:br/>
        <w:t>EditText</w:t>
      </w:r>
      <w:r w:rsidRPr="00BA6C2B">
        <w:rPr>
          <w:rFonts w:ascii="Times New Roman" w:eastAsia="Times New Roman" w:hAnsi="Times New Roman" w:cs="Times New Roman"/>
          <w:b/>
          <w:bCs/>
          <w:color w:val="660E7A"/>
        </w:rPr>
        <w:t>user</w:t>
      </w:r>
      <w:r w:rsidRPr="00BA6C2B">
        <w:rPr>
          <w:rFonts w:ascii="Times New Roman" w:eastAsia="Times New Roman" w:hAnsi="Times New Roman" w:cs="Times New Roman"/>
          <w:color w:val="000000"/>
        </w:rPr>
        <w:t>,</w:t>
      </w:r>
      <w:r w:rsidRPr="00BA6C2B">
        <w:rPr>
          <w:rFonts w:ascii="Times New Roman" w:eastAsia="Times New Roman" w:hAnsi="Times New Roman" w:cs="Times New Roman"/>
          <w:b/>
          <w:bCs/>
          <w:color w:val="660E7A"/>
        </w:rPr>
        <w:t>pass</w:t>
      </w:r>
      <w:r w:rsidRPr="00BA6C2B">
        <w:rPr>
          <w:rFonts w:ascii="Times New Roman" w:eastAsia="Times New Roman" w:hAnsi="Times New Roman" w:cs="Times New Roman"/>
          <w:color w:val="000000"/>
        </w:rPr>
        <w:t>;</w:t>
      </w:r>
      <w:r w:rsidRPr="00BA6C2B">
        <w:rPr>
          <w:rFonts w:ascii="Times New Roman" w:eastAsia="Times New Roman" w:hAnsi="Times New Roman" w:cs="Times New Roman"/>
          <w:color w:val="000000"/>
        </w:rPr>
        <w:br/>
        <w:t xml:space="preserve">    String </w:t>
      </w:r>
      <w:r w:rsidRPr="00BA6C2B">
        <w:rPr>
          <w:rFonts w:ascii="Times New Roman" w:eastAsia="Times New Roman" w:hAnsi="Times New Roman" w:cs="Times New Roman"/>
          <w:b/>
          <w:bCs/>
          <w:color w:val="660E7A"/>
        </w:rPr>
        <w:t>u</w:t>
      </w:r>
      <w:r w:rsidRPr="00BA6C2B">
        <w:rPr>
          <w:rFonts w:ascii="Times New Roman" w:eastAsia="Times New Roman" w:hAnsi="Times New Roman" w:cs="Times New Roman"/>
          <w:color w:val="000000"/>
        </w:rPr>
        <w:t xml:space="preserve">, </w:t>
      </w:r>
      <w:r w:rsidRPr="00BA6C2B">
        <w:rPr>
          <w:rFonts w:ascii="Times New Roman" w:eastAsia="Times New Roman" w:hAnsi="Times New Roman" w:cs="Times New Roman"/>
          <w:b/>
          <w:bCs/>
          <w:color w:val="660E7A"/>
        </w:rPr>
        <w:t>p</w:t>
      </w:r>
      <w:r w:rsidRPr="00BA6C2B">
        <w:rPr>
          <w:rFonts w:ascii="Times New Roman" w:eastAsia="Times New Roman" w:hAnsi="Times New Roman" w:cs="Times New Roman"/>
          <w:color w:val="000000"/>
        </w:rPr>
        <w:t>;</w:t>
      </w:r>
      <w:r w:rsidRPr="00BA6C2B">
        <w:rPr>
          <w:rFonts w:ascii="Times New Roman" w:eastAsia="Times New Roman" w:hAnsi="Times New Roman" w:cs="Times New Roman"/>
          <w:color w:val="000000"/>
        </w:rPr>
        <w:br/>
      </w:r>
      <w:r w:rsidRPr="00BA6C2B">
        <w:rPr>
          <w:rFonts w:ascii="Times New Roman" w:eastAsia="Times New Roman" w:hAnsi="Times New Roman" w:cs="Times New Roman"/>
          <w:color w:val="000000"/>
        </w:rPr>
        <w:br/>
      </w:r>
      <w:r w:rsidRPr="00BA6C2B">
        <w:rPr>
          <w:rFonts w:ascii="Times New Roman" w:eastAsia="Times New Roman" w:hAnsi="Times New Roman" w:cs="Times New Roman"/>
          <w:color w:val="000000"/>
        </w:rPr>
        <w:br/>
      </w:r>
      <w:r w:rsidRPr="00BA6C2B">
        <w:rPr>
          <w:rFonts w:ascii="Times New Roman" w:eastAsia="Times New Roman" w:hAnsi="Times New Roman" w:cs="Times New Roman"/>
          <w:color w:val="808000"/>
        </w:rPr>
        <w:t>@Override</w:t>
      </w:r>
      <w:r w:rsidRPr="00BA6C2B">
        <w:rPr>
          <w:rFonts w:ascii="Times New Roman" w:eastAsia="Times New Roman" w:hAnsi="Times New Roman" w:cs="Times New Roman"/>
          <w:color w:val="808000"/>
        </w:rPr>
        <w:br/>
      </w:r>
      <w:r w:rsidRPr="00BA6C2B">
        <w:rPr>
          <w:rFonts w:ascii="Times New Roman" w:eastAsia="Times New Roman" w:hAnsi="Times New Roman" w:cs="Times New Roman"/>
          <w:b/>
          <w:bCs/>
          <w:color w:val="000080"/>
        </w:rPr>
        <w:t xml:space="preserve">protected void </w:t>
      </w:r>
      <w:r w:rsidRPr="00BA6C2B">
        <w:rPr>
          <w:rFonts w:ascii="Times New Roman" w:eastAsia="Times New Roman" w:hAnsi="Times New Roman" w:cs="Times New Roman"/>
          <w:color w:val="000000"/>
        </w:rPr>
        <w:t>onCreate(Bundle savedInstanceState) {</w:t>
      </w:r>
      <w:r w:rsidRPr="00BA6C2B">
        <w:rPr>
          <w:rFonts w:ascii="Times New Roman" w:eastAsia="Times New Roman" w:hAnsi="Times New Roman" w:cs="Times New Roman"/>
          <w:color w:val="000000"/>
        </w:rPr>
        <w:br/>
      </w:r>
      <w:r w:rsidRPr="00BA6C2B">
        <w:rPr>
          <w:rFonts w:ascii="Times New Roman" w:eastAsia="Times New Roman" w:hAnsi="Times New Roman" w:cs="Times New Roman"/>
          <w:b/>
          <w:bCs/>
          <w:color w:val="000080"/>
        </w:rPr>
        <w:t>super</w:t>
      </w:r>
      <w:r w:rsidRPr="00BA6C2B">
        <w:rPr>
          <w:rFonts w:ascii="Times New Roman" w:eastAsia="Times New Roman" w:hAnsi="Times New Roman" w:cs="Times New Roman"/>
          <w:color w:val="000000"/>
        </w:rPr>
        <w:t>.onCreate(savedInstanceState);</w:t>
      </w:r>
      <w:r w:rsidRPr="00BA6C2B">
        <w:rPr>
          <w:rFonts w:ascii="Times New Roman" w:eastAsia="Times New Roman" w:hAnsi="Times New Roman" w:cs="Times New Roman"/>
          <w:color w:val="000000"/>
        </w:rPr>
        <w:br/>
        <w:t>setContentView(R.layout.</w:t>
      </w:r>
      <w:r w:rsidRPr="00BA6C2B">
        <w:rPr>
          <w:rFonts w:ascii="Times New Roman" w:eastAsia="Times New Roman" w:hAnsi="Times New Roman" w:cs="Times New Roman"/>
          <w:b/>
          <w:bCs/>
          <w:i/>
          <w:iCs/>
          <w:color w:val="660E7A"/>
        </w:rPr>
        <w:t>activity_main</w:t>
      </w:r>
      <w:r w:rsidRPr="00BA6C2B">
        <w:rPr>
          <w:rFonts w:ascii="Times New Roman" w:eastAsia="Times New Roman" w:hAnsi="Times New Roman" w:cs="Times New Roman"/>
          <w:color w:val="000000"/>
        </w:rPr>
        <w:t>);</w:t>
      </w:r>
      <w:r w:rsidRPr="00BA6C2B">
        <w:rPr>
          <w:rFonts w:ascii="Times New Roman" w:eastAsia="Times New Roman" w:hAnsi="Times New Roman" w:cs="Times New Roman"/>
          <w:color w:val="000000"/>
        </w:rPr>
        <w:br/>
      </w:r>
      <w:r w:rsidRPr="00BA6C2B">
        <w:rPr>
          <w:rFonts w:ascii="Times New Roman" w:eastAsia="Times New Roman" w:hAnsi="Times New Roman" w:cs="Times New Roman"/>
          <w:b/>
          <w:bCs/>
          <w:color w:val="660E7A"/>
        </w:rPr>
        <w:t>mdb</w:t>
      </w:r>
      <w:r w:rsidRPr="00BA6C2B">
        <w:rPr>
          <w:rFonts w:ascii="Times New Roman" w:eastAsia="Times New Roman" w:hAnsi="Times New Roman" w:cs="Times New Roman"/>
          <w:color w:val="000000"/>
        </w:rPr>
        <w:t xml:space="preserve">= </w:t>
      </w:r>
      <w:r w:rsidRPr="00BA6C2B">
        <w:rPr>
          <w:rFonts w:ascii="Times New Roman" w:eastAsia="Times New Roman" w:hAnsi="Times New Roman" w:cs="Times New Roman"/>
          <w:b/>
          <w:bCs/>
          <w:color w:val="000080"/>
        </w:rPr>
        <w:t xml:space="preserve">new </w:t>
      </w:r>
      <w:r w:rsidRPr="00BA6C2B">
        <w:rPr>
          <w:rFonts w:ascii="Times New Roman" w:eastAsia="Times New Roman" w:hAnsi="Times New Roman" w:cs="Times New Roman"/>
          <w:color w:val="000000"/>
        </w:rPr>
        <w:t>MyDatabase(</w:t>
      </w:r>
      <w:r w:rsidRPr="00BA6C2B">
        <w:rPr>
          <w:rFonts w:ascii="Times New Roman" w:eastAsia="Times New Roman" w:hAnsi="Times New Roman" w:cs="Times New Roman"/>
          <w:b/>
          <w:bCs/>
          <w:color w:val="000080"/>
        </w:rPr>
        <w:t>this</w:t>
      </w:r>
      <w:r w:rsidRPr="00BA6C2B">
        <w:rPr>
          <w:rFonts w:ascii="Times New Roman" w:eastAsia="Times New Roman" w:hAnsi="Times New Roman" w:cs="Times New Roman"/>
          <w:color w:val="000000"/>
        </w:rPr>
        <w:t>);</w:t>
      </w:r>
      <w:r w:rsidRPr="00BA6C2B">
        <w:rPr>
          <w:rFonts w:ascii="Times New Roman" w:eastAsia="Times New Roman" w:hAnsi="Times New Roman" w:cs="Times New Roman"/>
          <w:color w:val="000000"/>
        </w:rPr>
        <w:br/>
      </w:r>
      <w:r w:rsidRPr="00BA6C2B">
        <w:rPr>
          <w:rFonts w:ascii="Times New Roman" w:eastAsia="Times New Roman" w:hAnsi="Times New Roman" w:cs="Times New Roman"/>
          <w:b/>
          <w:bCs/>
          <w:color w:val="660E7A"/>
        </w:rPr>
        <w:t xml:space="preserve">user </w:t>
      </w:r>
      <w:r w:rsidRPr="00BA6C2B">
        <w:rPr>
          <w:rFonts w:ascii="Times New Roman" w:eastAsia="Times New Roman" w:hAnsi="Times New Roman" w:cs="Times New Roman"/>
          <w:color w:val="000000"/>
        </w:rPr>
        <w:t>= (EditText) findViewById(R.id.</w:t>
      </w:r>
      <w:r w:rsidRPr="00BA6C2B">
        <w:rPr>
          <w:rFonts w:ascii="Times New Roman" w:eastAsia="Times New Roman" w:hAnsi="Times New Roman" w:cs="Times New Roman"/>
          <w:b/>
          <w:bCs/>
          <w:i/>
          <w:iCs/>
          <w:color w:val="660E7A"/>
        </w:rPr>
        <w:t>user</w:t>
      </w:r>
      <w:r w:rsidRPr="00BA6C2B">
        <w:rPr>
          <w:rFonts w:ascii="Times New Roman" w:eastAsia="Times New Roman" w:hAnsi="Times New Roman" w:cs="Times New Roman"/>
          <w:color w:val="000000"/>
        </w:rPr>
        <w:t>);</w:t>
      </w:r>
      <w:r w:rsidRPr="00BA6C2B">
        <w:rPr>
          <w:rFonts w:ascii="Times New Roman" w:eastAsia="Times New Roman" w:hAnsi="Times New Roman" w:cs="Times New Roman"/>
          <w:color w:val="000000"/>
        </w:rPr>
        <w:br/>
      </w:r>
      <w:r w:rsidRPr="00BA6C2B">
        <w:rPr>
          <w:rFonts w:ascii="Times New Roman" w:eastAsia="Times New Roman" w:hAnsi="Times New Roman" w:cs="Times New Roman"/>
          <w:b/>
          <w:bCs/>
          <w:color w:val="660E7A"/>
        </w:rPr>
        <w:t xml:space="preserve">pass </w:t>
      </w:r>
      <w:r w:rsidRPr="00BA6C2B">
        <w:rPr>
          <w:rFonts w:ascii="Times New Roman" w:eastAsia="Times New Roman" w:hAnsi="Times New Roman" w:cs="Times New Roman"/>
          <w:color w:val="000000"/>
        </w:rPr>
        <w:t>= (EditText) findViewById(R.id.</w:t>
      </w:r>
      <w:r w:rsidRPr="00BA6C2B">
        <w:rPr>
          <w:rFonts w:ascii="Times New Roman" w:eastAsia="Times New Roman" w:hAnsi="Times New Roman" w:cs="Times New Roman"/>
          <w:b/>
          <w:bCs/>
          <w:i/>
          <w:iCs/>
          <w:color w:val="660E7A"/>
        </w:rPr>
        <w:t>pass</w:t>
      </w:r>
      <w:r w:rsidRPr="00BA6C2B">
        <w:rPr>
          <w:rFonts w:ascii="Times New Roman" w:eastAsia="Times New Roman" w:hAnsi="Times New Roman" w:cs="Times New Roman"/>
          <w:color w:val="000000"/>
        </w:rPr>
        <w:t>);</w:t>
      </w:r>
      <w:r w:rsidRPr="00BA6C2B">
        <w:rPr>
          <w:rFonts w:ascii="Times New Roman" w:eastAsia="Times New Roman" w:hAnsi="Times New Roman" w:cs="Times New Roman"/>
          <w:color w:val="000000"/>
        </w:rPr>
        <w:br/>
      </w:r>
      <w:r w:rsidRPr="00BA6C2B">
        <w:rPr>
          <w:rFonts w:ascii="Times New Roman" w:eastAsia="Times New Roman" w:hAnsi="Times New Roman" w:cs="Times New Roman"/>
          <w:color w:val="000000"/>
        </w:rPr>
        <w:br/>
        <w:t xml:space="preserve">    }</w:t>
      </w:r>
      <w:r w:rsidRPr="00BA6C2B">
        <w:rPr>
          <w:rFonts w:ascii="Times New Roman" w:eastAsia="Times New Roman" w:hAnsi="Times New Roman" w:cs="Times New Roman"/>
          <w:color w:val="000000"/>
        </w:rPr>
        <w:br/>
      </w:r>
      <w:r w:rsidRPr="00BA6C2B">
        <w:rPr>
          <w:rFonts w:ascii="Times New Roman" w:eastAsia="Times New Roman" w:hAnsi="Times New Roman" w:cs="Times New Roman"/>
          <w:b/>
          <w:bCs/>
          <w:color w:val="000080"/>
        </w:rPr>
        <w:t xml:space="preserve">public void </w:t>
      </w:r>
      <w:r w:rsidRPr="00BA6C2B">
        <w:rPr>
          <w:rFonts w:ascii="Times New Roman" w:eastAsia="Times New Roman" w:hAnsi="Times New Roman" w:cs="Times New Roman"/>
          <w:color w:val="000000"/>
        </w:rPr>
        <w:t>login_fun(View view)</w:t>
      </w:r>
      <w:r w:rsidRPr="00BA6C2B">
        <w:rPr>
          <w:rFonts w:ascii="Times New Roman" w:eastAsia="Times New Roman" w:hAnsi="Times New Roman" w:cs="Times New Roman"/>
          <w:color w:val="000000"/>
        </w:rPr>
        <w:br/>
        <w:t xml:space="preserve">    {</w:t>
      </w:r>
      <w:r w:rsidRPr="00BA6C2B">
        <w:rPr>
          <w:rFonts w:ascii="Times New Roman" w:eastAsia="Times New Roman" w:hAnsi="Times New Roman" w:cs="Times New Roman"/>
          <w:color w:val="000000"/>
        </w:rPr>
        <w:br/>
      </w:r>
      <w:r w:rsidRPr="00BA6C2B">
        <w:rPr>
          <w:rFonts w:ascii="Times New Roman" w:eastAsia="Times New Roman" w:hAnsi="Times New Roman" w:cs="Times New Roman"/>
          <w:b/>
          <w:bCs/>
          <w:color w:val="660E7A"/>
        </w:rPr>
        <w:t>u</w:t>
      </w:r>
      <w:r w:rsidRPr="00BA6C2B">
        <w:rPr>
          <w:rFonts w:ascii="Times New Roman" w:eastAsia="Times New Roman" w:hAnsi="Times New Roman" w:cs="Times New Roman"/>
          <w:color w:val="000000"/>
        </w:rPr>
        <w:t>=</w:t>
      </w:r>
      <w:r w:rsidRPr="00BA6C2B">
        <w:rPr>
          <w:rFonts w:ascii="Times New Roman" w:eastAsia="Times New Roman" w:hAnsi="Times New Roman" w:cs="Times New Roman"/>
          <w:b/>
          <w:bCs/>
          <w:color w:val="660E7A"/>
        </w:rPr>
        <w:t>user</w:t>
      </w:r>
      <w:r w:rsidRPr="00BA6C2B">
        <w:rPr>
          <w:rFonts w:ascii="Times New Roman" w:eastAsia="Times New Roman" w:hAnsi="Times New Roman" w:cs="Times New Roman"/>
          <w:color w:val="000000"/>
        </w:rPr>
        <w:t>.getText().toString();</w:t>
      </w:r>
      <w:r w:rsidRPr="00BA6C2B">
        <w:rPr>
          <w:rFonts w:ascii="Times New Roman" w:eastAsia="Times New Roman" w:hAnsi="Times New Roman" w:cs="Times New Roman"/>
          <w:color w:val="000000"/>
        </w:rPr>
        <w:br/>
      </w:r>
      <w:r w:rsidRPr="00BA6C2B">
        <w:rPr>
          <w:rFonts w:ascii="Times New Roman" w:eastAsia="Times New Roman" w:hAnsi="Times New Roman" w:cs="Times New Roman"/>
          <w:b/>
          <w:bCs/>
          <w:color w:val="660E7A"/>
        </w:rPr>
        <w:t>p</w:t>
      </w:r>
      <w:r w:rsidRPr="00BA6C2B">
        <w:rPr>
          <w:rFonts w:ascii="Times New Roman" w:eastAsia="Times New Roman" w:hAnsi="Times New Roman" w:cs="Times New Roman"/>
          <w:color w:val="000000"/>
        </w:rPr>
        <w:t>=</w:t>
      </w:r>
      <w:r w:rsidRPr="00BA6C2B">
        <w:rPr>
          <w:rFonts w:ascii="Times New Roman" w:eastAsia="Times New Roman" w:hAnsi="Times New Roman" w:cs="Times New Roman"/>
          <w:b/>
          <w:bCs/>
          <w:color w:val="660E7A"/>
        </w:rPr>
        <w:t>pass</w:t>
      </w:r>
      <w:r w:rsidRPr="00BA6C2B">
        <w:rPr>
          <w:rFonts w:ascii="Times New Roman" w:eastAsia="Times New Roman" w:hAnsi="Times New Roman" w:cs="Times New Roman"/>
          <w:color w:val="000000"/>
        </w:rPr>
        <w:t>.getText().toString();</w:t>
      </w:r>
      <w:r w:rsidRPr="00BA6C2B">
        <w:rPr>
          <w:rFonts w:ascii="Times New Roman" w:eastAsia="Times New Roman" w:hAnsi="Times New Roman" w:cs="Times New Roman"/>
          <w:color w:val="000000"/>
        </w:rPr>
        <w:br/>
      </w:r>
      <w:r w:rsidRPr="00BA6C2B">
        <w:rPr>
          <w:rFonts w:ascii="Times New Roman" w:eastAsia="Times New Roman" w:hAnsi="Times New Roman" w:cs="Times New Roman"/>
          <w:b/>
          <w:bCs/>
          <w:color w:val="660E7A"/>
        </w:rPr>
        <w:t>db</w:t>
      </w:r>
      <w:r w:rsidRPr="00BA6C2B">
        <w:rPr>
          <w:rFonts w:ascii="Times New Roman" w:eastAsia="Times New Roman" w:hAnsi="Times New Roman" w:cs="Times New Roman"/>
          <w:color w:val="000000"/>
        </w:rPr>
        <w:t>=</w:t>
      </w:r>
      <w:r w:rsidRPr="00BA6C2B">
        <w:rPr>
          <w:rFonts w:ascii="Times New Roman" w:eastAsia="Times New Roman" w:hAnsi="Times New Roman" w:cs="Times New Roman"/>
          <w:b/>
          <w:bCs/>
          <w:color w:val="660E7A"/>
        </w:rPr>
        <w:t>mdb</w:t>
      </w:r>
      <w:r w:rsidRPr="00BA6C2B">
        <w:rPr>
          <w:rFonts w:ascii="Times New Roman" w:eastAsia="Times New Roman" w:hAnsi="Times New Roman" w:cs="Times New Roman"/>
          <w:color w:val="000000"/>
        </w:rPr>
        <w:t>.getReadableDatabase();</w:t>
      </w:r>
      <w:r w:rsidRPr="00BA6C2B">
        <w:rPr>
          <w:rFonts w:ascii="Times New Roman" w:eastAsia="Times New Roman" w:hAnsi="Times New Roman" w:cs="Times New Roman"/>
          <w:color w:val="000000"/>
        </w:rPr>
        <w:br/>
        <w:t xml:space="preserve">        String str=</w:t>
      </w:r>
      <w:r w:rsidRPr="00BA6C2B">
        <w:rPr>
          <w:rFonts w:ascii="Times New Roman" w:eastAsia="Times New Roman" w:hAnsi="Times New Roman" w:cs="Times New Roman"/>
          <w:b/>
          <w:bCs/>
          <w:color w:val="008000"/>
        </w:rPr>
        <w:t>"select * from login where username='"</w:t>
      </w:r>
      <w:r w:rsidRPr="00BA6C2B">
        <w:rPr>
          <w:rFonts w:ascii="Times New Roman" w:eastAsia="Times New Roman" w:hAnsi="Times New Roman" w:cs="Times New Roman"/>
          <w:color w:val="000000"/>
        </w:rPr>
        <w:t>+</w:t>
      </w:r>
      <w:r w:rsidRPr="00BA6C2B">
        <w:rPr>
          <w:rFonts w:ascii="Times New Roman" w:eastAsia="Times New Roman" w:hAnsi="Times New Roman" w:cs="Times New Roman"/>
          <w:b/>
          <w:bCs/>
          <w:color w:val="660E7A"/>
        </w:rPr>
        <w:t>u</w:t>
      </w:r>
      <w:r w:rsidRPr="00BA6C2B">
        <w:rPr>
          <w:rFonts w:ascii="Times New Roman" w:eastAsia="Times New Roman" w:hAnsi="Times New Roman" w:cs="Times New Roman"/>
          <w:color w:val="000000"/>
        </w:rPr>
        <w:t>+</w:t>
      </w:r>
      <w:r w:rsidRPr="00BA6C2B">
        <w:rPr>
          <w:rFonts w:ascii="Times New Roman" w:eastAsia="Times New Roman" w:hAnsi="Times New Roman" w:cs="Times New Roman"/>
          <w:b/>
          <w:bCs/>
          <w:color w:val="008000"/>
        </w:rPr>
        <w:t>"'and password ='"</w:t>
      </w:r>
      <w:r w:rsidRPr="00BA6C2B">
        <w:rPr>
          <w:rFonts w:ascii="Times New Roman" w:eastAsia="Times New Roman" w:hAnsi="Times New Roman" w:cs="Times New Roman"/>
          <w:color w:val="000000"/>
        </w:rPr>
        <w:t>+</w:t>
      </w:r>
      <w:r w:rsidRPr="00BA6C2B">
        <w:rPr>
          <w:rFonts w:ascii="Times New Roman" w:eastAsia="Times New Roman" w:hAnsi="Times New Roman" w:cs="Times New Roman"/>
          <w:b/>
          <w:bCs/>
          <w:color w:val="660E7A"/>
        </w:rPr>
        <w:t>p</w:t>
      </w:r>
      <w:r w:rsidRPr="00BA6C2B">
        <w:rPr>
          <w:rFonts w:ascii="Times New Roman" w:eastAsia="Times New Roman" w:hAnsi="Times New Roman" w:cs="Times New Roman"/>
          <w:color w:val="000000"/>
        </w:rPr>
        <w:t>+</w:t>
      </w:r>
      <w:r w:rsidRPr="00BA6C2B">
        <w:rPr>
          <w:rFonts w:ascii="Times New Roman" w:eastAsia="Times New Roman" w:hAnsi="Times New Roman" w:cs="Times New Roman"/>
          <w:b/>
          <w:bCs/>
          <w:color w:val="008000"/>
        </w:rPr>
        <w:t>"'"</w:t>
      </w:r>
      <w:r w:rsidRPr="00BA6C2B">
        <w:rPr>
          <w:rFonts w:ascii="Times New Roman" w:eastAsia="Times New Roman" w:hAnsi="Times New Roman" w:cs="Times New Roman"/>
          <w:color w:val="000000"/>
        </w:rPr>
        <w:t>;</w:t>
      </w:r>
      <w:r w:rsidRPr="00BA6C2B">
        <w:rPr>
          <w:rFonts w:ascii="Times New Roman" w:eastAsia="Times New Roman" w:hAnsi="Times New Roman" w:cs="Times New Roman"/>
          <w:color w:val="000000"/>
        </w:rPr>
        <w:br/>
      </w:r>
      <w:r w:rsidRPr="00BA6C2B">
        <w:rPr>
          <w:rFonts w:ascii="Times New Roman" w:eastAsia="Times New Roman" w:hAnsi="Times New Roman" w:cs="Times New Roman"/>
          <w:b/>
          <w:bCs/>
          <w:color w:val="000080"/>
        </w:rPr>
        <w:t xml:space="preserve">try </w:t>
      </w:r>
      <w:r w:rsidRPr="00BA6C2B">
        <w:rPr>
          <w:rFonts w:ascii="Times New Roman" w:eastAsia="Times New Roman" w:hAnsi="Times New Roman" w:cs="Times New Roman"/>
          <w:color w:val="000000"/>
        </w:rPr>
        <w:t>{</w:t>
      </w:r>
      <w:r w:rsidRPr="00BA6C2B">
        <w:rPr>
          <w:rFonts w:ascii="Times New Roman" w:eastAsia="Times New Roman" w:hAnsi="Times New Roman" w:cs="Times New Roman"/>
          <w:color w:val="000000"/>
        </w:rPr>
        <w:br/>
        <w:t xml:space="preserve">            Cursor c = </w:t>
      </w:r>
      <w:r w:rsidRPr="00BA6C2B">
        <w:rPr>
          <w:rFonts w:ascii="Times New Roman" w:eastAsia="Times New Roman" w:hAnsi="Times New Roman" w:cs="Times New Roman"/>
          <w:b/>
          <w:bCs/>
          <w:color w:val="660E7A"/>
        </w:rPr>
        <w:t>db</w:t>
      </w:r>
      <w:r w:rsidRPr="00BA6C2B">
        <w:rPr>
          <w:rFonts w:ascii="Times New Roman" w:eastAsia="Times New Roman" w:hAnsi="Times New Roman" w:cs="Times New Roman"/>
          <w:color w:val="000000"/>
        </w:rPr>
        <w:t xml:space="preserve">.rawQuery(str, </w:t>
      </w:r>
      <w:r w:rsidRPr="00BA6C2B">
        <w:rPr>
          <w:rFonts w:ascii="Times New Roman" w:eastAsia="Times New Roman" w:hAnsi="Times New Roman" w:cs="Times New Roman"/>
          <w:b/>
          <w:bCs/>
          <w:color w:val="000080"/>
        </w:rPr>
        <w:t>null</w:t>
      </w:r>
      <w:r w:rsidRPr="00BA6C2B">
        <w:rPr>
          <w:rFonts w:ascii="Times New Roman" w:eastAsia="Times New Roman" w:hAnsi="Times New Roman" w:cs="Times New Roman"/>
          <w:color w:val="000000"/>
        </w:rPr>
        <w:t>);</w:t>
      </w:r>
      <w:r w:rsidRPr="00BA6C2B">
        <w:rPr>
          <w:rFonts w:ascii="Times New Roman" w:eastAsia="Times New Roman" w:hAnsi="Times New Roman" w:cs="Times New Roman"/>
          <w:color w:val="000000"/>
        </w:rPr>
        <w:br/>
      </w:r>
      <w:r w:rsidRPr="00BA6C2B">
        <w:rPr>
          <w:rFonts w:ascii="Times New Roman" w:eastAsia="Times New Roman" w:hAnsi="Times New Roman" w:cs="Times New Roman"/>
          <w:b/>
          <w:bCs/>
          <w:color w:val="000080"/>
        </w:rPr>
        <w:t xml:space="preserve">while </w:t>
      </w:r>
      <w:r w:rsidRPr="00BA6C2B">
        <w:rPr>
          <w:rFonts w:ascii="Times New Roman" w:eastAsia="Times New Roman" w:hAnsi="Times New Roman" w:cs="Times New Roman"/>
          <w:color w:val="000000"/>
        </w:rPr>
        <w:t>(c.moveToNext()) {</w:t>
      </w:r>
      <w:r w:rsidRPr="00BA6C2B">
        <w:rPr>
          <w:rFonts w:ascii="Times New Roman" w:eastAsia="Times New Roman" w:hAnsi="Times New Roman" w:cs="Times New Roman"/>
          <w:color w:val="000000"/>
        </w:rPr>
        <w:br/>
        <w:t>Toast.</w:t>
      </w:r>
      <w:r w:rsidRPr="00BA6C2B">
        <w:rPr>
          <w:rFonts w:ascii="Times New Roman" w:eastAsia="Times New Roman" w:hAnsi="Times New Roman" w:cs="Times New Roman"/>
          <w:i/>
          <w:iCs/>
          <w:color w:val="000000"/>
        </w:rPr>
        <w:t>makeText</w:t>
      </w:r>
      <w:r w:rsidRPr="00BA6C2B">
        <w:rPr>
          <w:rFonts w:ascii="Times New Roman" w:eastAsia="Times New Roman" w:hAnsi="Times New Roman" w:cs="Times New Roman"/>
          <w:color w:val="000000"/>
        </w:rPr>
        <w:t>(</w:t>
      </w:r>
      <w:r w:rsidRPr="00BA6C2B">
        <w:rPr>
          <w:rFonts w:ascii="Times New Roman" w:eastAsia="Times New Roman" w:hAnsi="Times New Roman" w:cs="Times New Roman"/>
          <w:b/>
          <w:bCs/>
          <w:color w:val="000080"/>
        </w:rPr>
        <w:t>this</w:t>
      </w:r>
      <w:r w:rsidRPr="00BA6C2B">
        <w:rPr>
          <w:rFonts w:ascii="Times New Roman" w:eastAsia="Times New Roman" w:hAnsi="Times New Roman" w:cs="Times New Roman"/>
          <w:color w:val="000000"/>
        </w:rPr>
        <w:t xml:space="preserve">, </w:t>
      </w:r>
      <w:r w:rsidRPr="00BA6C2B">
        <w:rPr>
          <w:rFonts w:ascii="Times New Roman" w:eastAsia="Times New Roman" w:hAnsi="Times New Roman" w:cs="Times New Roman"/>
          <w:b/>
          <w:bCs/>
          <w:color w:val="008000"/>
        </w:rPr>
        <w:t xml:space="preserve">"user =" </w:t>
      </w:r>
      <w:r w:rsidRPr="00BA6C2B">
        <w:rPr>
          <w:rFonts w:ascii="Times New Roman" w:eastAsia="Times New Roman" w:hAnsi="Times New Roman" w:cs="Times New Roman"/>
          <w:color w:val="000000"/>
        </w:rPr>
        <w:t>+ c.getString(</w:t>
      </w:r>
      <w:r w:rsidRPr="00BA6C2B">
        <w:rPr>
          <w:rFonts w:ascii="Times New Roman" w:eastAsia="Times New Roman" w:hAnsi="Times New Roman" w:cs="Times New Roman"/>
          <w:color w:val="0000FF"/>
        </w:rPr>
        <w:t>0</w:t>
      </w:r>
      <w:r w:rsidRPr="00BA6C2B">
        <w:rPr>
          <w:rFonts w:ascii="Times New Roman" w:eastAsia="Times New Roman" w:hAnsi="Times New Roman" w:cs="Times New Roman"/>
          <w:color w:val="000000"/>
        </w:rPr>
        <w:t xml:space="preserve">) + </w:t>
      </w:r>
      <w:r w:rsidRPr="00BA6C2B">
        <w:rPr>
          <w:rFonts w:ascii="Times New Roman" w:eastAsia="Times New Roman" w:hAnsi="Times New Roman" w:cs="Times New Roman"/>
          <w:b/>
          <w:bCs/>
          <w:color w:val="008000"/>
        </w:rPr>
        <w:t xml:space="preserve">"pass =" </w:t>
      </w:r>
      <w:r w:rsidRPr="00BA6C2B">
        <w:rPr>
          <w:rFonts w:ascii="Times New Roman" w:eastAsia="Times New Roman" w:hAnsi="Times New Roman" w:cs="Times New Roman"/>
          <w:color w:val="000000"/>
        </w:rPr>
        <w:t>+ c.getString(</w:t>
      </w:r>
      <w:r w:rsidRPr="00BA6C2B">
        <w:rPr>
          <w:rFonts w:ascii="Times New Roman" w:eastAsia="Times New Roman" w:hAnsi="Times New Roman" w:cs="Times New Roman"/>
          <w:color w:val="0000FF"/>
        </w:rPr>
        <w:t>1</w:t>
      </w:r>
      <w:r w:rsidRPr="00BA6C2B">
        <w:rPr>
          <w:rFonts w:ascii="Times New Roman" w:eastAsia="Times New Roman" w:hAnsi="Times New Roman" w:cs="Times New Roman"/>
          <w:color w:val="000000"/>
        </w:rPr>
        <w:t>), Toast.</w:t>
      </w:r>
      <w:r w:rsidRPr="00BA6C2B">
        <w:rPr>
          <w:rFonts w:ascii="Times New Roman" w:eastAsia="Times New Roman" w:hAnsi="Times New Roman" w:cs="Times New Roman"/>
          <w:b/>
          <w:bCs/>
          <w:i/>
          <w:iCs/>
          <w:color w:val="660E7A"/>
        </w:rPr>
        <w:t>LENGTH_SHORT</w:t>
      </w:r>
      <w:r w:rsidRPr="00BA6C2B">
        <w:rPr>
          <w:rFonts w:ascii="Times New Roman" w:eastAsia="Times New Roman" w:hAnsi="Times New Roman" w:cs="Times New Roman"/>
          <w:color w:val="000000"/>
        </w:rPr>
        <w:t>).show();</w:t>
      </w:r>
      <w:r w:rsidRPr="00BA6C2B">
        <w:rPr>
          <w:rFonts w:ascii="Times New Roman" w:eastAsia="Times New Roman" w:hAnsi="Times New Roman" w:cs="Times New Roman"/>
          <w:color w:val="000000"/>
        </w:rPr>
        <w:br/>
      </w:r>
      <w:r w:rsidRPr="00BA6C2B">
        <w:rPr>
          <w:rFonts w:ascii="Times New Roman" w:eastAsia="Times New Roman" w:hAnsi="Times New Roman" w:cs="Times New Roman"/>
          <w:color w:val="000000"/>
        </w:rPr>
        <w:br/>
        <w:t xml:space="preserve">            }</w:t>
      </w:r>
      <w:r w:rsidRPr="00BA6C2B">
        <w:rPr>
          <w:rFonts w:ascii="Times New Roman" w:eastAsia="Times New Roman" w:hAnsi="Times New Roman" w:cs="Times New Roman"/>
          <w:color w:val="000000"/>
        </w:rPr>
        <w:br/>
      </w:r>
      <w:r w:rsidRPr="00BA6C2B">
        <w:rPr>
          <w:rFonts w:ascii="Times New Roman" w:eastAsia="Times New Roman" w:hAnsi="Times New Roman" w:cs="Times New Roman"/>
          <w:b/>
          <w:bCs/>
          <w:color w:val="000080"/>
        </w:rPr>
        <w:t xml:space="preserve">if </w:t>
      </w:r>
      <w:r w:rsidRPr="00BA6C2B">
        <w:rPr>
          <w:rFonts w:ascii="Times New Roman" w:eastAsia="Times New Roman" w:hAnsi="Times New Roman" w:cs="Times New Roman"/>
          <w:color w:val="000000"/>
        </w:rPr>
        <w:t>(!c.moveToNext()) {</w:t>
      </w:r>
      <w:r w:rsidRPr="00BA6C2B">
        <w:rPr>
          <w:rFonts w:ascii="Times New Roman" w:eastAsia="Times New Roman" w:hAnsi="Times New Roman" w:cs="Times New Roman"/>
          <w:color w:val="000000"/>
        </w:rPr>
        <w:br/>
        <w:t>Toast.</w:t>
      </w:r>
      <w:r w:rsidRPr="00BA6C2B">
        <w:rPr>
          <w:rFonts w:ascii="Times New Roman" w:eastAsia="Times New Roman" w:hAnsi="Times New Roman" w:cs="Times New Roman"/>
          <w:i/>
          <w:iCs/>
          <w:color w:val="000000"/>
        </w:rPr>
        <w:t>makeText</w:t>
      </w:r>
      <w:r w:rsidRPr="00BA6C2B">
        <w:rPr>
          <w:rFonts w:ascii="Times New Roman" w:eastAsia="Times New Roman" w:hAnsi="Times New Roman" w:cs="Times New Roman"/>
          <w:color w:val="000000"/>
        </w:rPr>
        <w:t>(</w:t>
      </w:r>
      <w:r w:rsidRPr="00BA6C2B">
        <w:rPr>
          <w:rFonts w:ascii="Times New Roman" w:eastAsia="Times New Roman" w:hAnsi="Times New Roman" w:cs="Times New Roman"/>
          <w:b/>
          <w:bCs/>
          <w:color w:val="000080"/>
        </w:rPr>
        <w:t>this</w:t>
      </w:r>
      <w:r w:rsidRPr="00BA6C2B">
        <w:rPr>
          <w:rFonts w:ascii="Times New Roman" w:eastAsia="Times New Roman" w:hAnsi="Times New Roman" w:cs="Times New Roman"/>
          <w:color w:val="000000"/>
        </w:rPr>
        <w:t xml:space="preserve">, </w:t>
      </w:r>
      <w:r w:rsidRPr="00BA6C2B">
        <w:rPr>
          <w:rFonts w:ascii="Times New Roman" w:eastAsia="Times New Roman" w:hAnsi="Times New Roman" w:cs="Times New Roman"/>
          <w:b/>
          <w:bCs/>
          <w:color w:val="008000"/>
        </w:rPr>
        <w:t>"Either Username, password is wrong or user does not exist"</w:t>
      </w:r>
      <w:r w:rsidRPr="00BA6C2B">
        <w:rPr>
          <w:rFonts w:ascii="Times New Roman" w:eastAsia="Times New Roman" w:hAnsi="Times New Roman" w:cs="Times New Roman"/>
          <w:color w:val="000000"/>
        </w:rPr>
        <w:t>, Toast.</w:t>
      </w:r>
      <w:r w:rsidRPr="00BA6C2B">
        <w:rPr>
          <w:rFonts w:ascii="Times New Roman" w:eastAsia="Times New Roman" w:hAnsi="Times New Roman" w:cs="Times New Roman"/>
          <w:b/>
          <w:bCs/>
          <w:i/>
          <w:iCs/>
          <w:color w:val="660E7A"/>
        </w:rPr>
        <w:t>LENGTH_SHORT</w:t>
      </w:r>
      <w:r w:rsidRPr="00BA6C2B">
        <w:rPr>
          <w:rFonts w:ascii="Times New Roman" w:eastAsia="Times New Roman" w:hAnsi="Times New Roman" w:cs="Times New Roman"/>
          <w:color w:val="000000"/>
        </w:rPr>
        <w:t>).show();</w:t>
      </w:r>
      <w:r w:rsidRPr="00BA6C2B">
        <w:rPr>
          <w:rFonts w:ascii="Times New Roman" w:eastAsia="Times New Roman" w:hAnsi="Times New Roman" w:cs="Times New Roman"/>
          <w:color w:val="000000"/>
        </w:rPr>
        <w:br/>
      </w:r>
      <w:r w:rsidRPr="00BA6C2B">
        <w:rPr>
          <w:rFonts w:ascii="Times New Roman" w:eastAsia="Times New Roman" w:hAnsi="Times New Roman" w:cs="Times New Roman"/>
          <w:color w:val="000000"/>
        </w:rPr>
        <w:br/>
      </w:r>
      <w:r w:rsidRPr="00BA6C2B">
        <w:rPr>
          <w:rFonts w:ascii="Times New Roman" w:eastAsia="Times New Roman" w:hAnsi="Times New Roman" w:cs="Times New Roman"/>
          <w:color w:val="000000"/>
        </w:rPr>
        <w:br/>
        <w:t xml:space="preserve">            } </w:t>
      </w:r>
      <w:r w:rsidRPr="00BA6C2B">
        <w:rPr>
          <w:rFonts w:ascii="Times New Roman" w:eastAsia="Times New Roman" w:hAnsi="Times New Roman" w:cs="Times New Roman"/>
          <w:b/>
          <w:bCs/>
          <w:color w:val="000080"/>
        </w:rPr>
        <w:t xml:space="preserve">else </w:t>
      </w:r>
      <w:r w:rsidRPr="00BA6C2B">
        <w:rPr>
          <w:rFonts w:ascii="Times New Roman" w:eastAsia="Times New Roman" w:hAnsi="Times New Roman" w:cs="Times New Roman"/>
          <w:color w:val="000000"/>
        </w:rPr>
        <w:t>{</w:t>
      </w:r>
      <w:r w:rsidRPr="00BA6C2B">
        <w:rPr>
          <w:rFonts w:ascii="Times New Roman" w:eastAsia="Times New Roman" w:hAnsi="Times New Roman" w:cs="Times New Roman"/>
          <w:color w:val="000000"/>
        </w:rPr>
        <w:br/>
      </w:r>
      <w:r w:rsidRPr="00BA6C2B">
        <w:rPr>
          <w:rFonts w:ascii="Times New Roman" w:eastAsia="Times New Roman" w:hAnsi="Times New Roman" w:cs="Times New Roman"/>
          <w:color w:val="000000"/>
        </w:rPr>
        <w:lastRenderedPageBreak/>
        <w:t>Toast.</w:t>
      </w:r>
      <w:r w:rsidRPr="00BA6C2B">
        <w:rPr>
          <w:rFonts w:ascii="Times New Roman" w:eastAsia="Times New Roman" w:hAnsi="Times New Roman" w:cs="Times New Roman"/>
          <w:i/>
          <w:iCs/>
          <w:color w:val="000000"/>
        </w:rPr>
        <w:t>makeText</w:t>
      </w:r>
      <w:r w:rsidRPr="00BA6C2B">
        <w:rPr>
          <w:rFonts w:ascii="Times New Roman" w:eastAsia="Times New Roman" w:hAnsi="Times New Roman" w:cs="Times New Roman"/>
          <w:color w:val="000000"/>
        </w:rPr>
        <w:t>(</w:t>
      </w:r>
      <w:r w:rsidRPr="00BA6C2B">
        <w:rPr>
          <w:rFonts w:ascii="Times New Roman" w:eastAsia="Times New Roman" w:hAnsi="Times New Roman" w:cs="Times New Roman"/>
          <w:b/>
          <w:bCs/>
          <w:color w:val="000080"/>
        </w:rPr>
        <w:t>this</w:t>
      </w:r>
      <w:r w:rsidRPr="00BA6C2B">
        <w:rPr>
          <w:rFonts w:ascii="Times New Roman" w:eastAsia="Times New Roman" w:hAnsi="Times New Roman" w:cs="Times New Roman"/>
          <w:color w:val="000000"/>
        </w:rPr>
        <w:t xml:space="preserve">, </w:t>
      </w:r>
      <w:r w:rsidRPr="00BA6C2B">
        <w:rPr>
          <w:rFonts w:ascii="Times New Roman" w:eastAsia="Times New Roman" w:hAnsi="Times New Roman" w:cs="Times New Roman"/>
          <w:b/>
          <w:bCs/>
          <w:color w:val="008000"/>
        </w:rPr>
        <w:t xml:space="preserve">"Welcome user" </w:t>
      </w:r>
      <w:r w:rsidRPr="00BA6C2B">
        <w:rPr>
          <w:rFonts w:ascii="Times New Roman" w:eastAsia="Times New Roman" w:hAnsi="Times New Roman" w:cs="Times New Roman"/>
          <w:color w:val="000000"/>
        </w:rPr>
        <w:t xml:space="preserve">+ </w:t>
      </w:r>
      <w:r w:rsidRPr="00BA6C2B">
        <w:rPr>
          <w:rFonts w:ascii="Times New Roman" w:eastAsia="Times New Roman" w:hAnsi="Times New Roman" w:cs="Times New Roman"/>
          <w:b/>
          <w:bCs/>
          <w:color w:val="660E7A"/>
        </w:rPr>
        <w:t>u</w:t>
      </w:r>
      <w:r w:rsidRPr="00BA6C2B">
        <w:rPr>
          <w:rFonts w:ascii="Times New Roman" w:eastAsia="Times New Roman" w:hAnsi="Times New Roman" w:cs="Times New Roman"/>
          <w:color w:val="000000"/>
        </w:rPr>
        <w:t>, Toast.</w:t>
      </w:r>
      <w:r w:rsidRPr="00BA6C2B">
        <w:rPr>
          <w:rFonts w:ascii="Times New Roman" w:eastAsia="Times New Roman" w:hAnsi="Times New Roman" w:cs="Times New Roman"/>
          <w:b/>
          <w:bCs/>
          <w:i/>
          <w:iCs/>
          <w:color w:val="660E7A"/>
        </w:rPr>
        <w:t>LENGTH_SHORT</w:t>
      </w:r>
      <w:r w:rsidRPr="00BA6C2B">
        <w:rPr>
          <w:rFonts w:ascii="Times New Roman" w:eastAsia="Times New Roman" w:hAnsi="Times New Roman" w:cs="Times New Roman"/>
          <w:color w:val="000000"/>
        </w:rPr>
        <w:t>).show();</w:t>
      </w:r>
      <w:r w:rsidRPr="00BA6C2B">
        <w:rPr>
          <w:rFonts w:ascii="Times New Roman" w:eastAsia="Times New Roman" w:hAnsi="Times New Roman" w:cs="Times New Roman"/>
          <w:color w:val="000000"/>
        </w:rPr>
        <w:br/>
      </w:r>
      <w:r w:rsidRPr="00BA6C2B">
        <w:rPr>
          <w:rFonts w:ascii="Times New Roman" w:eastAsia="Times New Roman" w:hAnsi="Times New Roman" w:cs="Times New Roman"/>
          <w:color w:val="000000"/>
        </w:rPr>
        <w:br/>
        <w:t xml:space="preserve">            }</w:t>
      </w:r>
      <w:r w:rsidRPr="00BA6C2B">
        <w:rPr>
          <w:rFonts w:ascii="Times New Roman" w:eastAsia="Times New Roman" w:hAnsi="Times New Roman" w:cs="Times New Roman"/>
          <w:color w:val="000000"/>
        </w:rPr>
        <w:br/>
        <w:t xml:space="preserve">        }</w:t>
      </w:r>
      <w:r w:rsidRPr="00BA6C2B">
        <w:rPr>
          <w:rFonts w:ascii="Times New Roman" w:eastAsia="Times New Roman" w:hAnsi="Times New Roman" w:cs="Times New Roman"/>
          <w:color w:val="000000"/>
        </w:rPr>
        <w:br/>
      </w:r>
      <w:r w:rsidRPr="00BA6C2B">
        <w:rPr>
          <w:rFonts w:ascii="Times New Roman" w:eastAsia="Times New Roman" w:hAnsi="Times New Roman" w:cs="Times New Roman"/>
          <w:b/>
          <w:bCs/>
          <w:color w:val="000080"/>
        </w:rPr>
        <w:t>catch</w:t>
      </w:r>
      <w:r w:rsidRPr="00BA6C2B">
        <w:rPr>
          <w:rFonts w:ascii="Times New Roman" w:eastAsia="Times New Roman" w:hAnsi="Times New Roman" w:cs="Times New Roman"/>
          <w:color w:val="000000"/>
        </w:rPr>
        <w:t>(SQLiteException e)</w:t>
      </w:r>
      <w:r w:rsidRPr="00BA6C2B">
        <w:rPr>
          <w:rFonts w:ascii="Times New Roman" w:eastAsia="Times New Roman" w:hAnsi="Times New Roman" w:cs="Times New Roman"/>
          <w:color w:val="000000"/>
        </w:rPr>
        <w:br/>
        <w:t xml:space="preserve">        {</w:t>
      </w:r>
      <w:r w:rsidRPr="00BA6C2B">
        <w:rPr>
          <w:rFonts w:ascii="Times New Roman" w:eastAsia="Times New Roman" w:hAnsi="Times New Roman" w:cs="Times New Roman"/>
          <w:color w:val="000000"/>
        </w:rPr>
        <w:br/>
        <w:t>e.printStackTrace();</w:t>
      </w:r>
      <w:r w:rsidRPr="00BA6C2B">
        <w:rPr>
          <w:rFonts w:ascii="Times New Roman" w:eastAsia="Times New Roman" w:hAnsi="Times New Roman" w:cs="Times New Roman"/>
          <w:color w:val="000000"/>
        </w:rPr>
        <w:br/>
      </w:r>
      <w:r w:rsidRPr="00BA6C2B">
        <w:rPr>
          <w:rFonts w:ascii="Times New Roman" w:eastAsia="Times New Roman" w:hAnsi="Times New Roman" w:cs="Times New Roman"/>
          <w:color w:val="000000"/>
        </w:rPr>
        <w:br/>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br/>
      </w:r>
      <w:r>
        <w:rPr>
          <w:rFonts w:ascii="Times New Roman" w:eastAsia="Times New Roman" w:hAnsi="Times New Roman" w:cs="Times New Roman"/>
          <w:color w:val="000000"/>
        </w:rPr>
        <w:br/>
      </w:r>
      <w:r>
        <w:rPr>
          <w:rFonts w:ascii="Times New Roman" w:eastAsia="Times New Roman" w:hAnsi="Times New Roman" w:cs="Times New Roman"/>
          <w:color w:val="000000"/>
        </w:rPr>
        <w:br/>
        <w:t xml:space="preserve">        }</w:t>
      </w:r>
      <w:r>
        <w:rPr>
          <w:rFonts w:ascii="Times New Roman" w:eastAsia="Times New Roman" w:hAnsi="Times New Roman" w:cs="Times New Roman"/>
          <w:color w:val="000000"/>
        </w:rPr>
        <w:br/>
      </w:r>
      <w:r w:rsidRPr="00BA6C2B">
        <w:rPr>
          <w:rFonts w:ascii="Times New Roman" w:eastAsia="Times New Roman" w:hAnsi="Times New Roman" w:cs="Times New Roman"/>
          <w:b/>
          <w:bCs/>
          <w:color w:val="000080"/>
        </w:rPr>
        <w:t xml:space="preserve">public void </w:t>
      </w:r>
      <w:r w:rsidRPr="00BA6C2B">
        <w:rPr>
          <w:rFonts w:ascii="Times New Roman" w:eastAsia="Times New Roman" w:hAnsi="Times New Roman" w:cs="Times New Roman"/>
          <w:color w:val="000000"/>
        </w:rPr>
        <w:t>register(View view)</w:t>
      </w:r>
      <w:r w:rsidRPr="00BA6C2B">
        <w:rPr>
          <w:rFonts w:ascii="Times New Roman" w:eastAsia="Times New Roman" w:hAnsi="Times New Roman" w:cs="Times New Roman"/>
          <w:color w:val="000000"/>
        </w:rPr>
        <w:br/>
        <w:t xml:space="preserve">        {</w:t>
      </w:r>
      <w:r w:rsidRPr="00BA6C2B">
        <w:rPr>
          <w:rFonts w:ascii="Times New Roman" w:eastAsia="Times New Roman" w:hAnsi="Times New Roman" w:cs="Times New Roman"/>
          <w:color w:val="000000"/>
        </w:rPr>
        <w:br/>
      </w:r>
      <w:r w:rsidRPr="00BA6C2B">
        <w:rPr>
          <w:rFonts w:ascii="Times New Roman" w:eastAsia="Times New Roman" w:hAnsi="Times New Roman" w:cs="Times New Roman"/>
          <w:b/>
          <w:bCs/>
          <w:color w:val="660E7A"/>
        </w:rPr>
        <w:t>u</w:t>
      </w:r>
      <w:r w:rsidRPr="00BA6C2B">
        <w:rPr>
          <w:rFonts w:ascii="Times New Roman" w:eastAsia="Times New Roman" w:hAnsi="Times New Roman" w:cs="Times New Roman"/>
          <w:color w:val="000000"/>
        </w:rPr>
        <w:t>=</w:t>
      </w:r>
      <w:r w:rsidRPr="00BA6C2B">
        <w:rPr>
          <w:rFonts w:ascii="Times New Roman" w:eastAsia="Times New Roman" w:hAnsi="Times New Roman" w:cs="Times New Roman"/>
          <w:b/>
          <w:bCs/>
          <w:color w:val="660E7A"/>
        </w:rPr>
        <w:t>user</w:t>
      </w:r>
      <w:r w:rsidRPr="00BA6C2B">
        <w:rPr>
          <w:rFonts w:ascii="Times New Roman" w:eastAsia="Times New Roman" w:hAnsi="Times New Roman" w:cs="Times New Roman"/>
          <w:color w:val="000000"/>
        </w:rPr>
        <w:t>.getText().toString();</w:t>
      </w:r>
      <w:r w:rsidRPr="00BA6C2B">
        <w:rPr>
          <w:rFonts w:ascii="Times New Roman" w:eastAsia="Times New Roman" w:hAnsi="Times New Roman" w:cs="Times New Roman"/>
          <w:color w:val="000000"/>
        </w:rPr>
        <w:br/>
      </w:r>
      <w:r w:rsidRPr="00BA6C2B">
        <w:rPr>
          <w:rFonts w:ascii="Times New Roman" w:eastAsia="Times New Roman" w:hAnsi="Times New Roman" w:cs="Times New Roman"/>
          <w:b/>
          <w:bCs/>
          <w:color w:val="660E7A"/>
        </w:rPr>
        <w:t>p</w:t>
      </w:r>
      <w:r w:rsidRPr="00BA6C2B">
        <w:rPr>
          <w:rFonts w:ascii="Times New Roman" w:eastAsia="Times New Roman" w:hAnsi="Times New Roman" w:cs="Times New Roman"/>
          <w:color w:val="000000"/>
        </w:rPr>
        <w:t>=</w:t>
      </w:r>
      <w:r w:rsidRPr="00BA6C2B">
        <w:rPr>
          <w:rFonts w:ascii="Times New Roman" w:eastAsia="Times New Roman" w:hAnsi="Times New Roman" w:cs="Times New Roman"/>
          <w:b/>
          <w:bCs/>
          <w:color w:val="660E7A"/>
        </w:rPr>
        <w:t>pass</w:t>
      </w:r>
      <w:r w:rsidRPr="00BA6C2B">
        <w:rPr>
          <w:rFonts w:ascii="Times New Roman" w:eastAsia="Times New Roman" w:hAnsi="Times New Roman" w:cs="Times New Roman"/>
          <w:color w:val="000000"/>
        </w:rPr>
        <w:t>.getText().toString();</w:t>
      </w:r>
      <w:r w:rsidRPr="00BA6C2B">
        <w:rPr>
          <w:rFonts w:ascii="Times New Roman" w:eastAsia="Times New Roman" w:hAnsi="Times New Roman" w:cs="Times New Roman"/>
          <w:color w:val="000000"/>
        </w:rPr>
        <w:br/>
        <w:t xml:space="preserve">            String str=</w:t>
      </w:r>
      <w:r w:rsidRPr="00BA6C2B">
        <w:rPr>
          <w:rFonts w:ascii="Times New Roman" w:eastAsia="Times New Roman" w:hAnsi="Times New Roman" w:cs="Times New Roman"/>
          <w:b/>
          <w:bCs/>
          <w:color w:val="008000"/>
        </w:rPr>
        <w:t>"insert into login values('"</w:t>
      </w:r>
      <w:r w:rsidRPr="00BA6C2B">
        <w:rPr>
          <w:rFonts w:ascii="Times New Roman" w:eastAsia="Times New Roman" w:hAnsi="Times New Roman" w:cs="Times New Roman"/>
          <w:color w:val="000000"/>
        </w:rPr>
        <w:t>+</w:t>
      </w:r>
      <w:r w:rsidRPr="00BA6C2B">
        <w:rPr>
          <w:rFonts w:ascii="Times New Roman" w:eastAsia="Times New Roman" w:hAnsi="Times New Roman" w:cs="Times New Roman"/>
          <w:b/>
          <w:bCs/>
          <w:color w:val="660E7A"/>
        </w:rPr>
        <w:t>u</w:t>
      </w:r>
      <w:r w:rsidRPr="00BA6C2B">
        <w:rPr>
          <w:rFonts w:ascii="Times New Roman" w:eastAsia="Times New Roman" w:hAnsi="Times New Roman" w:cs="Times New Roman"/>
          <w:color w:val="000000"/>
        </w:rPr>
        <w:t>+</w:t>
      </w:r>
      <w:r w:rsidRPr="00BA6C2B">
        <w:rPr>
          <w:rFonts w:ascii="Times New Roman" w:eastAsia="Times New Roman" w:hAnsi="Times New Roman" w:cs="Times New Roman"/>
          <w:b/>
          <w:bCs/>
          <w:color w:val="008000"/>
        </w:rPr>
        <w:t>"','"</w:t>
      </w:r>
      <w:r w:rsidRPr="00BA6C2B">
        <w:rPr>
          <w:rFonts w:ascii="Times New Roman" w:eastAsia="Times New Roman" w:hAnsi="Times New Roman" w:cs="Times New Roman"/>
          <w:color w:val="000000"/>
        </w:rPr>
        <w:t>+</w:t>
      </w:r>
      <w:r w:rsidRPr="00BA6C2B">
        <w:rPr>
          <w:rFonts w:ascii="Times New Roman" w:eastAsia="Times New Roman" w:hAnsi="Times New Roman" w:cs="Times New Roman"/>
          <w:b/>
          <w:bCs/>
          <w:color w:val="660E7A"/>
        </w:rPr>
        <w:t>p</w:t>
      </w:r>
      <w:r w:rsidRPr="00BA6C2B">
        <w:rPr>
          <w:rFonts w:ascii="Times New Roman" w:eastAsia="Times New Roman" w:hAnsi="Times New Roman" w:cs="Times New Roman"/>
          <w:color w:val="000000"/>
        </w:rPr>
        <w:t>+</w:t>
      </w:r>
      <w:r w:rsidRPr="00BA6C2B">
        <w:rPr>
          <w:rFonts w:ascii="Times New Roman" w:eastAsia="Times New Roman" w:hAnsi="Times New Roman" w:cs="Times New Roman"/>
          <w:b/>
          <w:bCs/>
          <w:color w:val="008000"/>
        </w:rPr>
        <w:t>"')"</w:t>
      </w:r>
      <w:r w:rsidRPr="00BA6C2B">
        <w:rPr>
          <w:rFonts w:ascii="Times New Roman" w:eastAsia="Times New Roman" w:hAnsi="Times New Roman" w:cs="Times New Roman"/>
          <w:color w:val="000000"/>
        </w:rPr>
        <w:t>;</w:t>
      </w:r>
      <w:r w:rsidRPr="00BA6C2B">
        <w:rPr>
          <w:rFonts w:ascii="Times New Roman" w:eastAsia="Times New Roman" w:hAnsi="Times New Roman" w:cs="Times New Roman"/>
          <w:color w:val="000000"/>
        </w:rPr>
        <w:br/>
      </w:r>
      <w:r w:rsidRPr="00BA6C2B">
        <w:rPr>
          <w:rFonts w:ascii="Times New Roman" w:eastAsia="Times New Roman" w:hAnsi="Times New Roman" w:cs="Times New Roman"/>
          <w:b/>
          <w:bCs/>
          <w:color w:val="660E7A"/>
        </w:rPr>
        <w:t>db</w:t>
      </w:r>
      <w:r w:rsidRPr="00BA6C2B">
        <w:rPr>
          <w:rFonts w:ascii="Times New Roman" w:eastAsia="Times New Roman" w:hAnsi="Times New Roman" w:cs="Times New Roman"/>
          <w:color w:val="000000"/>
        </w:rPr>
        <w:t>=</w:t>
      </w:r>
      <w:r w:rsidRPr="00BA6C2B">
        <w:rPr>
          <w:rFonts w:ascii="Times New Roman" w:eastAsia="Times New Roman" w:hAnsi="Times New Roman" w:cs="Times New Roman"/>
          <w:b/>
          <w:bCs/>
          <w:color w:val="660E7A"/>
        </w:rPr>
        <w:t>mdb</w:t>
      </w:r>
      <w:r w:rsidRPr="00BA6C2B">
        <w:rPr>
          <w:rFonts w:ascii="Times New Roman" w:eastAsia="Times New Roman" w:hAnsi="Times New Roman" w:cs="Times New Roman"/>
          <w:color w:val="000000"/>
        </w:rPr>
        <w:t>.getWritableDatabase();</w:t>
      </w:r>
      <w:r w:rsidRPr="00BA6C2B">
        <w:rPr>
          <w:rFonts w:ascii="Times New Roman" w:eastAsia="Times New Roman" w:hAnsi="Times New Roman" w:cs="Times New Roman"/>
          <w:color w:val="000000"/>
        </w:rPr>
        <w:br/>
      </w:r>
      <w:r w:rsidRPr="00BA6C2B">
        <w:rPr>
          <w:rFonts w:ascii="Times New Roman" w:eastAsia="Times New Roman" w:hAnsi="Times New Roman" w:cs="Times New Roman"/>
          <w:b/>
          <w:bCs/>
          <w:color w:val="660E7A"/>
        </w:rPr>
        <w:t>db</w:t>
      </w:r>
      <w:r w:rsidRPr="00BA6C2B">
        <w:rPr>
          <w:rFonts w:ascii="Times New Roman" w:eastAsia="Times New Roman" w:hAnsi="Times New Roman" w:cs="Times New Roman"/>
          <w:color w:val="000000"/>
        </w:rPr>
        <w:t>.execSQL(str);</w:t>
      </w:r>
      <w:r w:rsidRPr="00BA6C2B">
        <w:rPr>
          <w:rFonts w:ascii="Times New Roman" w:eastAsia="Times New Roman" w:hAnsi="Times New Roman" w:cs="Times New Roman"/>
          <w:color w:val="000000"/>
        </w:rPr>
        <w:br/>
        <w:t>Toast.</w:t>
      </w:r>
      <w:r w:rsidRPr="00BA6C2B">
        <w:rPr>
          <w:rFonts w:ascii="Times New Roman" w:eastAsia="Times New Roman" w:hAnsi="Times New Roman" w:cs="Times New Roman"/>
          <w:i/>
          <w:iCs/>
          <w:color w:val="000000"/>
        </w:rPr>
        <w:t>makeText</w:t>
      </w:r>
      <w:r w:rsidRPr="00BA6C2B">
        <w:rPr>
          <w:rFonts w:ascii="Times New Roman" w:eastAsia="Times New Roman" w:hAnsi="Times New Roman" w:cs="Times New Roman"/>
          <w:color w:val="000000"/>
        </w:rPr>
        <w:t>(</w:t>
      </w:r>
      <w:r w:rsidRPr="00BA6C2B">
        <w:rPr>
          <w:rFonts w:ascii="Times New Roman" w:eastAsia="Times New Roman" w:hAnsi="Times New Roman" w:cs="Times New Roman"/>
          <w:b/>
          <w:bCs/>
          <w:color w:val="000080"/>
        </w:rPr>
        <w:t>this</w:t>
      </w:r>
      <w:r w:rsidRPr="00BA6C2B">
        <w:rPr>
          <w:rFonts w:ascii="Times New Roman" w:eastAsia="Times New Roman" w:hAnsi="Times New Roman" w:cs="Times New Roman"/>
          <w:color w:val="000000"/>
        </w:rPr>
        <w:t>,</w:t>
      </w:r>
      <w:r w:rsidRPr="00BA6C2B">
        <w:rPr>
          <w:rFonts w:ascii="Times New Roman" w:eastAsia="Times New Roman" w:hAnsi="Times New Roman" w:cs="Times New Roman"/>
          <w:b/>
          <w:bCs/>
          <w:color w:val="008000"/>
        </w:rPr>
        <w:t xml:space="preserve">"user" </w:t>
      </w:r>
      <w:r w:rsidRPr="00BA6C2B">
        <w:rPr>
          <w:rFonts w:ascii="Times New Roman" w:eastAsia="Times New Roman" w:hAnsi="Times New Roman" w:cs="Times New Roman"/>
          <w:color w:val="000000"/>
        </w:rPr>
        <w:t>+</w:t>
      </w:r>
      <w:r w:rsidRPr="00BA6C2B">
        <w:rPr>
          <w:rFonts w:ascii="Times New Roman" w:eastAsia="Times New Roman" w:hAnsi="Times New Roman" w:cs="Times New Roman"/>
          <w:b/>
          <w:bCs/>
          <w:color w:val="660E7A"/>
        </w:rPr>
        <w:t>u</w:t>
      </w:r>
      <w:r w:rsidRPr="00BA6C2B">
        <w:rPr>
          <w:rFonts w:ascii="Times New Roman" w:eastAsia="Times New Roman" w:hAnsi="Times New Roman" w:cs="Times New Roman"/>
          <w:color w:val="000000"/>
        </w:rPr>
        <w:t xml:space="preserve">+ </w:t>
      </w:r>
      <w:r w:rsidRPr="00BA6C2B">
        <w:rPr>
          <w:rFonts w:ascii="Times New Roman" w:eastAsia="Times New Roman" w:hAnsi="Times New Roman" w:cs="Times New Roman"/>
          <w:b/>
          <w:bCs/>
          <w:color w:val="008000"/>
        </w:rPr>
        <w:t xml:space="preserve">" registered" </w:t>
      </w:r>
      <w:r w:rsidRPr="00BA6C2B">
        <w:rPr>
          <w:rFonts w:ascii="Times New Roman" w:eastAsia="Times New Roman" w:hAnsi="Times New Roman" w:cs="Times New Roman"/>
          <w:color w:val="000000"/>
        </w:rPr>
        <w:t>, Toast.</w:t>
      </w:r>
      <w:r w:rsidRPr="00BA6C2B">
        <w:rPr>
          <w:rFonts w:ascii="Times New Roman" w:eastAsia="Times New Roman" w:hAnsi="Times New Roman" w:cs="Times New Roman"/>
          <w:b/>
          <w:bCs/>
          <w:i/>
          <w:iCs/>
          <w:color w:val="660E7A"/>
        </w:rPr>
        <w:t>LENGTH_SHORT</w:t>
      </w:r>
      <w:r w:rsidRPr="00BA6C2B">
        <w:rPr>
          <w:rFonts w:ascii="Times New Roman" w:eastAsia="Times New Roman" w:hAnsi="Times New Roman" w:cs="Times New Roman"/>
          <w:color w:val="000000"/>
        </w:rPr>
        <w:t>).show();</w:t>
      </w:r>
      <w:r w:rsidRPr="00BA6C2B">
        <w:rPr>
          <w:rFonts w:ascii="Times New Roman" w:eastAsia="Times New Roman" w:hAnsi="Times New Roman" w:cs="Times New Roman"/>
          <w:color w:val="000000"/>
        </w:rPr>
        <w:br/>
      </w:r>
      <w:r w:rsidRPr="00BA6C2B">
        <w:rPr>
          <w:rFonts w:ascii="Times New Roman" w:eastAsia="Times New Roman" w:hAnsi="Times New Roman" w:cs="Times New Roman"/>
          <w:color w:val="000000"/>
        </w:rPr>
        <w:br/>
      </w:r>
      <w:r w:rsidRPr="00BA6C2B">
        <w:rPr>
          <w:rFonts w:ascii="Times New Roman" w:eastAsia="Times New Roman" w:hAnsi="Times New Roman" w:cs="Times New Roman"/>
          <w:color w:val="000000"/>
        </w:rPr>
        <w:br/>
        <w:t xml:space="preserve">        }</w:t>
      </w:r>
      <w:r w:rsidRPr="00BA6C2B">
        <w:rPr>
          <w:rFonts w:ascii="Times New Roman" w:eastAsia="Times New Roman" w:hAnsi="Times New Roman" w:cs="Times New Roman"/>
          <w:color w:val="000000"/>
        </w:rPr>
        <w:br/>
        <w:t>}</w:t>
      </w:r>
    </w:p>
    <w:p w:rsidR="00983A52" w:rsidRDefault="00983A52">
      <w:pPr>
        <w:rPr>
          <w:rFonts w:ascii="Times New Roman" w:hAnsi="Times New Roman" w:cs="Times New Roman"/>
          <w:color w:val="000000" w:themeColor="text1"/>
          <w:sz w:val="24"/>
          <w:szCs w:val="24"/>
        </w:rPr>
      </w:pPr>
    </w:p>
    <w:p w:rsidR="008B2D4C" w:rsidRDefault="008B2D4C" w:rsidP="008B2D4C">
      <w:pPr>
        <w:rPr>
          <w:rFonts w:ascii="Times New Roman" w:hAnsi="Times New Roman" w:cs="Times New Roman"/>
          <w:b/>
          <w:sz w:val="28"/>
          <w:szCs w:val="28"/>
          <w:u w:val="single"/>
        </w:rPr>
      </w:pPr>
      <w:r w:rsidRPr="00BA6C2B">
        <w:rPr>
          <w:rFonts w:ascii="Times New Roman" w:hAnsi="Times New Roman" w:cs="Times New Roman"/>
          <w:b/>
          <w:sz w:val="28"/>
          <w:szCs w:val="28"/>
          <w:u w:val="single"/>
        </w:rPr>
        <w:t>Output:</w:t>
      </w:r>
    </w:p>
    <w:p w:rsidR="008B2D4C" w:rsidRDefault="008B2D4C" w:rsidP="008B2D4C">
      <w:pPr>
        <w:rPr>
          <w:rFonts w:ascii="Times New Roman" w:hAnsi="Times New Roman" w:cs="Times New Roman"/>
          <w:b/>
          <w:sz w:val="28"/>
          <w:szCs w:val="28"/>
          <w:u w:val="single"/>
        </w:rPr>
      </w:pPr>
      <w:r>
        <w:rPr>
          <w:noProof/>
        </w:rPr>
        <w:drawing>
          <wp:inline distT="0" distB="0" distL="0" distR="0">
            <wp:extent cx="2143124" cy="321945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9"/>
                    <a:srcRect l="14457" t="9639" r="44880" b="8915"/>
                    <a:stretch/>
                  </pic:blipFill>
                  <pic:spPr bwMode="auto">
                    <a:xfrm>
                      <a:off x="0" y="0"/>
                      <a:ext cx="2144932" cy="3222166"/>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r>
        <w:rPr>
          <w:noProof/>
        </w:rPr>
        <w:drawing>
          <wp:inline distT="0" distB="0" distL="0" distR="0">
            <wp:extent cx="2162175" cy="3124200"/>
            <wp:effectExtent l="0" t="0" r="9525"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l="14097" t="9640" r="44850" b="11268"/>
                    <a:stretch/>
                  </pic:blipFill>
                  <pic:spPr bwMode="auto">
                    <a:xfrm>
                      <a:off x="0" y="0"/>
                      <a:ext cx="2165517" cy="3129029"/>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sectPr w:rsidR="008B2D4C" w:rsidSect="001C58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713B1"/>
    <w:multiLevelType w:val="hybridMultilevel"/>
    <w:tmpl w:val="64F0CE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1150F73"/>
    <w:multiLevelType w:val="hybridMultilevel"/>
    <w:tmpl w:val="E5ACA3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24A87A97"/>
    <w:multiLevelType w:val="hybridMultilevel"/>
    <w:tmpl w:val="95E63F4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nsid w:val="257F2B1B"/>
    <w:multiLevelType w:val="hybridMultilevel"/>
    <w:tmpl w:val="C5C0133C"/>
    <w:lvl w:ilvl="0" w:tplc="B55AEA1C">
      <w:start w:val="1"/>
      <w:numFmt w:val="decimal"/>
      <w:lvlText w:val="%1)"/>
      <w:lvlJc w:val="left"/>
      <w:pPr>
        <w:ind w:left="420" w:hanging="360"/>
      </w:pPr>
      <w:rPr>
        <w:rFonts w:hint="default"/>
        <w:color w:val="333333"/>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4">
    <w:nsid w:val="2D4D1978"/>
    <w:multiLevelType w:val="hybridMultilevel"/>
    <w:tmpl w:val="E384046C"/>
    <w:lvl w:ilvl="0" w:tplc="4009000B">
      <w:start w:val="1"/>
      <w:numFmt w:val="bullet"/>
      <w:lvlText w:val=""/>
      <w:lvlJc w:val="left"/>
      <w:pPr>
        <w:ind w:left="786"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00142EF"/>
    <w:multiLevelType w:val="multilevel"/>
    <w:tmpl w:val="03448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745FBA"/>
    <w:multiLevelType w:val="hybridMultilevel"/>
    <w:tmpl w:val="B8BC9D20"/>
    <w:lvl w:ilvl="0" w:tplc="49EEA89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E758A9"/>
    <w:multiLevelType w:val="hybridMultilevel"/>
    <w:tmpl w:val="389ADEB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nsid w:val="4900457B"/>
    <w:multiLevelType w:val="hybridMultilevel"/>
    <w:tmpl w:val="1646F4C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B233138"/>
    <w:multiLevelType w:val="hybridMultilevel"/>
    <w:tmpl w:val="5D947BE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C7207D3"/>
    <w:multiLevelType w:val="hybridMultilevel"/>
    <w:tmpl w:val="C0EA6E20"/>
    <w:lvl w:ilvl="0" w:tplc="88D25246">
      <w:start w:val="1"/>
      <w:numFmt w:val="lowerLetter"/>
      <w:lvlText w:val="%1)"/>
      <w:lvlJc w:val="left"/>
      <w:pPr>
        <w:ind w:left="1080" w:hanging="360"/>
      </w:pPr>
      <w:rPr>
        <w:rFonts w:ascii="Courier New" w:eastAsiaTheme="minorHAnsi" w:hAnsi="Courier New" w:cs="Courier New"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520721D9"/>
    <w:multiLevelType w:val="hybridMultilevel"/>
    <w:tmpl w:val="0C601C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54C96983"/>
    <w:multiLevelType w:val="hybridMultilevel"/>
    <w:tmpl w:val="70BA0E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55D2718"/>
    <w:multiLevelType w:val="hybridMultilevel"/>
    <w:tmpl w:val="0D00F6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562A4F31"/>
    <w:multiLevelType w:val="hybridMultilevel"/>
    <w:tmpl w:val="931065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594740C6"/>
    <w:multiLevelType w:val="multilevel"/>
    <w:tmpl w:val="9FDEA28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786" w:hanging="360"/>
      </w:pPr>
      <w:rPr>
        <w:rFonts w:hint="default"/>
        <w:b/>
        <w:color w:val="610B4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D79313E"/>
    <w:multiLevelType w:val="hybridMultilevel"/>
    <w:tmpl w:val="355A387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1D73384"/>
    <w:multiLevelType w:val="hybridMultilevel"/>
    <w:tmpl w:val="131EC0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388369A"/>
    <w:multiLevelType w:val="hybridMultilevel"/>
    <w:tmpl w:val="EC0639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9B47222"/>
    <w:multiLevelType w:val="hybridMultilevel"/>
    <w:tmpl w:val="483EF96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36127F0"/>
    <w:multiLevelType w:val="hybridMultilevel"/>
    <w:tmpl w:val="9B84B20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EA3138B"/>
    <w:multiLevelType w:val="hybridMultilevel"/>
    <w:tmpl w:val="31806E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9"/>
  </w:num>
  <w:num w:numId="4">
    <w:abstractNumId w:val="21"/>
  </w:num>
  <w:num w:numId="5">
    <w:abstractNumId w:val="8"/>
  </w:num>
  <w:num w:numId="6">
    <w:abstractNumId w:val="7"/>
  </w:num>
  <w:num w:numId="7">
    <w:abstractNumId w:val="13"/>
  </w:num>
  <w:num w:numId="8">
    <w:abstractNumId w:val="18"/>
  </w:num>
  <w:num w:numId="9">
    <w:abstractNumId w:val="9"/>
  </w:num>
  <w:num w:numId="10">
    <w:abstractNumId w:val="17"/>
  </w:num>
  <w:num w:numId="11">
    <w:abstractNumId w:val="2"/>
  </w:num>
  <w:num w:numId="12">
    <w:abstractNumId w:val="20"/>
  </w:num>
  <w:num w:numId="13">
    <w:abstractNumId w:val="12"/>
  </w:num>
  <w:num w:numId="14">
    <w:abstractNumId w:val="11"/>
  </w:num>
  <w:num w:numId="15">
    <w:abstractNumId w:val="1"/>
  </w:num>
  <w:num w:numId="16">
    <w:abstractNumId w:val="10"/>
  </w:num>
  <w:num w:numId="17">
    <w:abstractNumId w:val="3"/>
  </w:num>
  <w:num w:numId="18">
    <w:abstractNumId w:val="5"/>
  </w:num>
  <w:num w:numId="19">
    <w:abstractNumId w:val="16"/>
  </w:num>
  <w:num w:numId="20">
    <w:abstractNumId w:val="14"/>
  </w:num>
  <w:num w:numId="21">
    <w:abstractNumId w:val="4"/>
  </w:num>
  <w:num w:numId="2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54978"/>
    <w:rsid w:val="00007D62"/>
    <w:rsid w:val="000136A2"/>
    <w:rsid w:val="000D0B6F"/>
    <w:rsid w:val="000D47C7"/>
    <w:rsid w:val="000E28E2"/>
    <w:rsid w:val="00150EDE"/>
    <w:rsid w:val="001725E2"/>
    <w:rsid w:val="001C583D"/>
    <w:rsid w:val="002678C7"/>
    <w:rsid w:val="00272A25"/>
    <w:rsid w:val="002A5A8D"/>
    <w:rsid w:val="002C0D0C"/>
    <w:rsid w:val="002D0A0A"/>
    <w:rsid w:val="003A6CC9"/>
    <w:rsid w:val="003C48DE"/>
    <w:rsid w:val="003F18CF"/>
    <w:rsid w:val="00403003"/>
    <w:rsid w:val="0042460C"/>
    <w:rsid w:val="00450139"/>
    <w:rsid w:val="00454918"/>
    <w:rsid w:val="00506626"/>
    <w:rsid w:val="00514F65"/>
    <w:rsid w:val="00573D5B"/>
    <w:rsid w:val="00583DD2"/>
    <w:rsid w:val="00594012"/>
    <w:rsid w:val="005A58C9"/>
    <w:rsid w:val="005B4CEB"/>
    <w:rsid w:val="005C4899"/>
    <w:rsid w:val="00626D45"/>
    <w:rsid w:val="00633312"/>
    <w:rsid w:val="00640ED8"/>
    <w:rsid w:val="006526F7"/>
    <w:rsid w:val="006E0EBA"/>
    <w:rsid w:val="007110A0"/>
    <w:rsid w:val="0073598D"/>
    <w:rsid w:val="00736FB2"/>
    <w:rsid w:val="00755946"/>
    <w:rsid w:val="00784C77"/>
    <w:rsid w:val="007956CD"/>
    <w:rsid w:val="007A7B7B"/>
    <w:rsid w:val="0081043B"/>
    <w:rsid w:val="00852FF3"/>
    <w:rsid w:val="00867BFB"/>
    <w:rsid w:val="008965D3"/>
    <w:rsid w:val="008B2D4C"/>
    <w:rsid w:val="008E067C"/>
    <w:rsid w:val="008F1493"/>
    <w:rsid w:val="009201DF"/>
    <w:rsid w:val="00931123"/>
    <w:rsid w:val="00957C2E"/>
    <w:rsid w:val="00983A52"/>
    <w:rsid w:val="009B1C82"/>
    <w:rsid w:val="009B306D"/>
    <w:rsid w:val="00A150A3"/>
    <w:rsid w:val="00A84F13"/>
    <w:rsid w:val="00AA24E0"/>
    <w:rsid w:val="00AB202C"/>
    <w:rsid w:val="00AD1176"/>
    <w:rsid w:val="00B1140B"/>
    <w:rsid w:val="00B24DC6"/>
    <w:rsid w:val="00B3163D"/>
    <w:rsid w:val="00C83C5F"/>
    <w:rsid w:val="00C95F7D"/>
    <w:rsid w:val="00CA604F"/>
    <w:rsid w:val="00CB08EC"/>
    <w:rsid w:val="00CB1769"/>
    <w:rsid w:val="00D021B5"/>
    <w:rsid w:val="00D26B3A"/>
    <w:rsid w:val="00D66B82"/>
    <w:rsid w:val="00D90280"/>
    <w:rsid w:val="00D91AAF"/>
    <w:rsid w:val="00D95A5B"/>
    <w:rsid w:val="00DA1DE9"/>
    <w:rsid w:val="00DE0C41"/>
    <w:rsid w:val="00E54978"/>
    <w:rsid w:val="00E577F9"/>
    <w:rsid w:val="00EB7CF4"/>
    <w:rsid w:val="00ED1C3E"/>
    <w:rsid w:val="00EE07B4"/>
    <w:rsid w:val="00F103AB"/>
    <w:rsid w:val="00F219AC"/>
    <w:rsid w:val="00F32BD1"/>
    <w:rsid w:val="00F942BD"/>
    <w:rsid w:val="00FC0598"/>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83D"/>
  </w:style>
  <w:style w:type="paragraph" w:styleId="Heading3">
    <w:name w:val="heading 3"/>
    <w:basedOn w:val="Normal"/>
    <w:next w:val="Normal"/>
    <w:link w:val="Heading3Char"/>
    <w:uiPriority w:val="9"/>
    <w:unhideWhenUsed/>
    <w:qFormat/>
    <w:rsid w:val="002D0A0A"/>
    <w:pPr>
      <w:keepNext/>
      <w:keepLines/>
      <w:spacing w:before="200" w:after="0" w:line="276" w:lineRule="auto"/>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67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678C7"/>
    <w:rPr>
      <w:rFonts w:ascii="Courier New" w:eastAsia="Times New Roman" w:hAnsi="Courier New" w:cs="Courier New"/>
      <w:sz w:val="20"/>
      <w:szCs w:val="20"/>
    </w:rPr>
  </w:style>
  <w:style w:type="paragraph" w:styleId="NormalWeb">
    <w:name w:val="Normal (Web)"/>
    <w:basedOn w:val="Normal"/>
    <w:uiPriority w:val="99"/>
    <w:unhideWhenUsed/>
    <w:rsid w:val="0063331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E0EBA"/>
    <w:pPr>
      <w:ind w:left="720"/>
      <w:contextualSpacing/>
    </w:pPr>
  </w:style>
  <w:style w:type="character" w:styleId="Strong">
    <w:name w:val="Strong"/>
    <w:basedOn w:val="DefaultParagraphFont"/>
    <w:uiPriority w:val="22"/>
    <w:qFormat/>
    <w:rsid w:val="005A58C9"/>
    <w:rPr>
      <w:b/>
      <w:bCs/>
    </w:rPr>
  </w:style>
  <w:style w:type="character" w:styleId="HTMLCode">
    <w:name w:val="HTML Code"/>
    <w:basedOn w:val="DefaultParagraphFont"/>
    <w:uiPriority w:val="99"/>
    <w:semiHidden/>
    <w:unhideWhenUsed/>
    <w:rsid w:val="00E577F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577F9"/>
    <w:rPr>
      <w:color w:val="0000FF"/>
      <w:u w:val="single"/>
    </w:rPr>
  </w:style>
  <w:style w:type="character" w:styleId="Emphasis">
    <w:name w:val="Emphasis"/>
    <w:basedOn w:val="DefaultParagraphFont"/>
    <w:uiPriority w:val="20"/>
    <w:qFormat/>
    <w:rsid w:val="00AA24E0"/>
    <w:rPr>
      <w:i/>
      <w:iCs/>
    </w:rPr>
  </w:style>
  <w:style w:type="character" w:customStyle="1" w:styleId="Heading3Char">
    <w:name w:val="Heading 3 Char"/>
    <w:basedOn w:val="DefaultParagraphFont"/>
    <w:link w:val="Heading3"/>
    <w:uiPriority w:val="9"/>
    <w:rsid w:val="002D0A0A"/>
    <w:rPr>
      <w:rFonts w:asciiTheme="majorHAnsi" w:eastAsiaTheme="majorEastAsia" w:hAnsiTheme="majorHAnsi" w:cstheme="majorBidi"/>
      <w:b/>
      <w:bCs/>
      <w:color w:val="5B9BD5" w:themeColor="accent1"/>
    </w:rPr>
  </w:style>
  <w:style w:type="character" w:customStyle="1" w:styleId="typ">
    <w:name w:val="typ"/>
    <w:basedOn w:val="DefaultParagraphFont"/>
    <w:rsid w:val="002D0A0A"/>
  </w:style>
  <w:style w:type="character" w:customStyle="1" w:styleId="pln">
    <w:name w:val="pln"/>
    <w:basedOn w:val="DefaultParagraphFont"/>
    <w:rsid w:val="002D0A0A"/>
  </w:style>
  <w:style w:type="character" w:customStyle="1" w:styleId="pun">
    <w:name w:val="pun"/>
    <w:basedOn w:val="DefaultParagraphFont"/>
    <w:rsid w:val="002D0A0A"/>
  </w:style>
  <w:style w:type="character" w:customStyle="1" w:styleId="kwd">
    <w:name w:val="kwd"/>
    <w:basedOn w:val="DefaultParagraphFont"/>
    <w:rsid w:val="002D0A0A"/>
  </w:style>
  <w:style w:type="character" w:customStyle="1" w:styleId="lit">
    <w:name w:val="lit"/>
    <w:basedOn w:val="DefaultParagraphFont"/>
    <w:rsid w:val="00583DD2"/>
  </w:style>
  <w:style w:type="character" w:customStyle="1" w:styleId="str">
    <w:name w:val="str"/>
    <w:basedOn w:val="DefaultParagraphFont"/>
    <w:rsid w:val="00583DD2"/>
  </w:style>
  <w:style w:type="character" w:customStyle="1" w:styleId="com">
    <w:name w:val="com"/>
    <w:basedOn w:val="DefaultParagraphFont"/>
    <w:rsid w:val="00583DD2"/>
  </w:style>
  <w:style w:type="paragraph" w:customStyle="1" w:styleId="comments-section">
    <w:name w:val="comments-section"/>
    <w:basedOn w:val="Normal"/>
    <w:rsid w:val="00C83C5F"/>
    <w:pPr>
      <w:spacing w:before="100" w:beforeAutospacing="1" w:after="100" w:afterAutospacing="1" w:line="240" w:lineRule="auto"/>
    </w:pPr>
    <w:rPr>
      <w:rFonts w:ascii="Times New Roman" w:eastAsia="Times New Roman" w:hAnsi="Times New Roman" w:cs="Times New Roman"/>
      <w:sz w:val="24"/>
      <w:szCs w:val="24"/>
      <w:lang w:val="en-IN" w:eastAsia="en-IN" w:bidi="mr-IN"/>
    </w:rPr>
  </w:style>
  <w:style w:type="paragraph" w:styleId="BalloonText">
    <w:name w:val="Balloon Text"/>
    <w:basedOn w:val="Normal"/>
    <w:link w:val="BalloonTextChar"/>
    <w:uiPriority w:val="99"/>
    <w:semiHidden/>
    <w:unhideWhenUsed/>
    <w:rsid w:val="001725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5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2D0A0A"/>
    <w:pPr>
      <w:keepNext/>
      <w:keepLines/>
      <w:spacing w:before="200" w:after="0" w:line="276" w:lineRule="auto"/>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67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678C7"/>
    <w:rPr>
      <w:rFonts w:ascii="Courier New" w:eastAsia="Times New Roman" w:hAnsi="Courier New" w:cs="Courier New"/>
      <w:sz w:val="20"/>
      <w:szCs w:val="20"/>
    </w:rPr>
  </w:style>
  <w:style w:type="paragraph" w:styleId="NormalWeb">
    <w:name w:val="Normal (Web)"/>
    <w:basedOn w:val="Normal"/>
    <w:uiPriority w:val="99"/>
    <w:unhideWhenUsed/>
    <w:rsid w:val="0063331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E0EBA"/>
    <w:pPr>
      <w:ind w:left="720"/>
      <w:contextualSpacing/>
    </w:pPr>
  </w:style>
  <w:style w:type="character" w:styleId="Strong">
    <w:name w:val="Strong"/>
    <w:basedOn w:val="DefaultParagraphFont"/>
    <w:uiPriority w:val="22"/>
    <w:qFormat/>
    <w:rsid w:val="005A58C9"/>
    <w:rPr>
      <w:b/>
      <w:bCs/>
    </w:rPr>
  </w:style>
  <w:style w:type="character" w:styleId="HTMLCode">
    <w:name w:val="HTML Code"/>
    <w:basedOn w:val="DefaultParagraphFont"/>
    <w:uiPriority w:val="99"/>
    <w:semiHidden/>
    <w:unhideWhenUsed/>
    <w:rsid w:val="00E577F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577F9"/>
    <w:rPr>
      <w:color w:val="0000FF"/>
      <w:u w:val="single"/>
    </w:rPr>
  </w:style>
  <w:style w:type="character" w:styleId="Emphasis">
    <w:name w:val="Emphasis"/>
    <w:basedOn w:val="DefaultParagraphFont"/>
    <w:uiPriority w:val="20"/>
    <w:qFormat/>
    <w:rsid w:val="00AA24E0"/>
    <w:rPr>
      <w:i/>
      <w:iCs/>
    </w:rPr>
  </w:style>
  <w:style w:type="character" w:customStyle="1" w:styleId="Heading3Char">
    <w:name w:val="Heading 3 Char"/>
    <w:basedOn w:val="DefaultParagraphFont"/>
    <w:link w:val="Heading3"/>
    <w:uiPriority w:val="9"/>
    <w:rsid w:val="002D0A0A"/>
    <w:rPr>
      <w:rFonts w:asciiTheme="majorHAnsi" w:eastAsiaTheme="majorEastAsia" w:hAnsiTheme="majorHAnsi" w:cstheme="majorBidi"/>
      <w:b/>
      <w:bCs/>
      <w:color w:val="5B9BD5" w:themeColor="accent1"/>
    </w:rPr>
  </w:style>
  <w:style w:type="character" w:customStyle="1" w:styleId="typ">
    <w:name w:val="typ"/>
    <w:basedOn w:val="DefaultParagraphFont"/>
    <w:rsid w:val="002D0A0A"/>
  </w:style>
  <w:style w:type="character" w:customStyle="1" w:styleId="pln">
    <w:name w:val="pln"/>
    <w:basedOn w:val="DefaultParagraphFont"/>
    <w:rsid w:val="002D0A0A"/>
  </w:style>
  <w:style w:type="character" w:customStyle="1" w:styleId="pun">
    <w:name w:val="pun"/>
    <w:basedOn w:val="DefaultParagraphFont"/>
    <w:rsid w:val="002D0A0A"/>
  </w:style>
  <w:style w:type="character" w:customStyle="1" w:styleId="kwd">
    <w:name w:val="kwd"/>
    <w:basedOn w:val="DefaultParagraphFont"/>
    <w:rsid w:val="002D0A0A"/>
  </w:style>
  <w:style w:type="character" w:customStyle="1" w:styleId="lit">
    <w:name w:val="lit"/>
    <w:basedOn w:val="DefaultParagraphFont"/>
    <w:rsid w:val="00583DD2"/>
  </w:style>
  <w:style w:type="character" w:customStyle="1" w:styleId="str">
    <w:name w:val="str"/>
    <w:basedOn w:val="DefaultParagraphFont"/>
    <w:rsid w:val="00583DD2"/>
  </w:style>
  <w:style w:type="character" w:customStyle="1" w:styleId="com">
    <w:name w:val="com"/>
    <w:basedOn w:val="DefaultParagraphFont"/>
    <w:rsid w:val="00583DD2"/>
  </w:style>
  <w:style w:type="paragraph" w:customStyle="1" w:styleId="comments-section">
    <w:name w:val="comments-section"/>
    <w:basedOn w:val="Normal"/>
    <w:rsid w:val="00C83C5F"/>
    <w:pPr>
      <w:spacing w:before="100" w:beforeAutospacing="1" w:after="100" w:afterAutospacing="1" w:line="240" w:lineRule="auto"/>
    </w:pPr>
    <w:rPr>
      <w:rFonts w:ascii="Times New Roman" w:eastAsia="Times New Roman" w:hAnsi="Times New Roman" w:cs="Times New Roman"/>
      <w:sz w:val="24"/>
      <w:szCs w:val="24"/>
      <w:lang w:val="en-IN" w:eastAsia="en-IN" w:bidi="mr-IN"/>
    </w:rPr>
  </w:style>
  <w:style w:type="paragraph" w:styleId="BalloonText">
    <w:name w:val="Balloon Text"/>
    <w:basedOn w:val="Normal"/>
    <w:link w:val="BalloonTextChar"/>
    <w:uiPriority w:val="99"/>
    <w:semiHidden/>
    <w:unhideWhenUsed/>
    <w:rsid w:val="001725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5E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5951357">
      <w:bodyDiv w:val="1"/>
      <w:marLeft w:val="0"/>
      <w:marRight w:val="0"/>
      <w:marTop w:val="0"/>
      <w:marBottom w:val="0"/>
      <w:divBdr>
        <w:top w:val="none" w:sz="0" w:space="0" w:color="auto"/>
        <w:left w:val="none" w:sz="0" w:space="0" w:color="auto"/>
        <w:bottom w:val="none" w:sz="0" w:space="0" w:color="auto"/>
        <w:right w:val="none" w:sz="0" w:space="0" w:color="auto"/>
      </w:divBdr>
    </w:div>
    <w:div w:id="103695031">
      <w:bodyDiv w:val="1"/>
      <w:marLeft w:val="0"/>
      <w:marRight w:val="0"/>
      <w:marTop w:val="0"/>
      <w:marBottom w:val="0"/>
      <w:divBdr>
        <w:top w:val="none" w:sz="0" w:space="0" w:color="auto"/>
        <w:left w:val="none" w:sz="0" w:space="0" w:color="auto"/>
        <w:bottom w:val="none" w:sz="0" w:space="0" w:color="auto"/>
        <w:right w:val="none" w:sz="0" w:space="0" w:color="auto"/>
      </w:divBdr>
    </w:div>
    <w:div w:id="113836956">
      <w:bodyDiv w:val="1"/>
      <w:marLeft w:val="0"/>
      <w:marRight w:val="0"/>
      <w:marTop w:val="0"/>
      <w:marBottom w:val="0"/>
      <w:divBdr>
        <w:top w:val="none" w:sz="0" w:space="0" w:color="auto"/>
        <w:left w:val="none" w:sz="0" w:space="0" w:color="auto"/>
        <w:bottom w:val="none" w:sz="0" w:space="0" w:color="auto"/>
        <w:right w:val="none" w:sz="0" w:space="0" w:color="auto"/>
      </w:divBdr>
    </w:div>
    <w:div w:id="148908596">
      <w:bodyDiv w:val="1"/>
      <w:marLeft w:val="0"/>
      <w:marRight w:val="0"/>
      <w:marTop w:val="0"/>
      <w:marBottom w:val="0"/>
      <w:divBdr>
        <w:top w:val="none" w:sz="0" w:space="0" w:color="auto"/>
        <w:left w:val="none" w:sz="0" w:space="0" w:color="auto"/>
        <w:bottom w:val="none" w:sz="0" w:space="0" w:color="auto"/>
        <w:right w:val="none" w:sz="0" w:space="0" w:color="auto"/>
      </w:divBdr>
    </w:div>
    <w:div w:id="173569615">
      <w:bodyDiv w:val="1"/>
      <w:marLeft w:val="0"/>
      <w:marRight w:val="0"/>
      <w:marTop w:val="0"/>
      <w:marBottom w:val="0"/>
      <w:divBdr>
        <w:top w:val="none" w:sz="0" w:space="0" w:color="auto"/>
        <w:left w:val="none" w:sz="0" w:space="0" w:color="auto"/>
        <w:bottom w:val="none" w:sz="0" w:space="0" w:color="auto"/>
        <w:right w:val="none" w:sz="0" w:space="0" w:color="auto"/>
      </w:divBdr>
    </w:div>
    <w:div w:id="223873486">
      <w:bodyDiv w:val="1"/>
      <w:marLeft w:val="0"/>
      <w:marRight w:val="0"/>
      <w:marTop w:val="0"/>
      <w:marBottom w:val="0"/>
      <w:divBdr>
        <w:top w:val="none" w:sz="0" w:space="0" w:color="auto"/>
        <w:left w:val="none" w:sz="0" w:space="0" w:color="auto"/>
        <w:bottom w:val="none" w:sz="0" w:space="0" w:color="auto"/>
        <w:right w:val="none" w:sz="0" w:space="0" w:color="auto"/>
      </w:divBdr>
    </w:div>
    <w:div w:id="233509593">
      <w:bodyDiv w:val="1"/>
      <w:marLeft w:val="0"/>
      <w:marRight w:val="0"/>
      <w:marTop w:val="0"/>
      <w:marBottom w:val="0"/>
      <w:divBdr>
        <w:top w:val="none" w:sz="0" w:space="0" w:color="auto"/>
        <w:left w:val="none" w:sz="0" w:space="0" w:color="auto"/>
        <w:bottom w:val="none" w:sz="0" w:space="0" w:color="auto"/>
        <w:right w:val="none" w:sz="0" w:space="0" w:color="auto"/>
      </w:divBdr>
    </w:div>
    <w:div w:id="241834627">
      <w:bodyDiv w:val="1"/>
      <w:marLeft w:val="0"/>
      <w:marRight w:val="0"/>
      <w:marTop w:val="0"/>
      <w:marBottom w:val="0"/>
      <w:divBdr>
        <w:top w:val="none" w:sz="0" w:space="0" w:color="auto"/>
        <w:left w:val="none" w:sz="0" w:space="0" w:color="auto"/>
        <w:bottom w:val="none" w:sz="0" w:space="0" w:color="auto"/>
        <w:right w:val="none" w:sz="0" w:space="0" w:color="auto"/>
      </w:divBdr>
    </w:div>
    <w:div w:id="299960594">
      <w:bodyDiv w:val="1"/>
      <w:marLeft w:val="0"/>
      <w:marRight w:val="0"/>
      <w:marTop w:val="0"/>
      <w:marBottom w:val="0"/>
      <w:divBdr>
        <w:top w:val="none" w:sz="0" w:space="0" w:color="auto"/>
        <w:left w:val="none" w:sz="0" w:space="0" w:color="auto"/>
        <w:bottom w:val="none" w:sz="0" w:space="0" w:color="auto"/>
        <w:right w:val="none" w:sz="0" w:space="0" w:color="auto"/>
      </w:divBdr>
    </w:div>
    <w:div w:id="307326361">
      <w:bodyDiv w:val="1"/>
      <w:marLeft w:val="0"/>
      <w:marRight w:val="0"/>
      <w:marTop w:val="0"/>
      <w:marBottom w:val="0"/>
      <w:divBdr>
        <w:top w:val="none" w:sz="0" w:space="0" w:color="auto"/>
        <w:left w:val="none" w:sz="0" w:space="0" w:color="auto"/>
        <w:bottom w:val="none" w:sz="0" w:space="0" w:color="auto"/>
        <w:right w:val="none" w:sz="0" w:space="0" w:color="auto"/>
      </w:divBdr>
    </w:div>
    <w:div w:id="328797382">
      <w:bodyDiv w:val="1"/>
      <w:marLeft w:val="0"/>
      <w:marRight w:val="0"/>
      <w:marTop w:val="0"/>
      <w:marBottom w:val="0"/>
      <w:divBdr>
        <w:top w:val="none" w:sz="0" w:space="0" w:color="auto"/>
        <w:left w:val="none" w:sz="0" w:space="0" w:color="auto"/>
        <w:bottom w:val="none" w:sz="0" w:space="0" w:color="auto"/>
        <w:right w:val="none" w:sz="0" w:space="0" w:color="auto"/>
      </w:divBdr>
    </w:div>
    <w:div w:id="351496759">
      <w:bodyDiv w:val="1"/>
      <w:marLeft w:val="0"/>
      <w:marRight w:val="0"/>
      <w:marTop w:val="0"/>
      <w:marBottom w:val="0"/>
      <w:divBdr>
        <w:top w:val="none" w:sz="0" w:space="0" w:color="auto"/>
        <w:left w:val="none" w:sz="0" w:space="0" w:color="auto"/>
        <w:bottom w:val="none" w:sz="0" w:space="0" w:color="auto"/>
        <w:right w:val="none" w:sz="0" w:space="0" w:color="auto"/>
      </w:divBdr>
    </w:div>
    <w:div w:id="458450882">
      <w:bodyDiv w:val="1"/>
      <w:marLeft w:val="0"/>
      <w:marRight w:val="0"/>
      <w:marTop w:val="0"/>
      <w:marBottom w:val="0"/>
      <w:divBdr>
        <w:top w:val="none" w:sz="0" w:space="0" w:color="auto"/>
        <w:left w:val="none" w:sz="0" w:space="0" w:color="auto"/>
        <w:bottom w:val="none" w:sz="0" w:space="0" w:color="auto"/>
        <w:right w:val="none" w:sz="0" w:space="0" w:color="auto"/>
      </w:divBdr>
    </w:div>
    <w:div w:id="543098311">
      <w:bodyDiv w:val="1"/>
      <w:marLeft w:val="0"/>
      <w:marRight w:val="0"/>
      <w:marTop w:val="0"/>
      <w:marBottom w:val="0"/>
      <w:divBdr>
        <w:top w:val="none" w:sz="0" w:space="0" w:color="auto"/>
        <w:left w:val="none" w:sz="0" w:space="0" w:color="auto"/>
        <w:bottom w:val="none" w:sz="0" w:space="0" w:color="auto"/>
        <w:right w:val="none" w:sz="0" w:space="0" w:color="auto"/>
      </w:divBdr>
    </w:div>
    <w:div w:id="664356863">
      <w:bodyDiv w:val="1"/>
      <w:marLeft w:val="0"/>
      <w:marRight w:val="0"/>
      <w:marTop w:val="0"/>
      <w:marBottom w:val="0"/>
      <w:divBdr>
        <w:top w:val="none" w:sz="0" w:space="0" w:color="auto"/>
        <w:left w:val="none" w:sz="0" w:space="0" w:color="auto"/>
        <w:bottom w:val="none" w:sz="0" w:space="0" w:color="auto"/>
        <w:right w:val="none" w:sz="0" w:space="0" w:color="auto"/>
      </w:divBdr>
    </w:div>
    <w:div w:id="731734359">
      <w:bodyDiv w:val="1"/>
      <w:marLeft w:val="0"/>
      <w:marRight w:val="0"/>
      <w:marTop w:val="0"/>
      <w:marBottom w:val="0"/>
      <w:divBdr>
        <w:top w:val="none" w:sz="0" w:space="0" w:color="auto"/>
        <w:left w:val="none" w:sz="0" w:space="0" w:color="auto"/>
        <w:bottom w:val="none" w:sz="0" w:space="0" w:color="auto"/>
        <w:right w:val="none" w:sz="0" w:space="0" w:color="auto"/>
      </w:divBdr>
    </w:div>
    <w:div w:id="772438868">
      <w:bodyDiv w:val="1"/>
      <w:marLeft w:val="0"/>
      <w:marRight w:val="0"/>
      <w:marTop w:val="0"/>
      <w:marBottom w:val="0"/>
      <w:divBdr>
        <w:top w:val="none" w:sz="0" w:space="0" w:color="auto"/>
        <w:left w:val="none" w:sz="0" w:space="0" w:color="auto"/>
        <w:bottom w:val="none" w:sz="0" w:space="0" w:color="auto"/>
        <w:right w:val="none" w:sz="0" w:space="0" w:color="auto"/>
      </w:divBdr>
    </w:div>
    <w:div w:id="890119408">
      <w:bodyDiv w:val="1"/>
      <w:marLeft w:val="0"/>
      <w:marRight w:val="0"/>
      <w:marTop w:val="0"/>
      <w:marBottom w:val="0"/>
      <w:divBdr>
        <w:top w:val="none" w:sz="0" w:space="0" w:color="auto"/>
        <w:left w:val="none" w:sz="0" w:space="0" w:color="auto"/>
        <w:bottom w:val="none" w:sz="0" w:space="0" w:color="auto"/>
        <w:right w:val="none" w:sz="0" w:space="0" w:color="auto"/>
      </w:divBdr>
    </w:div>
    <w:div w:id="1106385598">
      <w:bodyDiv w:val="1"/>
      <w:marLeft w:val="0"/>
      <w:marRight w:val="0"/>
      <w:marTop w:val="0"/>
      <w:marBottom w:val="0"/>
      <w:divBdr>
        <w:top w:val="none" w:sz="0" w:space="0" w:color="auto"/>
        <w:left w:val="none" w:sz="0" w:space="0" w:color="auto"/>
        <w:bottom w:val="none" w:sz="0" w:space="0" w:color="auto"/>
        <w:right w:val="none" w:sz="0" w:space="0" w:color="auto"/>
      </w:divBdr>
    </w:div>
    <w:div w:id="1106924824">
      <w:bodyDiv w:val="1"/>
      <w:marLeft w:val="0"/>
      <w:marRight w:val="0"/>
      <w:marTop w:val="0"/>
      <w:marBottom w:val="0"/>
      <w:divBdr>
        <w:top w:val="none" w:sz="0" w:space="0" w:color="auto"/>
        <w:left w:val="none" w:sz="0" w:space="0" w:color="auto"/>
        <w:bottom w:val="none" w:sz="0" w:space="0" w:color="auto"/>
        <w:right w:val="none" w:sz="0" w:space="0" w:color="auto"/>
      </w:divBdr>
    </w:div>
    <w:div w:id="1196771953">
      <w:bodyDiv w:val="1"/>
      <w:marLeft w:val="0"/>
      <w:marRight w:val="0"/>
      <w:marTop w:val="0"/>
      <w:marBottom w:val="0"/>
      <w:divBdr>
        <w:top w:val="none" w:sz="0" w:space="0" w:color="auto"/>
        <w:left w:val="none" w:sz="0" w:space="0" w:color="auto"/>
        <w:bottom w:val="none" w:sz="0" w:space="0" w:color="auto"/>
        <w:right w:val="none" w:sz="0" w:space="0" w:color="auto"/>
      </w:divBdr>
    </w:div>
    <w:div w:id="1223758647">
      <w:bodyDiv w:val="1"/>
      <w:marLeft w:val="0"/>
      <w:marRight w:val="0"/>
      <w:marTop w:val="0"/>
      <w:marBottom w:val="0"/>
      <w:divBdr>
        <w:top w:val="none" w:sz="0" w:space="0" w:color="auto"/>
        <w:left w:val="none" w:sz="0" w:space="0" w:color="auto"/>
        <w:bottom w:val="none" w:sz="0" w:space="0" w:color="auto"/>
        <w:right w:val="none" w:sz="0" w:space="0" w:color="auto"/>
      </w:divBdr>
    </w:div>
    <w:div w:id="1331912391">
      <w:bodyDiv w:val="1"/>
      <w:marLeft w:val="0"/>
      <w:marRight w:val="0"/>
      <w:marTop w:val="0"/>
      <w:marBottom w:val="0"/>
      <w:divBdr>
        <w:top w:val="none" w:sz="0" w:space="0" w:color="auto"/>
        <w:left w:val="none" w:sz="0" w:space="0" w:color="auto"/>
        <w:bottom w:val="none" w:sz="0" w:space="0" w:color="auto"/>
        <w:right w:val="none" w:sz="0" w:space="0" w:color="auto"/>
      </w:divBdr>
    </w:div>
    <w:div w:id="1348560902">
      <w:bodyDiv w:val="1"/>
      <w:marLeft w:val="0"/>
      <w:marRight w:val="0"/>
      <w:marTop w:val="0"/>
      <w:marBottom w:val="0"/>
      <w:divBdr>
        <w:top w:val="none" w:sz="0" w:space="0" w:color="auto"/>
        <w:left w:val="none" w:sz="0" w:space="0" w:color="auto"/>
        <w:bottom w:val="none" w:sz="0" w:space="0" w:color="auto"/>
        <w:right w:val="none" w:sz="0" w:space="0" w:color="auto"/>
      </w:divBdr>
    </w:div>
    <w:div w:id="1386687087">
      <w:bodyDiv w:val="1"/>
      <w:marLeft w:val="0"/>
      <w:marRight w:val="0"/>
      <w:marTop w:val="0"/>
      <w:marBottom w:val="0"/>
      <w:divBdr>
        <w:top w:val="none" w:sz="0" w:space="0" w:color="auto"/>
        <w:left w:val="none" w:sz="0" w:space="0" w:color="auto"/>
        <w:bottom w:val="none" w:sz="0" w:space="0" w:color="auto"/>
        <w:right w:val="none" w:sz="0" w:space="0" w:color="auto"/>
      </w:divBdr>
    </w:div>
    <w:div w:id="1429693860">
      <w:bodyDiv w:val="1"/>
      <w:marLeft w:val="0"/>
      <w:marRight w:val="0"/>
      <w:marTop w:val="0"/>
      <w:marBottom w:val="0"/>
      <w:divBdr>
        <w:top w:val="none" w:sz="0" w:space="0" w:color="auto"/>
        <w:left w:val="none" w:sz="0" w:space="0" w:color="auto"/>
        <w:bottom w:val="none" w:sz="0" w:space="0" w:color="auto"/>
        <w:right w:val="none" w:sz="0" w:space="0" w:color="auto"/>
      </w:divBdr>
    </w:div>
    <w:div w:id="1493326396">
      <w:bodyDiv w:val="1"/>
      <w:marLeft w:val="0"/>
      <w:marRight w:val="0"/>
      <w:marTop w:val="0"/>
      <w:marBottom w:val="0"/>
      <w:divBdr>
        <w:top w:val="none" w:sz="0" w:space="0" w:color="auto"/>
        <w:left w:val="none" w:sz="0" w:space="0" w:color="auto"/>
        <w:bottom w:val="none" w:sz="0" w:space="0" w:color="auto"/>
        <w:right w:val="none" w:sz="0" w:space="0" w:color="auto"/>
      </w:divBdr>
    </w:div>
    <w:div w:id="1501658707">
      <w:bodyDiv w:val="1"/>
      <w:marLeft w:val="0"/>
      <w:marRight w:val="0"/>
      <w:marTop w:val="0"/>
      <w:marBottom w:val="0"/>
      <w:divBdr>
        <w:top w:val="none" w:sz="0" w:space="0" w:color="auto"/>
        <w:left w:val="none" w:sz="0" w:space="0" w:color="auto"/>
        <w:bottom w:val="none" w:sz="0" w:space="0" w:color="auto"/>
        <w:right w:val="none" w:sz="0" w:space="0" w:color="auto"/>
      </w:divBdr>
    </w:div>
    <w:div w:id="1578247535">
      <w:bodyDiv w:val="1"/>
      <w:marLeft w:val="0"/>
      <w:marRight w:val="0"/>
      <w:marTop w:val="0"/>
      <w:marBottom w:val="0"/>
      <w:divBdr>
        <w:top w:val="none" w:sz="0" w:space="0" w:color="auto"/>
        <w:left w:val="none" w:sz="0" w:space="0" w:color="auto"/>
        <w:bottom w:val="none" w:sz="0" w:space="0" w:color="auto"/>
        <w:right w:val="none" w:sz="0" w:space="0" w:color="auto"/>
      </w:divBdr>
    </w:div>
    <w:div w:id="1579170073">
      <w:bodyDiv w:val="1"/>
      <w:marLeft w:val="0"/>
      <w:marRight w:val="0"/>
      <w:marTop w:val="0"/>
      <w:marBottom w:val="0"/>
      <w:divBdr>
        <w:top w:val="none" w:sz="0" w:space="0" w:color="auto"/>
        <w:left w:val="none" w:sz="0" w:space="0" w:color="auto"/>
        <w:bottom w:val="none" w:sz="0" w:space="0" w:color="auto"/>
        <w:right w:val="none" w:sz="0" w:space="0" w:color="auto"/>
      </w:divBdr>
    </w:div>
    <w:div w:id="1623921751">
      <w:bodyDiv w:val="1"/>
      <w:marLeft w:val="0"/>
      <w:marRight w:val="0"/>
      <w:marTop w:val="0"/>
      <w:marBottom w:val="0"/>
      <w:divBdr>
        <w:top w:val="none" w:sz="0" w:space="0" w:color="auto"/>
        <w:left w:val="none" w:sz="0" w:space="0" w:color="auto"/>
        <w:bottom w:val="none" w:sz="0" w:space="0" w:color="auto"/>
        <w:right w:val="none" w:sz="0" w:space="0" w:color="auto"/>
      </w:divBdr>
    </w:div>
    <w:div w:id="1706127589">
      <w:bodyDiv w:val="1"/>
      <w:marLeft w:val="0"/>
      <w:marRight w:val="0"/>
      <w:marTop w:val="0"/>
      <w:marBottom w:val="0"/>
      <w:divBdr>
        <w:top w:val="none" w:sz="0" w:space="0" w:color="auto"/>
        <w:left w:val="none" w:sz="0" w:space="0" w:color="auto"/>
        <w:bottom w:val="none" w:sz="0" w:space="0" w:color="auto"/>
        <w:right w:val="none" w:sz="0" w:space="0" w:color="auto"/>
      </w:divBdr>
    </w:div>
    <w:div w:id="1715815528">
      <w:bodyDiv w:val="1"/>
      <w:marLeft w:val="0"/>
      <w:marRight w:val="0"/>
      <w:marTop w:val="0"/>
      <w:marBottom w:val="0"/>
      <w:divBdr>
        <w:top w:val="none" w:sz="0" w:space="0" w:color="auto"/>
        <w:left w:val="none" w:sz="0" w:space="0" w:color="auto"/>
        <w:bottom w:val="none" w:sz="0" w:space="0" w:color="auto"/>
        <w:right w:val="none" w:sz="0" w:space="0" w:color="auto"/>
      </w:divBdr>
    </w:div>
    <w:div w:id="1722945373">
      <w:bodyDiv w:val="1"/>
      <w:marLeft w:val="0"/>
      <w:marRight w:val="0"/>
      <w:marTop w:val="0"/>
      <w:marBottom w:val="0"/>
      <w:divBdr>
        <w:top w:val="none" w:sz="0" w:space="0" w:color="auto"/>
        <w:left w:val="none" w:sz="0" w:space="0" w:color="auto"/>
        <w:bottom w:val="none" w:sz="0" w:space="0" w:color="auto"/>
        <w:right w:val="none" w:sz="0" w:space="0" w:color="auto"/>
      </w:divBdr>
    </w:div>
    <w:div w:id="1789272708">
      <w:bodyDiv w:val="1"/>
      <w:marLeft w:val="0"/>
      <w:marRight w:val="0"/>
      <w:marTop w:val="0"/>
      <w:marBottom w:val="0"/>
      <w:divBdr>
        <w:top w:val="none" w:sz="0" w:space="0" w:color="auto"/>
        <w:left w:val="none" w:sz="0" w:space="0" w:color="auto"/>
        <w:bottom w:val="none" w:sz="0" w:space="0" w:color="auto"/>
        <w:right w:val="none" w:sz="0" w:space="0" w:color="auto"/>
      </w:divBdr>
    </w:div>
    <w:div w:id="1798642233">
      <w:bodyDiv w:val="1"/>
      <w:marLeft w:val="0"/>
      <w:marRight w:val="0"/>
      <w:marTop w:val="0"/>
      <w:marBottom w:val="0"/>
      <w:divBdr>
        <w:top w:val="none" w:sz="0" w:space="0" w:color="auto"/>
        <w:left w:val="none" w:sz="0" w:space="0" w:color="auto"/>
        <w:bottom w:val="none" w:sz="0" w:space="0" w:color="auto"/>
        <w:right w:val="none" w:sz="0" w:space="0" w:color="auto"/>
      </w:divBdr>
    </w:div>
    <w:div w:id="1801141938">
      <w:bodyDiv w:val="1"/>
      <w:marLeft w:val="0"/>
      <w:marRight w:val="0"/>
      <w:marTop w:val="0"/>
      <w:marBottom w:val="0"/>
      <w:divBdr>
        <w:top w:val="none" w:sz="0" w:space="0" w:color="auto"/>
        <w:left w:val="none" w:sz="0" w:space="0" w:color="auto"/>
        <w:bottom w:val="none" w:sz="0" w:space="0" w:color="auto"/>
        <w:right w:val="none" w:sz="0" w:space="0" w:color="auto"/>
      </w:divBdr>
    </w:div>
    <w:div w:id="1860508665">
      <w:bodyDiv w:val="1"/>
      <w:marLeft w:val="0"/>
      <w:marRight w:val="0"/>
      <w:marTop w:val="0"/>
      <w:marBottom w:val="0"/>
      <w:divBdr>
        <w:top w:val="none" w:sz="0" w:space="0" w:color="auto"/>
        <w:left w:val="none" w:sz="0" w:space="0" w:color="auto"/>
        <w:bottom w:val="none" w:sz="0" w:space="0" w:color="auto"/>
        <w:right w:val="none" w:sz="0" w:space="0" w:color="auto"/>
      </w:divBdr>
    </w:div>
    <w:div w:id="1888832222">
      <w:bodyDiv w:val="1"/>
      <w:marLeft w:val="0"/>
      <w:marRight w:val="0"/>
      <w:marTop w:val="0"/>
      <w:marBottom w:val="0"/>
      <w:divBdr>
        <w:top w:val="none" w:sz="0" w:space="0" w:color="auto"/>
        <w:left w:val="none" w:sz="0" w:space="0" w:color="auto"/>
        <w:bottom w:val="none" w:sz="0" w:space="0" w:color="auto"/>
        <w:right w:val="none" w:sz="0" w:space="0" w:color="auto"/>
      </w:divBdr>
    </w:div>
    <w:div w:id="1967200456">
      <w:bodyDiv w:val="1"/>
      <w:marLeft w:val="0"/>
      <w:marRight w:val="0"/>
      <w:marTop w:val="0"/>
      <w:marBottom w:val="0"/>
      <w:divBdr>
        <w:top w:val="none" w:sz="0" w:space="0" w:color="auto"/>
        <w:left w:val="none" w:sz="0" w:space="0" w:color="auto"/>
        <w:bottom w:val="none" w:sz="0" w:space="0" w:color="auto"/>
        <w:right w:val="none" w:sz="0" w:space="0" w:color="auto"/>
      </w:divBdr>
    </w:div>
    <w:div w:id="2057241606">
      <w:bodyDiv w:val="1"/>
      <w:marLeft w:val="0"/>
      <w:marRight w:val="0"/>
      <w:marTop w:val="0"/>
      <w:marBottom w:val="0"/>
      <w:divBdr>
        <w:top w:val="none" w:sz="0" w:space="0" w:color="auto"/>
        <w:left w:val="none" w:sz="0" w:space="0" w:color="auto"/>
        <w:bottom w:val="none" w:sz="0" w:space="0" w:color="auto"/>
        <w:right w:val="none" w:sz="0" w:space="0" w:color="auto"/>
      </w:divBdr>
    </w:div>
    <w:div w:id="211597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eveloper.android.com/reference/android/app/Activity.html" TargetMode="External"/><Relationship Id="rId18" Type="http://schemas.openxmlformats.org/officeDocument/2006/relationships/hyperlink" Target="https://developer.android.com/reference/android/content/Intent.html" TargetMode="Externa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developer.android.com/reference/android/view/Menu.html" TargetMode="External"/><Relationship Id="rId7" Type="http://schemas.openxmlformats.org/officeDocument/2006/relationships/image" Target="media/image3.png"/><Relationship Id="rId12" Type="http://schemas.openxmlformats.org/officeDocument/2006/relationships/hyperlink" Target="https://developer.android.com/reference/android/content/Context.html" TargetMode="External"/><Relationship Id="rId17" Type="http://schemas.openxmlformats.org/officeDocument/2006/relationships/hyperlink" Target="https://developer.android.com/reference/android/app/Activity.html" TargetMode="External"/><Relationship Id="rId25" Type="http://schemas.openxmlformats.org/officeDocument/2006/relationships/image" Target="media/image9.jpeg"/><Relationship Id="rId33"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hyperlink" Target="https://developer.android.com/reference/android/content/Intent.html" TargetMode="External"/><Relationship Id="rId20" Type="http://schemas.openxmlformats.org/officeDocument/2006/relationships/image" Target="media/image6.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android.com/reference/android/content/Intent.html" TargetMode="Externa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developer.android.com/reference/java/lang/Class.html" TargetMode="Externa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yperlink" Target="https://developer.android.com/reference/android/app/Activity.html" TargetMode="Externa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android.com/reference/android/app/Activity.html" TargetMode="External"/><Relationship Id="rId14" Type="http://schemas.openxmlformats.org/officeDocument/2006/relationships/hyperlink" Target="https://developer.android.com/reference/android/content/Context.html" TargetMode="External"/><Relationship Id="rId22" Type="http://schemas.openxmlformats.org/officeDocument/2006/relationships/hyperlink" Target="https://developer.android.com/reference/android/view/MenuItem.html" TargetMode="External"/><Relationship Id="rId27" Type="http://schemas.openxmlformats.org/officeDocument/2006/relationships/image" Target="media/image11.png"/><Relationship Id="rId30"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46</Pages>
  <Words>7924</Words>
  <Characters>45171</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dc:creator>
  <cp:lastModifiedBy>faculty5</cp:lastModifiedBy>
  <cp:revision>36</cp:revision>
  <dcterms:created xsi:type="dcterms:W3CDTF">2018-03-01T17:34:00Z</dcterms:created>
  <dcterms:modified xsi:type="dcterms:W3CDTF">2019-03-01T04:01:00Z</dcterms:modified>
</cp:coreProperties>
</file>